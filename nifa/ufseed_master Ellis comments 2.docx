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8A960" w14:textId="77777777" w:rsidR="00DA178C" w:rsidRDefault="00482CEA">
      <w:pPr>
        <w:spacing w:before="56" w:after="0" w:line="240" w:lineRule="auto"/>
        <w:ind w:left="2075" w:right="199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19"/>
          <w:sz w:val="28"/>
          <w:szCs w:val="28"/>
        </w:rPr>
        <w:t>DRPD-</w:t>
      </w:r>
      <w:r>
        <w:rPr>
          <w:rFonts w:ascii="Arial" w:eastAsia="Arial" w:hAnsi="Arial" w:cs="Arial"/>
          <w:b/>
          <w:bCs/>
          <w:spacing w:val="-9"/>
          <w:w w:val="119"/>
          <w:sz w:val="28"/>
          <w:szCs w:val="28"/>
        </w:rPr>
        <w:t>R</w:t>
      </w:r>
      <w:r>
        <w:rPr>
          <w:rFonts w:ascii="Arial" w:eastAsia="Arial" w:hAnsi="Arial" w:cs="Arial"/>
          <w:b/>
          <w:bCs/>
          <w:w w:val="121"/>
          <w:sz w:val="28"/>
          <w:szCs w:val="28"/>
        </w:rPr>
        <w:t>OF2017-XXXXXXXXX</w:t>
      </w:r>
    </w:p>
    <w:p w14:paraId="6C569E91" w14:textId="77777777" w:rsidR="00DA178C" w:rsidRDefault="00DA178C">
      <w:pPr>
        <w:spacing w:before="13" w:after="0" w:line="240" w:lineRule="exact"/>
        <w:rPr>
          <w:sz w:val="24"/>
          <w:szCs w:val="24"/>
        </w:rPr>
      </w:pPr>
    </w:p>
    <w:p w14:paraId="520E0095" w14:textId="77777777" w:rsidR="00DA178C" w:rsidRDefault="00482CEA">
      <w:pPr>
        <w:spacing w:after="0" w:line="240" w:lineRule="auto"/>
        <w:ind w:left="511" w:right="43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Wireless</w:t>
      </w:r>
      <w:r>
        <w:rPr>
          <w:rFonts w:ascii="Arial" w:eastAsia="Arial" w:hAnsi="Arial" w:cs="Arial"/>
          <w:b/>
          <w:bCs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Sensor</w:t>
      </w:r>
      <w:r>
        <w:rPr>
          <w:rFonts w:ascii="Arial" w:eastAsia="Arial" w:hAnsi="Arial" w:cs="Arial"/>
          <w:b/>
          <w:bCs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System</w:t>
      </w:r>
      <w:r>
        <w:rPr>
          <w:rFonts w:ascii="Arial" w:eastAsia="Arial" w:hAnsi="Arial" w:cs="Arial"/>
          <w:b/>
          <w:bCs/>
          <w:spacing w:val="5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for</w:t>
      </w:r>
      <w:r>
        <w:rPr>
          <w:rFonts w:ascii="Arial" w:eastAsia="Arial" w:hAnsi="Arial" w:cs="Arial"/>
          <w:b/>
          <w:bCs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Beehi</w:t>
      </w:r>
      <w:r>
        <w:rPr>
          <w:rFonts w:ascii="Arial" w:eastAsia="Arial" w:hAnsi="Arial" w:cs="Arial"/>
          <w:b/>
          <w:bCs/>
          <w:spacing w:val="-8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5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9"/>
          <w:sz w:val="28"/>
          <w:szCs w:val="28"/>
        </w:rPr>
        <w:t>Health</w:t>
      </w:r>
      <w:r>
        <w:rPr>
          <w:rFonts w:ascii="Arial" w:eastAsia="Arial" w:hAnsi="Arial" w:cs="Arial"/>
          <w:b/>
          <w:bCs/>
          <w:spacing w:val="41"/>
          <w:w w:val="10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9"/>
          <w:sz w:val="28"/>
          <w:szCs w:val="28"/>
        </w:rPr>
        <w:t>Monitoring</w:t>
      </w:r>
    </w:p>
    <w:p w14:paraId="7E394125" w14:textId="77777777" w:rsidR="00DA178C" w:rsidRDefault="00DA178C">
      <w:pPr>
        <w:spacing w:before="1" w:after="0" w:line="220" w:lineRule="exact"/>
      </w:pPr>
    </w:p>
    <w:p w14:paraId="758533A8" w14:textId="77777777" w:rsidR="00DA178C" w:rsidRDefault="00482CEA">
      <w:pPr>
        <w:spacing w:after="0" w:line="240" w:lineRule="auto"/>
        <w:ind w:left="10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</w:rPr>
        <w:t>Co-PIs:</w:t>
      </w:r>
    </w:p>
    <w:p w14:paraId="121BA0C1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48F2D52B" w14:textId="77777777" w:rsidR="00DA178C" w:rsidRDefault="00482CEA">
      <w:pPr>
        <w:spacing w:after="0" w:line="240" w:lineRule="auto"/>
        <w:ind w:left="3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Joaquin</w:t>
      </w:r>
      <w:r>
        <w:rPr>
          <w:rFonts w:ascii="Arial" w:eastAsia="Arial" w:hAnsi="Arial" w:cs="Arial"/>
          <w:b/>
          <w:bCs/>
          <w:spacing w:val="31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49"/>
        </w:rPr>
        <w:t xml:space="preserve"> </w:t>
      </w:r>
      <w:r>
        <w:rPr>
          <w:rFonts w:ascii="Arial" w:eastAsia="Arial" w:hAnsi="Arial" w:cs="Arial"/>
        </w:rPr>
        <w:t>Electrical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Computer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9"/>
        </w:rPr>
        <w:t>Engi</w:t>
      </w:r>
      <w:r>
        <w:rPr>
          <w:rFonts w:ascii="Arial" w:eastAsia="Arial" w:hAnsi="Arial" w:cs="Arial"/>
          <w:w w:val="85"/>
        </w:rPr>
        <w:t>ne</w:t>
      </w:r>
      <w:r>
        <w:rPr>
          <w:rFonts w:ascii="Arial" w:eastAsia="Arial" w:hAnsi="Arial" w:cs="Arial"/>
          <w:spacing w:val="1"/>
          <w:w w:val="85"/>
        </w:rPr>
        <w:t>e</w:t>
      </w:r>
      <w:r>
        <w:rPr>
          <w:rFonts w:ascii="Arial" w:eastAsia="Arial" w:hAnsi="Arial" w:cs="Arial"/>
          <w:w w:val="119"/>
        </w:rPr>
        <w:t>ri</w:t>
      </w:r>
      <w:r>
        <w:rPr>
          <w:rFonts w:ascii="Arial" w:eastAsia="Arial" w:hAnsi="Arial" w:cs="Arial"/>
          <w:w w:val="95"/>
        </w:rPr>
        <w:t>ng,</w:t>
      </w:r>
      <w:r>
        <w:rPr>
          <w:rFonts w:ascii="Arial" w:eastAsia="Arial" w:hAnsi="Arial" w:cs="Arial"/>
          <w:spacing w:val="12"/>
        </w:rPr>
        <w:t xml:space="preserve"> </w:t>
      </w:r>
      <w:hyperlink r:id="rId4">
        <w:r>
          <w:rPr>
            <w:rFonts w:ascii="Arial" w:eastAsia="Arial" w:hAnsi="Arial" w:cs="Arial"/>
            <w:w w:val="91"/>
          </w:rPr>
          <w:t>jcasa@ufl.edu,</w:t>
        </w:r>
        <w:r>
          <w:rPr>
            <w:rFonts w:ascii="Arial" w:eastAsia="Arial" w:hAnsi="Arial" w:cs="Arial"/>
            <w:spacing w:val="18"/>
            <w:w w:val="91"/>
          </w:rPr>
          <w:t xml:space="preserve"> </w:t>
        </w:r>
      </w:hyperlink>
      <w:r>
        <w:rPr>
          <w:rFonts w:ascii="Arial" w:eastAsia="Arial" w:hAnsi="Arial" w:cs="Arial"/>
        </w:rPr>
        <w:t>352-294-2024</w:t>
      </w:r>
    </w:p>
    <w:p w14:paraId="26E8B049" w14:textId="456CCCB0" w:rsidR="00DA178C" w:rsidRDefault="00482CEA">
      <w:pPr>
        <w:spacing w:before="97" w:after="0" w:line="240" w:lineRule="auto"/>
        <w:ind w:left="3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Jamie</w:t>
      </w:r>
      <w:r>
        <w:rPr>
          <w:rFonts w:ascii="Arial" w:eastAsia="Arial" w:hAnsi="Arial" w:cs="Arial"/>
          <w:b/>
          <w:bCs/>
          <w:spacing w:val="42"/>
        </w:rPr>
        <w:t xml:space="preserve"> </w:t>
      </w:r>
      <w:r>
        <w:rPr>
          <w:rFonts w:ascii="Arial" w:eastAsia="Arial" w:hAnsi="Arial" w:cs="Arial"/>
          <w:b/>
          <w:bCs/>
        </w:rPr>
        <w:t>Ellis</w:t>
      </w:r>
      <w:del w:id="0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5"/>
          </w:rPr>
          <w:delText xml:space="preserve"> </w:delText>
        </w:r>
      </w:del>
      <w:ins w:id="1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tomology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Nematolog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4"/>
        </w:rPr>
        <w:t xml:space="preserve"> </w:t>
      </w:r>
      <w:hyperlink r:id="rId5">
        <w:r>
          <w:rPr>
            <w:rFonts w:ascii="Arial" w:eastAsia="Arial" w:hAnsi="Arial" w:cs="Arial"/>
            <w:w w:val="95"/>
          </w:rPr>
          <w:t>jdellis@ufl.ed</w:t>
        </w:r>
        <w:r>
          <w:rPr>
            <w:rFonts w:ascii="Arial" w:eastAsia="Arial" w:hAnsi="Arial" w:cs="Arial"/>
            <w:spacing w:val="2"/>
            <w:w w:val="95"/>
          </w:rPr>
          <w:t>u</w:t>
        </w:r>
        <w:r>
          <w:rPr>
            <w:rFonts w:ascii="Arial" w:eastAsia="Arial" w:hAnsi="Arial" w:cs="Arial"/>
            <w:w w:val="95"/>
          </w:rPr>
          <w:t>,</w:t>
        </w:r>
        <w:r>
          <w:rPr>
            <w:rFonts w:ascii="Arial" w:eastAsia="Arial" w:hAnsi="Arial" w:cs="Arial"/>
            <w:spacing w:val="17"/>
            <w:w w:val="95"/>
          </w:rPr>
          <w:t xml:space="preserve"> </w:t>
        </w:r>
      </w:hyperlink>
      <w:r>
        <w:rPr>
          <w:rFonts w:ascii="Arial" w:eastAsia="Arial" w:hAnsi="Arial" w:cs="Arial"/>
        </w:rPr>
        <w:t>352-273-3924</w:t>
      </w:r>
    </w:p>
    <w:p w14:paraId="47BF95F1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1BE82BF3" w14:textId="77777777" w:rsidR="00DA178C" w:rsidRDefault="00482CEA">
      <w:pPr>
        <w:spacing w:after="0" w:line="240" w:lineRule="auto"/>
        <w:ind w:left="10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</w:rPr>
        <w:t>Start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Date: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1,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2017</w:t>
      </w:r>
    </w:p>
    <w:p w14:paraId="34EAC43F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2D777CDB" w14:textId="77777777" w:rsidR="00DA178C" w:rsidRDefault="00482CEA">
      <w:pPr>
        <w:spacing w:after="0" w:line="240" w:lineRule="auto"/>
        <w:ind w:left="10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</w:rPr>
        <w:t>Budget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request: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$92000</w:t>
      </w:r>
    </w:p>
    <w:p w14:paraId="5BFD9A79" w14:textId="77777777" w:rsidR="00DA178C" w:rsidRDefault="00DA178C">
      <w:pPr>
        <w:spacing w:after="0"/>
        <w:sectPr w:rsidR="00DA178C">
          <w:type w:val="continuous"/>
          <w:pgSz w:w="12240" w:h="15840"/>
          <w:pgMar w:top="1340" w:right="1720" w:bottom="280" w:left="1660" w:header="720" w:footer="720" w:gutter="0"/>
          <w:cols w:space="720"/>
        </w:sectPr>
      </w:pPr>
    </w:p>
    <w:p w14:paraId="2B1C07A6" w14:textId="77777777" w:rsidR="00DA178C" w:rsidRDefault="00482CEA">
      <w:pPr>
        <w:spacing w:before="56" w:after="0" w:line="240" w:lineRule="auto"/>
        <w:ind w:left="4122" w:right="412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08"/>
          <w:sz w:val="28"/>
          <w:szCs w:val="28"/>
        </w:rPr>
        <w:lastRenderedPageBreak/>
        <w:t>Abstract</w:t>
      </w:r>
    </w:p>
    <w:p w14:paraId="6D5E3029" w14:textId="77777777" w:rsidR="00DA178C" w:rsidRDefault="00DA178C">
      <w:pPr>
        <w:spacing w:before="1" w:after="0" w:line="220" w:lineRule="exact"/>
      </w:pPr>
    </w:p>
    <w:p w14:paraId="516A9253" w14:textId="0A4ABD7C" w:rsidR="00DA178C" w:rsidRDefault="00482CEA">
      <w:pPr>
        <w:spacing w:after="0" w:line="257" w:lineRule="auto"/>
        <w:ind w:left="10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ollinators,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88"/>
        </w:rPr>
        <w:t>as</w:t>
      </w:r>
      <w:r>
        <w:rPr>
          <w:rFonts w:ascii="Arial" w:eastAsia="Arial" w:hAnsi="Arial" w:cs="Arial"/>
          <w:spacing w:val="26"/>
          <w:w w:val="88"/>
        </w:rPr>
        <w:t xml:space="preserve"> </w:t>
      </w:r>
      <w:r>
        <w:rPr>
          <w:rFonts w:ascii="Arial" w:eastAsia="Arial" w:hAnsi="Arial" w:cs="Arial"/>
          <w:w w:val="88"/>
        </w:rPr>
        <w:t>honey</w:t>
      </w:r>
      <w:ins w:id="2" w:author="Ellis, James" w:date="2017-01-06T15:53:00Z">
        <w:r w:rsidR="001B41B4">
          <w:rPr>
            <w:rFonts w:ascii="Arial" w:eastAsia="Arial" w:hAnsi="Arial" w:cs="Arial"/>
            <w:w w:val="88"/>
          </w:rPr>
          <w:t xml:space="preserve"> </w:t>
        </w:r>
      </w:ins>
      <w:r>
        <w:rPr>
          <w:rFonts w:ascii="Arial" w:eastAsia="Arial" w:hAnsi="Arial" w:cs="Arial"/>
          <w:spacing w:val="6"/>
          <w:w w:val="88"/>
        </w:rPr>
        <w:t>b</w:t>
      </w:r>
      <w:r>
        <w:rPr>
          <w:rFonts w:ascii="Arial" w:eastAsia="Arial" w:hAnsi="Arial" w:cs="Arial"/>
          <w:w w:val="88"/>
        </w:rPr>
        <w:t>ees,</w:t>
      </w:r>
      <w:del w:id="3" w:author="Ellis, James" w:date="2017-01-09T10:35:00Z">
        <w:r w:rsidDel="00175A03">
          <w:rPr>
            <w:rFonts w:ascii="Arial" w:eastAsia="Arial" w:hAnsi="Arial" w:cs="Arial"/>
            <w:w w:val="88"/>
          </w:rPr>
          <w:delText xml:space="preserve"> </w:delText>
        </w:r>
        <w:r w:rsidDel="00175A03">
          <w:rPr>
            <w:rFonts w:ascii="Arial" w:eastAsia="Arial" w:hAnsi="Arial" w:cs="Arial"/>
            <w:spacing w:val="3"/>
            <w:w w:val="88"/>
          </w:rPr>
          <w:delText xml:space="preserve"> </w:delText>
        </w:r>
      </w:del>
      <w:ins w:id="4" w:author="Ellis, James" w:date="2017-01-09T10:35:00Z">
        <w:r w:rsidR="00175A03">
          <w:rPr>
            <w:rFonts w:ascii="Arial" w:eastAsia="Arial" w:hAnsi="Arial" w:cs="Arial"/>
            <w:w w:val="88"/>
          </w:rPr>
          <w:t xml:space="preserve"> </w:t>
        </w:r>
      </w:ins>
      <w:r>
        <w:rPr>
          <w:rFonts w:ascii="Arial" w:eastAsia="Arial" w:hAnsi="Arial" w:cs="Arial"/>
          <w:w w:val="88"/>
        </w:rPr>
        <w:t>bu</w:t>
      </w:r>
      <w:r>
        <w:rPr>
          <w:rFonts w:ascii="Arial" w:eastAsia="Arial" w:hAnsi="Arial" w:cs="Arial"/>
          <w:spacing w:val="-5"/>
          <w:w w:val="88"/>
        </w:rPr>
        <w:t>m</w:t>
      </w:r>
      <w:r>
        <w:rPr>
          <w:rFonts w:ascii="Arial" w:eastAsia="Arial" w:hAnsi="Arial" w:cs="Arial"/>
          <w:w w:val="88"/>
        </w:rPr>
        <w:t>ble</w:t>
      </w:r>
      <w:ins w:id="5" w:author="Ellis, James" w:date="2017-01-06T15:53:00Z">
        <w:r w:rsidR="001B41B4">
          <w:rPr>
            <w:rFonts w:ascii="Arial" w:eastAsia="Arial" w:hAnsi="Arial" w:cs="Arial"/>
            <w:w w:val="88"/>
          </w:rPr>
          <w:t xml:space="preserve"> </w:t>
        </w:r>
      </w:ins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ees,</w:t>
      </w:r>
      <w:del w:id="6" w:author="Ellis, James" w:date="2017-01-09T10:35:00Z">
        <w:r w:rsidDel="00175A03">
          <w:rPr>
            <w:rFonts w:ascii="Arial" w:eastAsia="Arial" w:hAnsi="Arial" w:cs="Arial"/>
            <w:w w:val="88"/>
          </w:rPr>
          <w:delText xml:space="preserve"> </w:delText>
        </w:r>
        <w:r w:rsidDel="00175A03">
          <w:rPr>
            <w:rFonts w:ascii="Arial" w:eastAsia="Arial" w:hAnsi="Arial" w:cs="Arial"/>
            <w:spacing w:val="40"/>
            <w:w w:val="88"/>
          </w:rPr>
          <w:delText xml:space="preserve"> </w:delText>
        </w:r>
      </w:del>
      <w:ins w:id="7" w:author="Ellis, James" w:date="2017-01-09T10:35:00Z">
        <w:r w:rsidR="00175A03">
          <w:rPr>
            <w:rFonts w:ascii="Arial" w:eastAsia="Arial" w:hAnsi="Arial" w:cs="Arial"/>
            <w:w w:val="88"/>
          </w:rPr>
          <w:t xml:space="preserve"> </w:t>
        </w:r>
      </w:ins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ummingbirds,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asps,</w:t>
      </w:r>
      <w:r>
        <w:rPr>
          <w:rFonts w:ascii="Arial" w:eastAsia="Arial" w:hAnsi="Arial" w:cs="Arial"/>
          <w:spacing w:val="47"/>
          <w:w w:val="8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butterflies,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w w:val="88"/>
        </w:rPr>
        <w:t>ser</w:t>
      </w:r>
      <w:r>
        <w:rPr>
          <w:rFonts w:ascii="Arial" w:eastAsia="Arial" w:hAnsi="Arial" w:cs="Arial"/>
          <w:spacing w:val="-5"/>
          <w:w w:val="88"/>
        </w:rPr>
        <w:t>v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42"/>
          <w:w w:val="8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103"/>
        </w:rPr>
        <w:t>im</w:t>
      </w:r>
      <w:del w:id="8" w:author="Ellis, James" w:date="2017-01-06T15:53:00Z">
        <w:r w:rsidDel="001B41B4">
          <w:rPr>
            <w:rFonts w:ascii="Arial" w:eastAsia="Arial" w:hAnsi="Arial" w:cs="Arial"/>
            <w:w w:val="103"/>
          </w:rPr>
          <w:delText xml:space="preserve">- </w:delText>
        </w:r>
      </w:del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101"/>
        </w:rPr>
        <w:t>orta</w:t>
      </w:r>
      <w:r>
        <w:rPr>
          <w:rFonts w:ascii="Arial" w:eastAsia="Arial" w:hAnsi="Arial" w:cs="Arial"/>
          <w:spacing w:val="-6"/>
          <w:w w:val="101"/>
        </w:rPr>
        <w:t>n</w:t>
      </w:r>
      <w:r>
        <w:rPr>
          <w:rFonts w:ascii="Arial" w:eastAsia="Arial" w:hAnsi="Arial" w:cs="Arial"/>
          <w:w w:val="138"/>
        </w:rPr>
        <w:t>t</w:t>
      </w:r>
      <w:del w:id="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4"/>
          </w:rPr>
          <w:delText xml:space="preserve"> </w:delText>
        </w:r>
      </w:del>
      <w:ins w:id="1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92"/>
        </w:rPr>
        <w:t>ecological</w:t>
      </w:r>
      <w:r>
        <w:rPr>
          <w:rFonts w:ascii="Arial" w:eastAsia="Arial" w:hAnsi="Arial" w:cs="Arial"/>
          <w:spacing w:val="43"/>
          <w:w w:val="92"/>
        </w:rPr>
        <w:t xml:space="preserve"> </w:t>
      </w:r>
      <w:r>
        <w:rPr>
          <w:rFonts w:ascii="Arial" w:eastAsia="Arial" w:hAnsi="Arial" w:cs="Arial"/>
        </w:rPr>
        <w:t>functio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.</w:t>
      </w:r>
      <w:del w:id="1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59"/>
          </w:rPr>
          <w:delText xml:space="preserve"> </w:delText>
        </w:r>
      </w:del>
      <w:ins w:id="1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ollination</w:t>
      </w:r>
      <w:del w:id="1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"/>
          </w:rPr>
          <w:delText xml:space="preserve"> </w:delText>
        </w:r>
      </w:del>
      <w:ins w:id="1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9"/>
        </w:rPr>
        <w:t>services</w:t>
      </w:r>
      <w:r>
        <w:rPr>
          <w:rFonts w:ascii="Arial" w:eastAsia="Arial" w:hAnsi="Arial" w:cs="Arial"/>
          <w:spacing w:val="45"/>
          <w:w w:val="8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pla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ts,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w w:val="104"/>
        </w:rPr>
        <w:t xml:space="preserve">facilitating </w:t>
      </w:r>
      <w:r>
        <w:rPr>
          <w:rFonts w:ascii="Arial" w:eastAsia="Arial" w:hAnsi="Arial" w:cs="Arial"/>
          <w:w w:val="99"/>
        </w:rPr>
        <w:t>pla</w:t>
      </w:r>
      <w:r>
        <w:rPr>
          <w:rFonts w:ascii="Arial" w:eastAsia="Arial" w:hAnsi="Arial" w:cs="Arial"/>
          <w:spacing w:val="-6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  <w:del w:id="1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3"/>
          </w:rPr>
          <w:delText xml:space="preserve"> </w:delText>
        </w:r>
      </w:del>
      <w:ins w:id="1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repr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duction.</w:t>
      </w:r>
      <w:del w:id="1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1"/>
          </w:rPr>
          <w:delText xml:space="preserve"> </w:delText>
        </w:r>
      </w:del>
      <w:ins w:id="1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Honey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5"/>
          <w:w w:val="83"/>
        </w:rPr>
        <w:t>b</w:t>
      </w:r>
      <w:r>
        <w:rPr>
          <w:rFonts w:ascii="Arial" w:eastAsia="Arial" w:hAnsi="Arial" w:cs="Arial"/>
          <w:w w:val="83"/>
        </w:rPr>
        <w:t>ees</w:t>
      </w:r>
      <w:r>
        <w:rPr>
          <w:rFonts w:ascii="Arial" w:eastAsia="Arial" w:hAnsi="Arial" w:cs="Arial"/>
          <w:spacing w:val="50"/>
          <w:w w:val="83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Apis</w:t>
      </w:r>
      <w:r>
        <w:rPr>
          <w:rFonts w:ascii="Arial" w:eastAsia="Arial" w:hAnsi="Arial" w:cs="Arial"/>
          <w:i/>
          <w:spacing w:val="52"/>
        </w:rPr>
        <w:t xml:space="preserve"> </w:t>
      </w:r>
      <w:r>
        <w:rPr>
          <w:rFonts w:ascii="Arial" w:eastAsia="Arial" w:hAnsi="Arial" w:cs="Arial"/>
          <w:i/>
          <w:w w:val="94"/>
        </w:rPr>
        <w:t>me</w:t>
      </w:r>
      <w:r>
        <w:rPr>
          <w:rFonts w:ascii="Arial" w:eastAsia="Arial" w:hAnsi="Arial" w:cs="Arial"/>
          <w:i/>
          <w:spacing w:val="12"/>
          <w:w w:val="94"/>
        </w:rPr>
        <w:t>l</w:t>
      </w:r>
      <w:r>
        <w:rPr>
          <w:rFonts w:ascii="Arial" w:eastAsia="Arial" w:hAnsi="Arial" w:cs="Arial"/>
          <w:i/>
          <w:w w:val="113"/>
        </w:rPr>
        <w:t>l</w:t>
      </w:r>
      <w:r>
        <w:rPr>
          <w:rFonts w:ascii="Arial" w:eastAsia="Arial" w:hAnsi="Arial" w:cs="Arial"/>
          <w:i/>
          <w:w w:val="106"/>
        </w:rPr>
        <w:t>ife</w:t>
      </w:r>
      <w:r>
        <w:rPr>
          <w:rFonts w:ascii="Arial" w:eastAsia="Arial" w:hAnsi="Arial" w:cs="Arial"/>
          <w:i/>
          <w:spacing w:val="-11"/>
          <w:w w:val="106"/>
        </w:rPr>
        <w:t>r</w:t>
      </w:r>
      <w:r>
        <w:rPr>
          <w:rFonts w:ascii="Arial" w:eastAsia="Arial" w:hAnsi="Arial" w:cs="Arial"/>
          <w:i/>
          <w:w w:val="91"/>
        </w:rPr>
        <w:t>a</w:t>
      </w:r>
      <w:r>
        <w:rPr>
          <w:rFonts w:ascii="Arial" w:eastAsia="Arial" w:hAnsi="Arial" w:cs="Arial"/>
          <w:i/>
          <w:spacing w:val="-44"/>
        </w:rPr>
        <w:t xml:space="preserve"> 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particular</w:t>
      </w:r>
      <w:del w:id="1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5"/>
          </w:rPr>
          <w:delText xml:space="preserve"> </w:delText>
        </w:r>
      </w:del>
      <w:ins w:id="2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ollinate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the</w:t>
      </w:r>
      <w:ins w:id="21" w:author="Ellis, James" w:date="2017-01-06T15:53:00Z">
        <w:r w:rsidR="001B41B4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 xml:space="preserve">crops </w:t>
      </w:r>
      <w:r>
        <w:rPr>
          <w:rFonts w:ascii="Arial" w:eastAsia="Arial" w:hAnsi="Arial" w:cs="Arial"/>
          <w:w w:val="89"/>
        </w:rPr>
        <w:t>used</w:t>
      </w:r>
      <w:r>
        <w:rPr>
          <w:rFonts w:ascii="Arial" w:eastAsia="Arial" w:hAnsi="Arial" w:cs="Arial"/>
          <w:spacing w:val="29"/>
          <w:w w:val="89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6"/>
          <w:w w:val="93"/>
        </w:rPr>
        <w:t>h</w:t>
      </w:r>
      <w:r>
        <w:rPr>
          <w:rFonts w:ascii="Arial" w:eastAsia="Arial" w:hAnsi="Arial" w:cs="Arial"/>
          <w:w w:val="93"/>
        </w:rPr>
        <w:t>umans</w:t>
      </w:r>
      <w:r>
        <w:rPr>
          <w:rFonts w:ascii="Arial" w:eastAsia="Arial" w:hAnsi="Arial" w:cs="Arial"/>
          <w:spacing w:val="32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1"/>
        </w:rPr>
        <w:t>are</w:t>
      </w:r>
      <w:r>
        <w:rPr>
          <w:rFonts w:ascii="Arial" w:eastAsia="Arial" w:hAnsi="Arial" w:cs="Arial"/>
          <w:spacing w:val="28"/>
          <w:w w:val="91"/>
        </w:rPr>
        <w:t xml:space="preserve"> </w:t>
      </w:r>
      <w:r>
        <w:rPr>
          <w:rFonts w:ascii="Arial" w:eastAsia="Arial" w:hAnsi="Arial" w:cs="Arial"/>
          <w:w w:val="91"/>
        </w:rPr>
        <w:t>res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onsible</w:t>
      </w:r>
      <w:r>
        <w:rPr>
          <w:rFonts w:ascii="Arial" w:eastAsia="Arial" w:hAnsi="Arial" w:cs="Arial"/>
          <w:spacing w:val="38"/>
          <w:w w:val="9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billions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dollars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added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crop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alue.</w:t>
      </w:r>
      <w:ins w:id="22" w:author="Ellis, James" w:date="2017-01-06T15:53:00Z">
        <w:r w:rsidR="001B41B4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opulation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w w:val="89"/>
        </w:rPr>
        <w:t>managed</w:t>
      </w:r>
      <w:r>
        <w:rPr>
          <w:rFonts w:ascii="Arial" w:eastAsia="Arial" w:hAnsi="Arial" w:cs="Arial"/>
          <w:spacing w:val="39"/>
          <w:w w:val="89"/>
        </w:rPr>
        <w:t xml:space="preserve"> </w:t>
      </w:r>
      <w:r>
        <w:rPr>
          <w:rFonts w:ascii="Arial" w:eastAsia="Arial" w:hAnsi="Arial" w:cs="Arial"/>
          <w:w w:val="89"/>
        </w:rPr>
        <w:t>honey</w:t>
      </w:r>
      <w:r>
        <w:rPr>
          <w:rFonts w:ascii="Arial" w:eastAsia="Arial" w:hAnsi="Arial" w:cs="Arial"/>
          <w:spacing w:val="37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ees</w:t>
      </w:r>
      <w:r>
        <w:rPr>
          <w:rFonts w:ascii="Arial" w:eastAsia="Arial" w:hAnsi="Arial" w:cs="Arial"/>
          <w:spacing w:val="-16"/>
          <w:w w:val="89"/>
        </w:rPr>
        <w:t xml:space="preserve"> </w:t>
      </w:r>
      <w:r>
        <w:rPr>
          <w:rFonts w:ascii="Arial" w:eastAsia="Arial" w:hAnsi="Arial" w:cs="Arial"/>
          <w:w w:val="89"/>
        </w:rPr>
        <w:t>has</w:t>
      </w:r>
      <w:r>
        <w:rPr>
          <w:rFonts w:ascii="Arial" w:eastAsia="Arial" w:hAnsi="Arial" w:cs="Arial"/>
          <w:spacing w:val="12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een</w:t>
      </w:r>
      <w:r>
        <w:rPr>
          <w:rFonts w:ascii="Arial" w:eastAsia="Arial" w:hAnsi="Arial" w:cs="Arial"/>
          <w:spacing w:val="9"/>
          <w:w w:val="89"/>
        </w:rPr>
        <w:t xml:space="preserve"> </w:t>
      </w:r>
      <w:r>
        <w:rPr>
          <w:rFonts w:ascii="Arial" w:eastAsia="Arial" w:hAnsi="Arial" w:cs="Arial"/>
        </w:rPr>
        <w:t>under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4"/>
        </w:rPr>
        <w:t>consta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threat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 last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89"/>
        </w:rPr>
        <w:t>decade,</w:t>
      </w:r>
      <w:r>
        <w:rPr>
          <w:rFonts w:ascii="Arial" w:eastAsia="Arial" w:hAnsi="Arial" w:cs="Arial"/>
          <w:spacing w:val="14"/>
          <w:w w:val="8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parts of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102"/>
        </w:rPr>
        <w:t xml:space="preserve">orld </w:t>
      </w:r>
      <w:r>
        <w:rPr>
          <w:rFonts w:ascii="Arial" w:eastAsia="Arial" w:hAnsi="Arial" w:cs="Arial"/>
          <w:w w:val="94"/>
        </w:rPr>
        <w:t>ex</w:t>
      </w:r>
      <w:r>
        <w:rPr>
          <w:rFonts w:ascii="Arial" w:eastAsia="Arial" w:hAnsi="Arial" w:cs="Arial"/>
          <w:spacing w:val="7"/>
          <w:w w:val="94"/>
        </w:rPr>
        <w:t>p</w:t>
      </w:r>
      <w:r>
        <w:rPr>
          <w:rFonts w:ascii="Arial" w:eastAsia="Arial" w:hAnsi="Arial" w:cs="Arial"/>
          <w:w w:val="94"/>
        </w:rPr>
        <w:t>eriencing</w:t>
      </w:r>
      <w:r>
        <w:rPr>
          <w:rFonts w:ascii="Arial" w:eastAsia="Arial" w:hAnsi="Arial" w:cs="Arial"/>
          <w:spacing w:val="44"/>
          <w:w w:val="94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rates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1"/>
        </w:rPr>
        <w:t>exceeding</w:t>
      </w:r>
      <w:r>
        <w:rPr>
          <w:rFonts w:ascii="Arial" w:eastAsia="Arial" w:hAnsi="Arial" w:cs="Arial"/>
          <w:spacing w:val="40"/>
          <w:w w:val="91"/>
        </w:rPr>
        <w:t xml:space="preserve"> </w:t>
      </w:r>
      <w:r>
        <w:rPr>
          <w:rFonts w:ascii="Arial" w:eastAsia="Arial" w:hAnsi="Arial" w:cs="Arial"/>
        </w:rPr>
        <w:t>30%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earl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  <w:del w:id="2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0"/>
          </w:rPr>
          <w:delText xml:space="preserve"> </w:delText>
        </w:r>
      </w:del>
      <w:ins w:id="2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89"/>
        </w:rPr>
        <w:t>stres</w:t>
      </w:r>
      <w:r>
        <w:rPr>
          <w:rFonts w:ascii="Arial" w:eastAsia="Arial" w:hAnsi="Arial" w:cs="Arial"/>
          <w:spacing w:val="1"/>
          <w:w w:val="89"/>
        </w:rPr>
        <w:t>s</w:t>
      </w:r>
      <w:r>
        <w:rPr>
          <w:rFonts w:ascii="Arial" w:eastAsia="Arial" w:hAnsi="Arial" w:cs="Arial"/>
          <w:w w:val="89"/>
        </w:rPr>
        <w:t>ors</w:t>
      </w:r>
      <w:r>
        <w:rPr>
          <w:rFonts w:ascii="Arial" w:eastAsia="Arial" w:hAnsi="Arial" w:cs="Arial"/>
          <w:spacing w:val="48"/>
          <w:w w:val="89"/>
        </w:rPr>
        <w:t xml:space="preserve"> </w:t>
      </w:r>
      <w:r>
        <w:rPr>
          <w:rFonts w:ascii="Arial" w:eastAsia="Arial" w:hAnsi="Arial" w:cs="Arial"/>
        </w:rPr>
        <w:t>impacting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92"/>
        </w:rPr>
        <w:t>managed</w:t>
      </w:r>
      <w:r>
        <w:rPr>
          <w:rFonts w:ascii="Arial" w:eastAsia="Arial" w:hAnsi="Arial" w:cs="Arial"/>
          <w:spacing w:val="39"/>
          <w:w w:val="92"/>
        </w:rPr>
        <w:t xml:space="preserve"> </w:t>
      </w:r>
      <w:r>
        <w:rPr>
          <w:rFonts w:ascii="Arial" w:eastAsia="Arial" w:hAnsi="Arial" w:cs="Arial"/>
        </w:rPr>
        <w:t>colonies result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ysically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1"/>
        </w:rPr>
        <w:t>detectable</w:t>
      </w:r>
      <w:del w:id="25" w:author="Ellis, James" w:date="2017-01-09T10:35:00Z">
        <w:r w:rsidDel="00175A03">
          <w:rPr>
            <w:rFonts w:ascii="Arial" w:eastAsia="Arial" w:hAnsi="Arial" w:cs="Arial"/>
            <w:w w:val="91"/>
          </w:rPr>
          <w:delText xml:space="preserve"> </w:delText>
        </w:r>
        <w:r w:rsidDel="00175A03">
          <w:rPr>
            <w:rFonts w:ascii="Arial" w:eastAsia="Arial" w:hAnsi="Arial" w:cs="Arial"/>
            <w:spacing w:val="6"/>
            <w:w w:val="91"/>
          </w:rPr>
          <w:delText xml:space="preserve"> </w:delText>
        </w:r>
      </w:del>
      <w:ins w:id="26" w:author="Ellis, James" w:date="2017-01-09T10:35:00Z">
        <w:r w:rsidR="00175A03">
          <w:rPr>
            <w:rFonts w:ascii="Arial" w:eastAsia="Arial" w:hAnsi="Arial" w:cs="Arial"/>
            <w:w w:val="91"/>
          </w:rPr>
          <w:t xml:space="preserve"> </w:t>
        </w:r>
      </w:ins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hanges</w:t>
      </w:r>
      <w:r>
        <w:rPr>
          <w:rFonts w:ascii="Arial" w:eastAsia="Arial" w:hAnsi="Arial" w:cs="Arial"/>
          <w:spacing w:val="2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5"/>
          <w:w w:val="87"/>
        </w:rPr>
        <w:t>b</w:t>
      </w:r>
      <w:r>
        <w:rPr>
          <w:rFonts w:ascii="Arial" w:eastAsia="Arial" w:hAnsi="Arial" w:cs="Arial"/>
          <w:w w:val="87"/>
        </w:rPr>
        <w:t>ees</w:t>
      </w:r>
      <w:ins w:id="27" w:author="Ellis, James" w:date="2017-01-06T15:54:00Z">
        <w:r w:rsidR="001B41B4">
          <w:rPr>
            <w:rFonts w:ascii="Arial" w:eastAsia="Arial" w:hAnsi="Arial" w:cs="Arial"/>
            <w:w w:val="87"/>
          </w:rPr>
          <w:t>’</w:t>
        </w:r>
      </w:ins>
      <w:r>
        <w:rPr>
          <w:rFonts w:ascii="Arial" w:eastAsia="Arial" w:hAnsi="Arial" w:cs="Arial"/>
          <w:spacing w:val="5"/>
          <w:w w:val="87"/>
        </w:rPr>
        <w:t xml:space="preserve"> </w:t>
      </w:r>
      <w:r>
        <w:rPr>
          <w:rFonts w:ascii="Arial" w:eastAsia="Arial" w:hAnsi="Arial" w:cs="Arial"/>
          <w:w w:val="87"/>
        </w:rPr>
        <w:t>ap</w:t>
      </w:r>
      <w:r>
        <w:rPr>
          <w:rFonts w:ascii="Arial" w:eastAsia="Arial" w:hAnsi="Arial" w:cs="Arial"/>
          <w:spacing w:val="5"/>
          <w:w w:val="87"/>
        </w:rPr>
        <w:t>p</w:t>
      </w:r>
      <w:r>
        <w:rPr>
          <w:rFonts w:ascii="Arial" w:eastAsia="Arial" w:hAnsi="Arial" w:cs="Arial"/>
          <w:w w:val="87"/>
        </w:rPr>
        <w:t>earance,</w:t>
      </w:r>
      <w:del w:id="28" w:author="Ellis, James" w:date="2017-01-09T10:35:00Z">
        <w:r w:rsidDel="00175A03">
          <w:rPr>
            <w:rFonts w:ascii="Arial" w:eastAsia="Arial" w:hAnsi="Arial" w:cs="Arial"/>
            <w:w w:val="87"/>
          </w:rPr>
          <w:delText xml:space="preserve"> </w:delText>
        </w:r>
        <w:r w:rsidDel="00175A03">
          <w:rPr>
            <w:rFonts w:ascii="Arial" w:eastAsia="Arial" w:hAnsi="Arial" w:cs="Arial"/>
            <w:spacing w:val="29"/>
            <w:w w:val="87"/>
          </w:rPr>
          <w:delText xml:space="preserve"> </w:delText>
        </w:r>
      </w:del>
      <w:ins w:id="29" w:author="Ellis, James" w:date="2017-01-09T10:35:00Z">
        <w:r w:rsidR="00175A03">
          <w:rPr>
            <w:rFonts w:ascii="Arial" w:eastAsia="Arial" w:hAnsi="Arial" w:cs="Arial"/>
            <w:w w:val="87"/>
          </w:rPr>
          <w:t xml:space="preserve"> </w:t>
        </w:r>
      </w:ins>
      <w:r>
        <w:rPr>
          <w:rFonts w:ascii="Arial" w:eastAsia="Arial" w:hAnsi="Arial" w:cs="Arial"/>
        </w:rPr>
        <w:t>foraging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eh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vior,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3"/>
        </w:rPr>
        <w:t>re</w:t>
      </w:r>
      <w:r>
        <w:rPr>
          <w:rFonts w:ascii="Arial" w:eastAsia="Arial" w:hAnsi="Arial" w:cs="Arial"/>
          <w:w w:val="98"/>
        </w:rPr>
        <w:t>n</w:t>
      </w:r>
      <w:r>
        <w:rPr>
          <w:rFonts w:ascii="Arial" w:eastAsia="Arial" w:hAnsi="Arial" w:cs="Arial"/>
          <w:w w:val="102"/>
        </w:rPr>
        <w:t xml:space="preserve">gth </w:t>
      </w:r>
      <w:r>
        <w:rPr>
          <w:rFonts w:ascii="Arial" w:eastAsia="Arial" w:hAnsi="Arial" w:cs="Arial"/>
          <w:w w:val="95"/>
        </w:rPr>
        <w:t>parameters,</w:t>
      </w:r>
      <w:r>
        <w:rPr>
          <w:rFonts w:ascii="Arial" w:eastAsia="Arial" w:hAnsi="Arial" w:cs="Arial"/>
          <w:spacing w:val="12"/>
          <w:w w:val="95"/>
        </w:rPr>
        <w:t xml:space="preserve"> 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04"/>
        </w:rPr>
        <w:t>tc.</w:t>
      </w:r>
      <w:del w:id="30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7"/>
          </w:rPr>
          <w:delText xml:space="preserve"> </w:delText>
        </w:r>
      </w:del>
      <w:ins w:id="31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del w:id="32" w:author="Ellis, James" w:date="2017-01-06T15:54:00Z">
        <w:r w:rsidDel="001B41B4">
          <w:rPr>
            <w:rFonts w:ascii="Arial" w:eastAsia="Arial" w:hAnsi="Arial" w:cs="Arial"/>
          </w:rPr>
          <w:delText>The</w:delText>
        </w:r>
        <w:r w:rsidDel="001B41B4">
          <w:rPr>
            <w:rFonts w:ascii="Arial" w:eastAsia="Arial" w:hAnsi="Arial" w:cs="Arial"/>
            <w:spacing w:val="4"/>
          </w:rPr>
          <w:delText xml:space="preserve"> </w:delText>
        </w:r>
      </w:del>
      <w:ins w:id="33" w:author="Ellis, James" w:date="2017-01-06T15:54:00Z">
        <w:r w:rsidR="001B41B4">
          <w:rPr>
            <w:rFonts w:ascii="Arial" w:eastAsia="Arial" w:hAnsi="Arial" w:cs="Arial"/>
          </w:rPr>
          <w:t>Determining the</w:t>
        </w:r>
        <w:r w:rsidR="001B41B4">
          <w:rPr>
            <w:rFonts w:ascii="Arial" w:eastAsia="Arial" w:hAnsi="Arial" w:cs="Arial"/>
            <w:spacing w:val="4"/>
          </w:rPr>
          <w:t xml:space="preserve"> </w:t>
        </w:r>
      </w:ins>
      <w:r>
        <w:rPr>
          <w:rFonts w:ascii="Arial" w:eastAsia="Arial" w:hAnsi="Arial" w:cs="Arial"/>
          <w:w w:val="85"/>
        </w:rPr>
        <w:t>causes</w:t>
      </w:r>
      <w:r>
        <w:rPr>
          <w:rFonts w:ascii="Arial" w:eastAsia="Arial" w:hAnsi="Arial" w:cs="Arial"/>
          <w:spacing w:val="17"/>
          <w:w w:val="8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6"/>
        </w:rPr>
        <w:t>solutions</w:t>
      </w:r>
      <w:r>
        <w:rPr>
          <w:rFonts w:ascii="Arial" w:eastAsia="Arial" w:hAnsi="Arial" w:cs="Arial"/>
          <w:spacing w:val="10"/>
          <w:w w:val="9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3"/>
        </w:rPr>
        <w:t>phenomenon</w:t>
      </w:r>
      <w:r>
        <w:rPr>
          <w:rFonts w:ascii="Arial" w:eastAsia="Arial" w:hAnsi="Arial" w:cs="Arial"/>
          <w:spacing w:val="12"/>
          <w:w w:val="93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31"/>
        </w:rPr>
        <w:t>ti</w:t>
      </w:r>
      <w:r>
        <w:rPr>
          <w:rFonts w:ascii="Arial" w:eastAsia="Arial" w:hAnsi="Arial" w:cs="Arial"/>
          <w:w w:val="123"/>
        </w:rPr>
        <w:t>ll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3"/>
        </w:rPr>
        <w:t>acti</w:t>
      </w:r>
      <w:r>
        <w:rPr>
          <w:rFonts w:ascii="Arial" w:eastAsia="Arial" w:hAnsi="Arial" w:cs="Arial"/>
          <w:spacing w:val="-5"/>
          <w:w w:val="103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8"/>
        </w:rPr>
        <w:t>areas</w:t>
      </w:r>
      <w:r>
        <w:rPr>
          <w:rFonts w:ascii="Arial" w:eastAsia="Arial" w:hAnsi="Arial" w:cs="Arial"/>
          <w:spacing w:val="14"/>
          <w:w w:val="8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89"/>
        </w:rPr>
        <w:t>resear</w:t>
      </w:r>
      <w:r>
        <w:rPr>
          <w:rFonts w:ascii="Arial" w:eastAsia="Arial" w:hAnsi="Arial" w:cs="Arial"/>
          <w:spacing w:val="-5"/>
          <w:w w:val="89"/>
        </w:rPr>
        <w:t>c</w:t>
      </w:r>
      <w:r>
        <w:rPr>
          <w:rFonts w:ascii="Arial" w:eastAsia="Arial" w:hAnsi="Arial" w:cs="Arial"/>
          <w:w w:val="98"/>
        </w:rPr>
        <w:t xml:space="preserve">h. </w:t>
      </w:r>
      <w:r>
        <w:rPr>
          <w:rFonts w:ascii="Arial" w:eastAsia="Arial" w:hAnsi="Arial" w:cs="Arial"/>
        </w:rPr>
        <w:t>Ele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ated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84"/>
        </w:rPr>
        <w:t>losses</w:t>
      </w:r>
      <w:r>
        <w:rPr>
          <w:rFonts w:ascii="Arial" w:eastAsia="Arial" w:hAnsi="Arial" w:cs="Arial"/>
          <w:spacing w:val="29"/>
          <w:w w:val="8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ultifactorial</w:t>
      </w:r>
      <w:del w:id="3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0"/>
          </w:rPr>
          <w:delText xml:space="preserve"> </w:delText>
        </w:r>
      </w:del>
      <w:ins w:id="3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problem,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w w:val="91"/>
        </w:rPr>
        <w:t>se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eral</w:t>
      </w:r>
      <w:r>
        <w:rPr>
          <w:rFonts w:ascii="Arial" w:eastAsia="Arial" w:hAnsi="Arial" w:cs="Arial"/>
          <w:spacing w:val="25"/>
          <w:w w:val="91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ote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tial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85"/>
        </w:rPr>
        <w:t>causes</w:t>
      </w:r>
      <w:r>
        <w:rPr>
          <w:rFonts w:ascii="Arial" w:eastAsia="Arial" w:hAnsi="Arial" w:cs="Arial"/>
          <w:spacing w:val="28"/>
          <w:w w:val="8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con- cert,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including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85"/>
        </w:rPr>
        <w:t>diseases</w:t>
      </w:r>
      <w:r>
        <w:rPr>
          <w:rFonts w:ascii="Arial" w:eastAsia="Arial" w:hAnsi="Arial" w:cs="Arial"/>
          <w:spacing w:val="36"/>
          <w:w w:val="85"/>
        </w:rPr>
        <w:t xml:space="preserve"> </w:t>
      </w:r>
      <w:r>
        <w:rPr>
          <w:rFonts w:ascii="Arial" w:eastAsia="Arial" w:hAnsi="Arial" w:cs="Arial"/>
        </w:rPr>
        <w:t>(viruses,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bact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ria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fungi),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p</w:t>
      </w:r>
      <w:r>
        <w:rPr>
          <w:rFonts w:ascii="Arial" w:eastAsia="Arial" w:hAnsi="Arial" w:cs="Arial"/>
          <w:w w:val="89"/>
        </w:rPr>
        <w:t>ests</w:t>
      </w:r>
      <w:r>
        <w:rPr>
          <w:rFonts w:ascii="Arial" w:eastAsia="Arial" w:hAnsi="Arial" w:cs="Arial"/>
          <w:spacing w:val="37"/>
          <w:w w:val="89"/>
        </w:rPr>
        <w:t xml:space="preserve"> </w:t>
      </w:r>
      <w:r>
        <w:rPr>
          <w:rFonts w:ascii="Arial" w:eastAsia="Arial" w:hAnsi="Arial" w:cs="Arial"/>
        </w:rPr>
        <w:t>(the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notable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i/>
          <w:spacing w:val="-17"/>
          <w:w w:val="110"/>
        </w:rPr>
        <w:t>V</w:t>
      </w:r>
      <w:r>
        <w:rPr>
          <w:rFonts w:ascii="Arial" w:eastAsia="Arial" w:hAnsi="Arial" w:cs="Arial"/>
          <w:i/>
          <w:w w:val="109"/>
        </w:rPr>
        <w:t>ar</w:t>
      </w:r>
      <w:r>
        <w:rPr>
          <w:rFonts w:ascii="Arial" w:eastAsia="Arial" w:hAnsi="Arial" w:cs="Arial"/>
          <w:i/>
          <w:spacing w:val="-11"/>
          <w:w w:val="109"/>
        </w:rPr>
        <w:t>r</w:t>
      </w:r>
      <w:r>
        <w:rPr>
          <w:rFonts w:ascii="Arial" w:eastAsia="Arial" w:hAnsi="Arial" w:cs="Arial"/>
          <w:i/>
          <w:spacing w:val="-11"/>
          <w:w w:val="91"/>
        </w:rPr>
        <w:t>o</w:t>
      </w:r>
      <w:r>
        <w:rPr>
          <w:rFonts w:ascii="Arial" w:eastAsia="Arial" w:hAnsi="Arial" w:cs="Arial"/>
          <w:i/>
          <w:w w:val="91"/>
        </w:rPr>
        <w:t xml:space="preserve">a </w:t>
      </w:r>
      <w:r>
        <w:rPr>
          <w:rFonts w:ascii="Arial" w:eastAsia="Arial" w:hAnsi="Arial" w:cs="Arial"/>
          <w:i/>
        </w:rPr>
        <w:t>destructo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parasitic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mite),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esticides,</w:t>
      </w:r>
      <w:r>
        <w:rPr>
          <w:rFonts w:ascii="Arial" w:eastAsia="Arial" w:hAnsi="Arial" w:cs="Arial"/>
          <w:spacing w:val="26"/>
          <w:w w:val="92"/>
        </w:rPr>
        <w:t xml:space="preserve"> </w:t>
      </w:r>
      <w:r>
        <w:rPr>
          <w:rFonts w:ascii="Arial" w:eastAsia="Arial" w:hAnsi="Arial" w:cs="Arial"/>
          <w:spacing w:val="6"/>
        </w:rPr>
        <w:t>po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6"/>
        </w:rPr>
        <w:t xml:space="preserve"> n</w:t>
      </w:r>
      <w:r>
        <w:rPr>
          <w:rFonts w:ascii="Arial" w:eastAsia="Arial" w:hAnsi="Arial" w:cs="Arial"/>
        </w:rPr>
        <w:t>utrition,</w:t>
      </w:r>
      <w:del w:id="36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4"/>
          </w:rPr>
          <w:delText xml:space="preserve"> </w:delText>
        </w:r>
      </w:del>
      <w:ins w:id="3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87"/>
        </w:rPr>
        <w:t>loss</w:t>
      </w:r>
      <w:r>
        <w:rPr>
          <w:rFonts w:ascii="Arial" w:eastAsia="Arial" w:hAnsi="Arial" w:cs="Arial"/>
          <w:spacing w:val="20"/>
          <w:w w:val="8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8"/>
        </w:rPr>
        <w:t>h</w:t>
      </w:r>
      <w:r>
        <w:rPr>
          <w:rFonts w:ascii="Arial" w:eastAsia="Arial" w:hAnsi="Arial" w:cs="Arial"/>
          <w:w w:val="105"/>
        </w:rPr>
        <w:t>abitat.</w:t>
      </w:r>
    </w:p>
    <w:p w14:paraId="007C56B1" w14:textId="4ACE20CD" w:rsidR="00DA178C" w:rsidRDefault="00482CEA">
      <w:pPr>
        <w:spacing w:after="0" w:line="257" w:lineRule="auto"/>
        <w:ind w:left="100" w:right="62" w:firstLine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w w:val="89"/>
        </w:rPr>
        <w:t>addre</w:t>
      </w:r>
      <w:r>
        <w:rPr>
          <w:rFonts w:ascii="Arial" w:eastAsia="Arial" w:hAnsi="Arial" w:cs="Arial"/>
          <w:spacing w:val="1"/>
          <w:w w:val="89"/>
        </w:rPr>
        <w:t>s</w:t>
      </w:r>
      <w:r>
        <w:rPr>
          <w:rFonts w:ascii="Arial" w:eastAsia="Arial" w:hAnsi="Arial" w:cs="Arial"/>
          <w:w w:val="89"/>
        </w:rPr>
        <w:t>s</w:t>
      </w:r>
      <w:r>
        <w:rPr>
          <w:rFonts w:ascii="Arial" w:eastAsia="Arial" w:hAnsi="Arial" w:cs="Arial"/>
          <w:spacing w:val="39"/>
          <w:w w:val="89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w w:val="93"/>
        </w:rPr>
        <w:t>concern,</w:t>
      </w:r>
      <w:r>
        <w:rPr>
          <w:rFonts w:ascii="Arial" w:eastAsia="Arial" w:hAnsi="Arial" w:cs="Arial"/>
          <w:spacing w:val="37"/>
          <w:w w:val="9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9"/>
        </w:rPr>
        <w:t>g</w:t>
      </w:r>
      <w:r>
        <w:rPr>
          <w:rFonts w:ascii="Arial" w:eastAsia="Arial" w:hAnsi="Arial" w:cs="Arial"/>
          <w:spacing w:val="-6"/>
          <w:w w:val="89"/>
        </w:rPr>
        <w:t>o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94"/>
        </w:rPr>
        <w:t>ernme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93"/>
        </w:rPr>
        <w:t>established</w:t>
      </w:r>
      <w:r>
        <w:rPr>
          <w:rFonts w:ascii="Arial" w:eastAsia="Arial" w:hAnsi="Arial" w:cs="Arial"/>
          <w:spacing w:val="33"/>
          <w:w w:val="9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0"/>
        </w:rPr>
        <w:t>resear</w:t>
      </w:r>
      <w:r>
        <w:rPr>
          <w:rFonts w:ascii="Arial" w:eastAsia="Arial" w:hAnsi="Arial" w:cs="Arial"/>
          <w:spacing w:val="-4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36"/>
          <w:w w:val="90"/>
        </w:rPr>
        <w:t xml:space="preserve"> </w:t>
      </w:r>
      <w:r>
        <w:rPr>
          <w:rFonts w:ascii="Arial" w:eastAsia="Arial" w:hAnsi="Arial" w:cs="Arial"/>
          <w:w w:val="90"/>
        </w:rPr>
        <w:t>goals</w:t>
      </w:r>
      <w:r>
        <w:rPr>
          <w:rFonts w:ascii="Arial" w:eastAsia="Arial" w:hAnsi="Arial" w:cs="Arial"/>
          <w:spacing w:val="34"/>
          <w:w w:val="9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rec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ery actions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ollinator</w:t>
      </w:r>
      <w:del w:id="38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4"/>
          </w:rPr>
          <w:delText xml:space="preserve"> </w:delText>
        </w:r>
      </w:del>
      <w:ins w:id="39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90"/>
        </w:rPr>
        <w:t>Resear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41"/>
          <w:w w:val="90"/>
        </w:rPr>
        <w:t xml:space="preserve"> </w:t>
      </w:r>
      <w:r>
        <w:rPr>
          <w:rFonts w:ascii="Arial" w:eastAsia="Arial" w:hAnsi="Arial" w:cs="Arial"/>
        </w:rPr>
        <w:t>Action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Plan.</w:t>
      </w:r>
      <w:del w:id="40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7"/>
          </w:rPr>
          <w:delText xml:space="preserve"> </w:delText>
        </w:r>
      </w:del>
      <w:ins w:id="41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90"/>
        </w:rPr>
        <w:t>Resear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41"/>
          <w:w w:val="90"/>
        </w:rPr>
        <w:t xml:space="preserve"> </w:t>
      </w:r>
      <w:r>
        <w:rPr>
          <w:rFonts w:ascii="Arial" w:eastAsia="Arial" w:hAnsi="Arial" w:cs="Arial"/>
        </w:rPr>
        <w:t>goals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included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78"/>
        </w:rPr>
        <w:t>es</w:t>
      </w:r>
      <w:r>
        <w:rPr>
          <w:rFonts w:ascii="Arial" w:eastAsia="Arial" w:hAnsi="Arial" w:cs="Arial"/>
          <w:w w:val="102"/>
        </w:rPr>
        <w:t>tab</w:t>
      </w:r>
      <w:r>
        <w:rPr>
          <w:rFonts w:ascii="Arial" w:eastAsia="Arial" w:hAnsi="Arial" w:cs="Arial"/>
          <w:w w:val="99"/>
        </w:rPr>
        <w:t>lishing</w:t>
      </w:r>
      <w:del w:id="4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6"/>
          </w:rPr>
          <w:delText xml:space="preserve"> </w:delText>
        </w:r>
      </w:del>
      <w:ins w:id="4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108"/>
        </w:rPr>
        <w:t>olli</w:t>
      </w:r>
      <w:r>
        <w:rPr>
          <w:rFonts w:ascii="Arial" w:eastAsia="Arial" w:hAnsi="Arial" w:cs="Arial"/>
          <w:w w:val="101"/>
        </w:rPr>
        <w:t xml:space="preserve">nator </w:t>
      </w:r>
      <w:r>
        <w:rPr>
          <w:rFonts w:ascii="Arial" w:eastAsia="Arial" w:hAnsi="Arial" w:cs="Arial"/>
        </w:rPr>
        <w:t>health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86"/>
        </w:rPr>
        <w:t>baselines,</w:t>
      </w:r>
      <w:r>
        <w:rPr>
          <w:rFonts w:ascii="Arial" w:eastAsia="Arial" w:hAnsi="Arial" w:cs="Arial"/>
          <w:spacing w:val="44"/>
          <w:w w:val="86"/>
        </w:rPr>
        <w:t xml:space="preserve"> </w:t>
      </w:r>
      <w:r>
        <w:rPr>
          <w:rFonts w:ascii="Arial" w:eastAsia="Arial" w:hAnsi="Arial" w:cs="Arial"/>
          <w:w w:val="86"/>
        </w:rPr>
        <w:t>assessing</w:t>
      </w:r>
      <w:r>
        <w:rPr>
          <w:rFonts w:ascii="Arial" w:eastAsia="Arial" w:hAnsi="Arial" w:cs="Arial"/>
          <w:spacing w:val="-10"/>
          <w:w w:val="86"/>
        </w:rPr>
        <w:t xml:space="preserve"> </w:t>
      </w:r>
      <w:r>
        <w:rPr>
          <w:rFonts w:ascii="Arial" w:eastAsia="Arial" w:hAnsi="Arial" w:cs="Arial"/>
          <w:w w:val="98"/>
        </w:rPr>
        <w:t>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98"/>
        </w:rPr>
        <w:t>vironme</w:t>
      </w:r>
      <w:r>
        <w:rPr>
          <w:rFonts w:ascii="Arial" w:eastAsia="Arial" w:hAnsi="Arial" w:cs="Arial"/>
          <w:spacing w:val="-5"/>
          <w:w w:val="98"/>
        </w:rPr>
        <w:t>n</w:t>
      </w:r>
      <w:r>
        <w:rPr>
          <w:rFonts w:ascii="Arial" w:eastAsia="Arial" w:hAnsi="Arial" w:cs="Arial"/>
          <w:w w:val="98"/>
        </w:rPr>
        <w:t>tal</w:t>
      </w:r>
      <w:r>
        <w:rPr>
          <w:rFonts w:ascii="Arial" w:eastAsia="Arial" w:hAnsi="Arial" w:cs="Arial"/>
          <w:spacing w:val="-4"/>
          <w:w w:val="98"/>
        </w:rPr>
        <w:t xml:space="preserve"> </w:t>
      </w:r>
      <w:r>
        <w:rPr>
          <w:rFonts w:ascii="Arial" w:eastAsia="Arial" w:hAnsi="Arial" w:cs="Arial"/>
          <w:w w:val="92"/>
        </w:rPr>
        <w:t>stressors,</w:t>
      </w:r>
      <w:r>
        <w:rPr>
          <w:rFonts w:ascii="Arial" w:eastAsia="Arial" w:hAnsi="Arial" w:cs="Arial"/>
          <w:spacing w:val="-18"/>
          <w:w w:val="92"/>
        </w:rPr>
        <w:t xml:space="preserve"> </w:t>
      </w:r>
      <w:r>
        <w:rPr>
          <w:rFonts w:ascii="Arial" w:eastAsia="Arial" w:hAnsi="Arial" w:cs="Arial"/>
          <w:w w:val="92"/>
        </w:rPr>
        <w:t>restoring</w:t>
      </w:r>
      <w:r>
        <w:rPr>
          <w:rFonts w:ascii="Arial" w:eastAsia="Arial" w:hAnsi="Arial" w:cs="Arial"/>
          <w:spacing w:val="39"/>
          <w:w w:val="92"/>
        </w:rPr>
        <w:t xml:space="preserve"> </w:t>
      </w:r>
      <w:r>
        <w:rPr>
          <w:rFonts w:ascii="Arial" w:eastAsia="Arial" w:hAnsi="Arial" w:cs="Arial"/>
        </w:rPr>
        <w:t>habitat,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sup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orting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land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1"/>
        </w:rPr>
        <w:t>managers</w:t>
      </w:r>
      <w:r>
        <w:rPr>
          <w:rFonts w:ascii="Arial" w:eastAsia="Arial" w:hAnsi="Arial" w:cs="Arial"/>
          <w:spacing w:val="-3"/>
          <w:w w:val="91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5"/>
          <w:w w:val="87"/>
        </w:rPr>
        <w:t>b</w:t>
      </w:r>
      <w:r>
        <w:rPr>
          <w:rFonts w:ascii="Arial" w:eastAsia="Arial" w:hAnsi="Arial" w:cs="Arial"/>
          <w:w w:val="87"/>
        </w:rPr>
        <w:t>ee</w:t>
      </w:r>
      <w:r>
        <w:rPr>
          <w:rFonts w:ascii="Arial" w:eastAsia="Arial" w:hAnsi="Arial" w:cs="Arial"/>
          <w:spacing w:val="-5"/>
          <w:w w:val="87"/>
        </w:rPr>
        <w:t>k</w:t>
      </w:r>
      <w:r>
        <w:rPr>
          <w:rFonts w:ascii="Arial" w:eastAsia="Arial" w:hAnsi="Arial" w:cs="Arial"/>
          <w:w w:val="87"/>
        </w:rPr>
        <w:t>ee</w:t>
      </w:r>
      <w:r>
        <w:rPr>
          <w:rFonts w:ascii="Arial" w:eastAsia="Arial" w:hAnsi="Arial" w:cs="Arial"/>
          <w:spacing w:val="5"/>
          <w:w w:val="87"/>
        </w:rPr>
        <w:t>p</w:t>
      </w:r>
      <w:r>
        <w:rPr>
          <w:rFonts w:ascii="Arial" w:eastAsia="Arial" w:hAnsi="Arial" w:cs="Arial"/>
          <w:w w:val="87"/>
        </w:rPr>
        <w:t>ers</w:t>
      </w:r>
      <w:r>
        <w:rPr>
          <w:rFonts w:ascii="Arial" w:eastAsia="Arial" w:hAnsi="Arial" w:cs="Arial"/>
          <w:spacing w:val="34"/>
          <w:w w:val="87"/>
        </w:rPr>
        <w:t xml:space="preserve"> </w:t>
      </w:r>
      <w:r>
        <w:rPr>
          <w:rFonts w:ascii="Arial" w:eastAsia="Arial" w:hAnsi="Arial" w:cs="Arial"/>
        </w:rPr>
        <w:t>(including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3"/>
        </w:rPr>
        <w:t>de</w:t>
      </w:r>
      <w:r>
        <w:rPr>
          <w:rFonts w:ascii="Arial" w:eastAsia="Arial" w:hAnsi="Arial" w:cs="Arial"/>
          <w:spacing w:val="-5"/>
          <w:w w:val="93"/>
        </w:rPr>
        <w:t>v</w:t>
      </w:r>
      <w:r>
        <w:rPr>
          <w:rFonts w:ascii="Arial" w:eastAsia="Arial" w:hAnsi="Arial" w:cs="Arial"/>
          <w:w w:val="93"/>
        </w:rPr>
        <w:t>elopme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est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  <w:w w:val="99"/>
        </w:rPr>
        <w:t>m</w:t>
      </w:r>
      <w:r>
        <w:rPr>
          <w:rFonts w:ascii="Arial" w:eastAsia="Arial" w:hAnsi="Arial" w:cs="Arial"/>
          <w:w w:val="94"/>
        </w:rPr>
        <w:t>an</w:t>
      </w:r>
      <w:r>
        <w:rPr>
          <w:rFonts w:ascii="Arial" w:eastAsia="Arial" w:hAnsi="Arial" w:cs="Arial"/>
          <w:w w:val="85"/>
        </w:rPr>
        <w:t>age</w:t>
      </w:r>
      <w:r>
        <w:rPr>
          <w:rFonts w:ascii="Arial" w:eastAsia="Arial" w:hAnsi="Arial" w:cs="Arial"/>
          <w:w w:val="93"/>
        </w:rPr>
        <w:t>me</w:t>
      </w:r>
      <w:r>
        <w:rPr>
          <w:rFonts w:ascii="Arial" w:eastAsia="Arial" w:hAnsi="Arial" w:cs="Arial"/>
          <w:spacing w:val="-6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practices),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ollinator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w w:val="101"/>
        </w:rPr>
        <w:t xml:space="preserve">monitoring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stud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.</w:t>
      </w:r>
      <w:del w:id="4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3"/>
          </w:rPr>
          <w:delText xml:space="preserve"> </w:delText>
        </w:r>
      </w:del>
      <w:ins w:id="4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art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erall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goal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01"/>
        </w:rPr>
        <w:t>stabl</w:t>
      </w:r>
      <w:r>
        <w:rPr>
          <w:rFonts w:ascii="Arial" w:eastAsia="Arial" w:hAnsi="Arial" w:cs="Arial"/>
          <w:spacing w:val="1"/>
          <w:w w:val="101"/>
        </w:rPr>
        <w:t>i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8"/>
        </w:rPr>
        <w:t>h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1"/>
        </w:rPr>
        <w:t>baseline</w:t>
      </w:r>
      <w:r>
        <w:rPr>
          <w:rFonts w:ascii="Arial" w:eastAsia="Arial" w:hAnsi="Arial" w:cs="Arial"/>
          <w:spacing w:val="34"/>
          <w:w w:val="9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existing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state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honey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79"/>
        </w:rPr>
        <w:t xml:space="preserve">ee </w:t>
      </w:r>
      <w:r>
        <w:rPr>
          <w:rFonts w:ascii="Arial" w:eastAsia="Arial" w:hAnsi="Arial" w:cs="Arial"/>
        </w:rPr>
        <w:t>health.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Curre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tl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exists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6"/>
        </w:rPr>
        <w:t>oo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28"/>
          <w:w w:val="9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monitoring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8"/>
        </w:rPr>
        <w:t>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9"/>
        </w:rPr>
        <w:t>al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1"/>
        </w:rPr>
        <w:t>managed</w:t>
      </w:r>
      <w:r>
        <w:rPr>
          <w:rFonts w:ascii="Arial" w:eastAsia="Arial" w:hAnsi="Arial" w:cs="Arial"/>
          <w:spacing w:val="39"/>
          <w:w w:val="91"/>
        </w:rPr>
        <w:t xml:space="preserve"> </w:t>
      </w:r>
      <w:r>
        <w:rPr>
          <w:rFonts w:ascii="Arial" w:eastAsia="Arial" w:hAnsi="Arial" w:cs="Arial"/>
          <w:w w:val="91"/>
        </w:rPr>
        <w:t>colonies</w:t>
      </w:r>
      <w:r>
        <w:rPr>
          <w:rFonts w:ascii="Arial" w:eastAsia="Arial" w:hAnsi="Arial" w:cs="Arial"/>
          <w:spacing w:val="29"/>
          <w:w w:val="91"/>
        </w:rPr>
        <w:t xml:space="preserve"> </w:t>
      </w:r>
      <w:r>
        <w:rPr>
          <w:rFonts w:ascii="Arial" w:eastAsia="Arial" w:hAnsi="Arial" w:cs="Arial"/>
          <w:w w:val="106"/>
        </w:rPr>
        <w:t xml:space="preserve">in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US.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2"/>
        </w:rPr>
        <w:t>o</w:t>
      </w:r>
      <w:r>
        <w:rPr>
          <w:rFonts w:ascii="Arial" w:eastAsia="Arial" w:hAnsi="Arial" w:cs="Arial"/>
        </w:rPr>
        <w:t>jects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aim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92"/>
        </w:rPr>
        <w:t>design,</w:t>
      </w:r>
      <w:r>
        <w:rPr>
          <w:rFonts w:ascii="Arial" w:eastAsia="Arial" w:hAnsi="Arial" w:cs="Arial"/>
          <w:spacing w:val="20"/>
          <w:w w:val="92"/>
        </w:rPr>
        <w:t xml:space="preserve"> </w:t>
      </w:r>
      <w:r>
        <w:rPr>
          <w:rFonts w:ascii="Arial" w:eastAsia="Arial" w:hAnsi="Arial" w:cs="Arial"/>
        </w:rPr>
        <w:t>buil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3"/>
        </w:rPr>
        <w:t>noni</w:t>
      </w:r>
      <w:r>
        <w:rPr>
          <w:rFonts w:ascii="Arial" w:eastAsia="Arial" w:hAnsi="Arial" w:cs="Arial"/>
          <w:spacing w:val="-6"/>
          <w:w w:val="93"/>
        </w:rPr>
        <w:t>n</w:t>
      </w:r>
      <w:r>
        <w:rPr>
          <w:rFonts w:ascii="Arial" w:eastAsia="Arial" w:hAnsi="Arial" w:cs="Arial"/>
          <w:spacing w:val="-11"/>
          <w:w w:val="93"/>
        </w:rPr>
        <w:t>v</w:t>
      </w:r>
      <w:r>
        <w:rPr>
          <w:rFonts w:ascii="Arial" w:eastAsia="Arial" w:hAnsi="Arial" w:cs="Arial"/>
          <w:w w:val="93"/>
        </w:rPr>
        <w:t>asi</w:t>
      </w:r>
      <w:r>
        <w:rPr>
          <w:rFonts w:ascii="Arial" w:eastAsia="Arial" w:hAnsi="Arial" w:cs="Arial"/>
          <w:spacing w:val="-5"/>
          <w:w w:val="93"/>
        </w:rPr>
        <w:t>v</w:t>
      </w:r>
      <w:r>
        <w:rPr>
          <w:rFonts w:ascii="Arial" w:eastAsia="Arial" w:hAnsi="Arial" w:cs="Arial"/>
          <w:w w:val="93"/>
        </w:rPr>
        <w:t>e,</w:t>
      </w:r>
      <w:r>
        <w:rPr>
          <w:rFonts w:ascii="Arial" w:eastAsia="Arial" w:hAnsi="Arial" w:cs="Arial"/>
          <w:spacing w:val="50"/>
          <w:w w:val="93"/>
        </w:rPr>
        <w:t xml:space="preserve"> </w:t>
      </w:r>
      <w:r>
        <w:rPr>
          <w:rFonts w:ascii="Arial" w:eastAsia="Arial" w:hAnsi="Arial" w:cs="Arial"/>
          <w:w w:val="93"/>
        </w:rPr>
        <w:t>wireless,</w:t>
      </w:r>
      <w:r>
        <w:rPr>
          <w:rFonts w:ascii="Arial" w:eastAsia="Arial" w:hAnsi="Arial" w:cs="Arial"/>
          <w:spacing w:val="11"/>
          <w:w w:val="93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ultim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dal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93"/>
        </w:rPr>
        <w:t>eehi</w:t>
      </w:r>
      <w:r>
        <w:rPr>
          <w:rFonts w:ascii="Arial" w:eastAsia="Arial" w:hAnsi="Arial" w:cs="Arial"/>
          <w:spacing w:val="-5"/>
          <w:w w:val="93"/>
        </w:rPr>
        <w:t>v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</w:rPr>
        <w:t>monitor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18"/>
          <w:w w:val="88"/>
        </w:rPr>
        <w:t xml:space="preserve"> </w:t>
      </w:r>
      <w:r>
        <w:rPr>
          <w:rFonts w:ascii="Arial" w:eastAsia="Arial" w:hAnsi="Arial" w:cs="Arial"/>
          <w:w w:val="88"/>
        </w:rPr>
        <w:t>used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monitor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health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nationall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w w:val="91"/>
        </w:rPr>
        <w:t>Su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</w:t>
      </w:r>
      <w:r>
        <w:rPr>
          <w:rFonts w:ascii="Arial" w:eastAsia="Arial" w:hAnsi="Arial" w:cs="Arial"/>
          <w:spacing w:val="15"/>
          <w:w w:val="9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3"/>
        </w:rPr>
        <w:t>sy</w:t>
      </w:r>
      <w:r>
        <w:rPr>
          <w:rFonts w:ascii="Arial" w:eastAsia="Arial" w:hAnsi="Arial" w:cs="Arial"/>
          <w:spacing w:val="1"/>
          <w:w w:val="93"/>
        </w:rPr>
        <w:t>s</w:t>
      </w:r>
      <w:r>
        <w:rPr>
          <w:rFonts w:ascii="Arial" w:eastAsia="Arial" w:hAnsi="Arial" w:cs="Arial"/>
          <w:w w:val="93"/>
        </w:rPr>
        <w:t>tem,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widely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adopted,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3"/>
        </w:rPr>
        <w:t>sta</w:t>
      </w:r>
      <w:r>
        <w:rPr>
          <w:rFonts w:ascii="Arial" w:eastAsia="Arial" w:hAnsi="Arial" w:cs="Arial"/>
          <w:spacing w:val="-6"/>
          <w:w w:val="93"/>
        </w:rPr>
        <w:t>k</w:t>
      </w:r>
      <w:r>
        <w:rPr>
          <w:rFonts w:ascii="Arial" w:eastAsia="Arial" w:hAnsi="Arial" w:cs="Arial"/>
          <w:w w:val="93"/>
        </w:rPr>
        <w:t>eholders</w:t>
      </w:r>
      <w:r>
        <w:rPr>
          <w:rFonts w:ascii="Arial" w:eastAsia="Arial" w:hAnsi="Arial" w:cs="Arial"/>
          <w:spacing w:val="39"/>
          <w:w w:val="9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monitor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3"/>
        </w:rPr>
        <w:t>hi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es,</w:t>
      </w:r>
      <w:r>
        <w:rPr>
          <w:rFonts w:ascii="Arial" w:eastAsia="Arial" w:hAnsi="Arial" w:cs="Arial"/>
          <w:spacing w:val="32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89"/>
        </w:rPr>
        <w:t>resear</w:t>
      </w:r>
      <w:r>
        <w:rPr>
          <w:rFonts w:ascii="Arial" w:eastAsia="Arial" w:hAnsi="Arial" w:cs="Arial"/>
          <w:spacing w:val="-4"/>
          <w:w w:val="89"/>
        </w:rPr>
        <w:t>c</w:t>
      </w:r>
      <w:r>
        <w:rPr>
          <w:rFonts w:ascii="Arial" w:eastAsia="Arial" w:hAnsi="Arial" w:cs="Arial"/>
          <w:w w:val="89"/>
        </w:rPr>
        <w:t>hers</w:t>
      </w:r>
      <w:r>
        <w:rPr>
          <w:rFonts w:ascii="Arial" w:eastAsia="Arial" w:hAnsi="Arial" w:cs="Arial"/>
          <w:spacing w:val="34"/>
          <w:w w:val="8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collect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easily 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remotel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bined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additional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w w:val="94"/>
        </w:rPr>
        <w:t>geographical,</w:t>
      </w:r>
      <w:r>
        <w:rPr>
          <w:rFonts w:ascii="Arial" w:eastAsia="Arial" w:hAnsi="Arial" w:cs="Arial"/>
          <w:spacing w:val="34"/>
          <w:w w:val="9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land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92"/>
        </w:rPr>
        <w:t>manageme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(</w:t>
      </w:r>
      <w:del w:id="46" w:author="Ellis, James" w:date="2017-01-09T10:36:00Z">
        <w:r w:rsidDel="00175A03">
          <w:rPr>
            <w:rFonts w:ascii="Arial" w:eastAsia="Arial" w:hAnsi="Arial" w:cs="Arial"/>
          </w:rPr>
          <w:delText>ie</w:delText>
        </w:r>
      </w:del>
      <w:ins w:id="47" w:author="Ellis, James" w:date="2017-01-09T10:36:00Z">
        <w:r w:rsidR="00175A03">
          <w:rPr>
            <w:rFonts w:ascii="Arial" w:eastAsia="Arial" w:hAnsi="Arial" w:cs="Arial"/>
          </w:rPr>
          <w:t>i.e.</w:t>
        </w:r>
      </w:ins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 xml:space="preserve">esticide </w:t>
      </w:r>
      <w:r>
        <w:rPr>
          <w:rFonts w:ascii="Arial" w:eastAsia="Arial" w:hAnsi="Arial" w:cs="Arial"/>
          <w:w w:val="87"/>
        </w:rPr>
        <w:t>use,</w:t>
      </w:r>
      <w:r>
        <w:rPr>
          <w:rFonts w:ascii="Arial" w:eastAsia="Arial" w:hAnsi="Arial" w:cs="Arial"/>
          <w:spacing w:val="11"/>
          <w:w w:val="87"/>
        </w:rPr>
        <w:t xml:space="preserve"> </w:t>
      </w:r>
      <w:r>
        <w:rPr>
          <w:rFonts w:ascii="Arial" w:eastAsia="Arial" w:hAnsi="Arial" w:cs="Arial"/>
          <w:w w:val="105"/>
        </w:rPr>
        <w:t>pr</w:t>
      </w:r>
      <w:r>
        <w:rPr>
          <w:rFonts w:ascii="Arial" w:eastAsia="Arial" w:hAnsi="Arial" w:cs="Arial"/>
          <w:spacing w:val="-6"/>
          <w:w w:val="105"/>
        </w:rPr>
        <w:t>o</w:t>
      </w:r>
      <w:r>
        <w:rPr>
          <w:rFonts w:ascii="Arial" w:eastAsia="Arial" w:hAnsi="Arial" w:cs="Arial"/>
          <w:w w:val="105"/>
        </w:rPr>
        <w:t>ximi</w:t>
      </w:r>
      <w:r>
        <w:rPr>
          <w:rFonts w:ascii="Arial" w:eastAsia="Arial" w:hAnsi="Arial" w:cs="Arial"/>
          <w:spacing w:val="-6"/>
          <w:w w:val="105"/>
        </w:rPr>
        <w:t>t</w:t>
      </w:r>
      <w:r>
        <w:rPr>
          <w:rFonts w:ascii="Arial" w:eastAsia="Arial" w:hAnsi="Arial" w:cs="Arial"/>
          <w:w w:val="105"/>
        </w:rPr>
        <w:t>y</w:t>
      </w:r>
      <w:r>
        <w:rPr>
          <w:rFonts w:ascii="Arial" w:eastAsia="Arial" w:hAnsi="Arial" w:cs="Arial"/>
          <w:spacing w:val="4"/>
          <w:w w:val="10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3"/>
        </w:rPr>
        <w:t>crops,</w:t>
      </w:r>
      <w:r>
        <w:rPr>
          <w:rFonts w:ascii="Arial" w:eastAsia="Arial" w:hAnsi="Arial" w:cs="Arial"/>
          <w:spacing w:val="8"/>
          <w:w w:val="93"/>
        </w:rPr>
        <w:t xml:space="preserve"> </w:t>
      </w:r>
      <w:r>
        <w:rPr>
          <w:rFonts w:ascii="Arial" w:eastAsia="Arial" w:hAnsi="Arial" w:cs="Arial"/>
        </w:rPr>
        <w:t>etc.),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aid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highlig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</w:rPr>
        <w:t>ting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85"/>
        </w:rPr>
        <w:t>causes</w:t>
      </w:r>
      <w:r>
        <w:rPr>
          <w:rFonts w:ascii="Arial" w:eastAsia="Arial" w:hAnsi="Arial" w:cs="Arial"/>
          <w:spacing w:val="11"/>
          <w:w w:val="85"/>
        </w:rPr>
        <w:t xml:space="preserve"> </w:t>
      </w:r>
      <w:r>
        <w:rPr>
          <w:rFonts w:ascii="Arial" w:eastAsia="Arial" w:hAnsi="Arial" w:cs="Arial"/>
        </w:rPr>
        <w:t>of,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eloping BMPs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mitigate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3"/>
        </w:rPr>
        <w:t>ele</w:t>
      </w:r>
      <w:r>
        <w:rPr>
          <w:rFonts w:ascii="Arial" w:eastAsia="Arial" w:hAnsi="Arial" w:cs="Arial"/>
          <w:spacing w:val="-10"/>
          <w:w w:val="93"/>
        </w:rPr>
        <w:t>v</w:t>
      </w:r>
      <w:r>
        <w:rPr>
          <w:rFonts w:ascii="Arial" w:eastAsia="Arial" w:hAnsi="Arial" w:cs="Arial"/>
          <w:w w:val="93"/>
        </w:rPr>
        <w:t>ated</w:t>
      </w:r>
      <w:r>
        <w:rPr>
          <w:rFonts w:ascii="Arial" w:eastAsia="Arial" w:hAnsi="Arial" w:cs="Arial"/>
          <w:spacing w:val="20"/>
          <w:w w:val="93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losses.</w:t>
      </w:r>
    </w:p>
    <w:p w14:paraId="3D16844A" w14:textId="481479B4" w:rsidR="00DA178C" w:rsidRDefault="00482CEA">
      <w:pPr>
        <w:spacing w:after="0" w:line="257" w:lineRule="auto"/>
        <w:ind w:left="100" w:right="62" w:firstLine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92"/>
        </w:rPr>
        <w:t>inex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ensi</w:t>
      </w:r>
      <w:r>
        <w:rPr>
          <w:rFonts w:ascii="Arial" w:eastAsia="Arial" w:hAnsi="Arial" w:cs="Arial"/>
          <w:spacing w:val="-5"/>
          <w:w w:val="92"/>
        </w:rPr>
        <w:t>v</w:t>
      </w:r>
      <w:r>
        <w:rPr>
          <w:rFonts w:ascii="Arial" w:eastAsia="Arial" w:hAnsi="Arial" w:cs="Arial"/>
          <w:w w:val="92"/>
        </w:rPr>
        <w:t>e,</w:t>
      </w:r>
      <w:r>
        <w:rPr>
          <w:rFonts w:ascii="Arial" w:eastAsia="Arial" w:hAnsi="Arial" w:cs="Arial"/>
          <w:spacing w:val="46"/>
          <w:w w:val="92"/>
        </w:rPr>
        <w:t xml:space="preserve"> </w:t>
      </w:r>
      <w:r>
        <w:rPr>
          <w:rFonts w:ascii="Arial" w:eastAsia="Arial" w:hAnsi="Arial" w:cs="Arial"/>
          <w:w w:val="92"/>
        </w:rPr>
        <w:t>wirelessly</w:t>
      </w:r>
      <w:r>
        <w:rPr>
          <w:rFonts w:ascii="Arial" w:eastAsia="Arial" w:hAnsi="Arial" w:cs="Arial"/>
          <w:spacing w:val="45"/>
          <w:w w:val="92"/>
        </w:rPr>
        <w:t xml:space="preserve"> </w:t>
      </w:r>
      <w:r>
        <w:rPr>
          <w:rFonts w:ascii="Arial" w:eastAsia="Arial" w:hAnsi="Arial" w:cs="Arial"/>
          <w:w w:val="92"/>
        </w:rPr>
        <w:t>connected</w:t>
      </w:r>
      <w:r>
        <w:rPr>
          <w:rFonts w:ascii="Arial" w:eastAsia="Arial" w:hAnsi="Arial" w:cs="Arial"/>
          <w:spacing w:val="36"/>
          <w:w w:val="92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eehi</w:t>
      </w:r>
      <w:r>
        <w:rPr>
          <w:rFonts w:ascii="Arial" w:eastAsia="Arial" w:hAnsi="Arial" w:cs="Arial"/>
          <w:spacing w:val="-5"/>
          <w:w w:val="92"/>
        </w:rPr>
        <w:t>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22"/>
          <w:w w:val="92"/>
        </w:rPr>
        <w:t xml:space="preserve"> </w:t>
      </w:r>
      <w:r>
        <w:rPr>
          <w:rFonts w:ascii="Arial" w:eastAsia="Arial" w:hAnsi="Arial" w:cs="Arial"/>
        </w:rPr>
        <w:t>monitor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1"/>
        </w:rPr>
        <w:t>a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hie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27"/>
          <w:w w:val="91"/>
        </w:rPr>
        <w:t xml:space="preserve"> </w:t>
      </w:r>
      <w:r>
        <w:rPr>
          <w:rFonts w:ascii="Arial" w:eastAsia="Arial" w:hAnsi="Arial" w:cs="Arial"/>
          <w:w w:val="91"/>
        </w:rPr>
        <w:t>widespread</w:t>
      </w:r>
      <w:r>
        <w:rPr>
          <w:rFonts w:ascii="Arial" w:eastAsia="Arial" w:hAnsi="Arial" w:cs="Arial"/>
          <w:spacing w:val="49"/>
          <w:w w:val="91"/>
        </w:rPr>
        <w:t xml:space="preserve"> </w:t>
      </w:r>
      <w:r>
        <w:rPr>
          <w:rFonts w:ascii="Arial" w:eastAsia="Arial" w:hAnsi="Arial" w:cs="Arial"/>
          <w:w w:val="91"/>
        </w:rPr>
        <w:t>acceptance</w:t>
      </w:r>
      <w:r>
        <w:rPr>
          <w:rFonts w:ascii="Arial" w:eastAsia="Arial" w:hAnsi="Arial" w:cs="Arial"/>
          <w:spacing w:val="25"/>
          <w:w w:val="91"/>
        </w:rPr>
        <w:t xml:space="preserve"> </w:t>
      </w:r>
      <w:r>
        <w:rPr>
          <w:rFonts w:ascii="Arial" w:eastAsia="Arial" w:hAnsi="Arial" w:cs="Arial"/>
          <w:w w:val="106"/>
        </w:rPr>
        <w:t xml:space="preserve">in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ee</w:t>
      </w:r>
      <w:r>
        <w:rPr>
          <w:rFonts w:ascii="Arial" w:eastAsia="Arial" w:hAnsi="Arial" w:cs="Arial"/>
          <w:spacing w:val="-5"/>
          <w:w w:val="90"/>
        </w:rPr>
        <w:t>k</w:t>
      </w:r>
      <w:r>
        <w:rPr>
          <w:rFonts w:ascii="Arial" w:eastAsia="Arial" w:hAnsi="Arial" w:cs="Arial"/>
          <w:w w:val="90"/>
        </w:rPr>
        <w:t>eeping</w:t>
      </w:r>
      <w:r>
        <w:rPr>
          <w:rFonts w:ascii="Arial" w:eastAsia="Arial" w:hAnsi="Arial" w:cs="Arial"/>
          <w:spacing w:val="19"/>
          <w:w w:val="90"/>
        </w:rPr>
        <w:t xml:space="preserve"> </w:t>
      </w:r>
      <w:r>
        <w:rPr>
          <w:rFonts w:ascii="Arial" w:eastAsia="Arial" w:hAnsi="Arial" w:cs="Arial"/>
        </w:rPr>
        <w:t>industr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w w:val="92"/>
        </w:rPr>
        <w:t>Se</w:t>
      </w:r>
      <w:r>
        <w:rPr>
          <w:rFonts w:ascii="Arial" w:eastAsia="Arial" w:hAnsi="Arial" w:cs="Arial"/>
          <w:spacing w:val="-6"/>
          <w:w w:val="92"/>
        </w:rPr>
        <w:t>v</w:t>
      </w:r>
      <w:r>
        <w:rPr>
          <w:rFonts w:ascii="Arial" w:eastAsia="Arial" w:hAnsi="Arial" w:cs="Arial"/>
          <w:w w:val="92"/>
        </w:rPr>
        <w:t>eral</w:t>
      </w:r>
      <w:r>
        <w:rPr>
          <w:rFonts w:ascii="Arial" w:eastAsia="Arial" w:hAnsi="Arial" w:cs="Arial"/>
          <w:spacing w:val="3"/>
          <w:w w:val="92"/>
        </w:rPr>
        <w:t xml:space="preserve"> </w:t>
      </w:r>
      <w:r>
        <w:rPr>
          <w:rFonts w:ascii="Arial" w:eastAsia="Arial" w:hAnsi="Arial" w:cs="Arial"/>
          <w:w w:val="92"/>
        </w:rPr>
        <w:t>easily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  <w:w w:val="92"/>
        </w:rPr>
        <w:t>measured</w:t>
      </w:r>
      <w:r>
        <w:rPr>
          <w:rFonts w:ascii="Arial" w:eastAsia="Arial" w:hAnsi="Arial" w:cs="Arial"/>
          <w:spacing w:val="2"/>
          <w:w w:val="92"/>
        </w:rPr>
        <w:t xml:space="preserve"> </w:t>
      </w:r>
      <w:r>
        <w:rPr>
          <w:rFonts w:ascii="Arial" w:eastAsia="Arial" w:hAnsi="Arial" w:cs="Arial"/>
          <w:spacing w:val="-11"/>
          <w:w w:val="92"/>
        </w:rPr>
        <w:t>v</w:t>
      </w:r>
      <w:r>
        <w:rPr>
          <w:rFonts w:ascii="Arial" w:eastAsia="Arial" w:hAnsi="Arial" w:cs="Arial"/>
          <w:w w:val="92"/>
        </w:rPr>
        <w:t>ariables</w:t>
      </w:r>
      <w:r>
        <w:rPr>
          <w:rFonts w:ascii="Arial" w:eastAsia="Arial" w:hAnsi="Arial" w:cs="Arial"/>
          <w:spacing w:val="40"/>
          <w:w w:val="92"/>
        </w:rPr>
        <w:t xml:space="preserve"> </w:t>
      </w:r>
      <w:r>
        <w:rPr>
          <w:rFonts w:ascii="Arial" w:eastAsia="Arial" w:hAnsi="Arial" w:cs="Arial"/>
        </w:rPr>
        <w:t>include: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5"/>
          <w:w w:val="85"/>
        </w:rPr>
        <w:t>b</w:t>
      </w:r>
      <w:r>
        <w:rPr>
          <w:rFonts w:ascii="Arial" w:eastAsia="Arial" w:hAnsi="Arial" w:cs="Arial"/>
          <w:w w:val="85"/>
        </w:rPr>
        <w:t>ee</w:t>
      </w:r>
      <w:r>
        <w:rPr>
          <w:rFonts w:ascii="Arial" w:eastAsia="Arial" w:hAnsi="Arial" w:cs="Arial"/>
          <w:spacing w:val="18"/>
          <w:w w:val="85"/>
        </w:rPr>
        <w:t xml:space="preserve"> </w:t>
      </w:r>
      <w:r>
        <w:rPr>
          <w:rFonts w:ascii="Arial" w:eastAsia="Arial" w:hAnsi="Arial" w:cs="Arial"/>
        </w:rPr>
        <w:t>traffic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trance</w:t>
      </w:r>
      <w:ins w:id="48" w:author="Ellis, James" w:date="2017-01-06T15:55:00Z">
        <w:r w:rsidR="001B41B4">
          <w:rPr>
            <w:rFonts w:ascii="Arial" w:eastAsia="Arial" w:hAnsi="Arial" w:cs="Arial"/>
          </w:rPr>
          <w:t xml:space="preserve">, </w:t>
        </w:r>
      </w:ins>
      <w:del w:id="49" w:author="Ellis, James" w:date="2017-01-06T15:55:00Z">
        <w:r w:rsidDel="001B41B4">
          <w:rPr>
            <w:rFonts w:ascii="Arial" w:eastAsia="Arial" w:hAnsi="Arial" w:cs="Arial"/>
          </w:rPr>
          <w:delText xml:space="preserve"> and</w:delText>
        </w:r>
        <w:r w:rsidDel="001B41B4">
          <w:rPr>
            <w:rFonts w:ascii="Arial" w:eastAsia="Arial" w:hAnsi="Arial" w:cs="Arial"/>
            <w:spacing w:val="27"/>
          </w:rPr>
          <w:delText xml:space="preserve"> </w:delText>
        </w:r>
      </w:del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general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88"/>
        </w:rPr>
        <w:t>sha</w:t>
      </w:r>
      <w:r>
        <w:rPr>
          <w:rFonts w:ascii="Arial" w:eastAsia="Arial" w:hAnsi="Arial" w:cs="Arial"/>
          <w:spacing w:val="5"/>
          <w:w w:val="88"/>
        </w:rPr>
        <w:t>p</w:t>
      </w:r>
      <w:r>
        <w:rPr>
          <w:rFonts w:ascii="Arial" w:eastAsia="Arial" w:hAnsi="Arial" w:cs="Arial"/>
          <w:w w:val="88"/>
        </w:rPr>
        <w:t>e</w:t>
      </w:r>
      <w:del w:id="50" w:author="Ellis, James" w:date="2017-01-09T10:35:00Z">
        <w:r w:rsidDel="00175A03">
          <w:rPr>
            <w:rFonts w:ascii="Arial" w:eastAsia="Arial" w:hAnsi="Arial" w:cs="Arial"/>
            <w:w w:val="88"/>
          </w:rPr>
          <w:delText xml:space="preserve"> </w:delText>
        </w:r>
        <w:r w:rsidDel="00175A03">
          <w:rPr>
            <w:rFonts w:ascii="Arial" w:eastAsia="Arial" w:hAnsi="Arial" w:cs="Arial"/>
            <w:spacing w:val="3"/>
            <w:w w:val="88"/>
          </w:rPr>
          <w:delText xml:space="preserve"> </w:delText>
        </w:r>
      </w:del>
      <w:ins w:id="51" w:author="Ellis, James" w:date="2017-01-09T10:35:00Z">
        <w:r w:rsidR="00175A03">
          <w:rPr>
            <w:rFonts w:ascii="Arial" w:eastAsia="Arial" w:hAnsi="Arial" w:cs="Arial"/>
            <w:w w:val="88"/>
          </w:rPr>
          <w:t xml:space="preserve"> </w:t>
        </w:r>
      </w:ins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6"/>
        </w:rPr>
        <w:t xml:space="preserve"> </w:t>
      </w:r>
      <w:del w:id="52" w:author="Ellis, James" w:date="2017-01-06T15:55:00Z">
        <w:r w:rsidDel="001B41B4">
          <w:rPr>
            <w:rFonts w:ascii="Arial" w:eastAsia="Arial" w:hAnsi="Arial" w:cs="Arial"/>
          </w:rPr>
          <w:delText>their</w:delText>
        </w:r>
      </w:del>
      <w:ins w:id="53" w:author="Ellis, James" w:date="2017-01-06T15:55:00Z">
        <w:r w:rsidR="001B41B4">
          <w:rPr>
            <w:rFonts w:ascii="Arial" w:eastAsia="Arial" w:hAnsi="Arial" w:cs="Arial"/>
          </w:rPr>
          <w:t>foraging bees’</w:t>
        </w:r>
      </w:ins>
      <w:del w:id="5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"/>
          </w:rPr>
          <w:delText xml:space="preserve"> </w:delText>
        </w:r>
      </w:del>
      <w:ins w:id="5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6"/>
        </w:rPr>
        <w:t>bo</w:t>
      </w:r>
      <w:r>
        <w:rPr>
          <w:rFonts w:ascii="Arial" w:eastAsia="Arial" w:hAnsi="Arial" w:cs="Arial"/>
        </w:rPr>
        <w:t>dies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(a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xy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their</w:t>
      </w:r>
      <w:del w:id="56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"/>
          </w:rPr>
          <w:delText xml:space="preserve"> </w:delText>
        </w:r>
      </w:del>
      <w:ins w:id="5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health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w w:val="91"/>
        </w:rPr>
        <w:t>measured</w:t>
      </w:r>
      <w:r>
        <w:rPr>
          <w:rFonts w:ascii="Arial" w:eastAsia="Arial" w:hAnsi="Arial" w:cs="Arial"/>
          <w:spacing w:val="52"/>
          <w:w w:val="91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camera mou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-5"/>
          <w:w w:val="91"/>
        </w:rPr>
        <w:t>n</w:t>
      </w:r>
      <w:r>
        <w:rPr>
          <w:rFonts w:ascii="Arial" w:eastAsia="Arial" w:hAnsi="Arial" w:cs="Arial"/>
          <w:w w:val="91"/>
        </w:rPr>
        <w:t>trance</w:t>
      </w:r>
      <w:ins w:id="58" w:author="Ellis, James" w:date="2017-01-06T15:55:00Z">
        <w:r w:rsidR="001B41B4">
          <w:rPr>
            <w:rFonts w:ascii="Arial" w:eastAsia="Arial" w:hAnsi="Arial" w:cs="Arial"/>
            <w:w w:val="91"/>
          </w:rPr>
          <w:t>)</w:t>
        </w:r>
      </w:ins>
      <w:r>
        <w:rPr>
          <w:rFonts w:ascii="Arial" w:eastAsia="Arial" w:hAnsi="Arial" w:cs="Arial"/>
          <w:w w:val="91"/>
        </w:rPr>
        <w:t>;</w:t>
      </w:r>
      <w:del w:id="59" w:author="Ellis, James" w:date="2017-01-09T10:35:00Z">
        <w:r w:rsidDel="00175A03">
          <w:rPr>
            <w:rFonts w:ascii="Arial" w:eastAsia="Arial" w:hAnsi="Arial" w:cs="Arial"/>
            <w:w w:val="91"/>
          </w:rPr>
          <w:delText xml:space="preserve"> </w:delText>
        </w:r>
        <w:r w:rsidDel="00175A03">
          <w:rPr>
            <w:rFonts w:ascii="Arial" w:eastAsia="Arial" w:hAnsi="Arial" w:cs="Arial"/>
            <w:spacing w:val="4"/>
            <w:w w:val="91"/>
          </w:rPr>
          <w:delText xml:space="preserve"> </w:delText>
        </w:r>
      </w:del>
      <w:ins w:id="60" w:author="Ellis, James" w:date="2017-01-09T10:35:00Z">
        <w:r w:rsidR="00175A03">
          <w:rPr>
            <w:rFonts w:ascii="Arial" w:eastAsia="Arial" w:hAnsi="Arial" w:cs="Arial"/>
            <w:w w:val="91"/>
          </w:rPr>
          <w:t xml:space="preserve"> </w:t>
        </w:r>
      </w:ins>
      <w:r>
        <w:rPr>
          <w:rFonts w:ascii="Arial" w:eastAsia="Arial" w:hAnsi="Arial" w:cs="Arial"/>
          <w:w w:val="91"/>
        </w:rPr>
        <w:t>presence</w:t>
      </w:r>
      <w:r>
        <w:rPr>
          <w:rFonts w:ascii="Arial" w:eastAsia="Arial" w:hAnsi="Arial" w:cs="Arial"/>
          <w:spacing w:val="-5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0"/>
        </w:rPr>
        <w:t>queen</w:t>
      </w:r>
      <w:r>
        <w:rPr>
          <w:rFonts w:ascii="Arial" w:eastAsia="Arial" w:hAnsi="Arial" w:cs="Arial"/>
          <w:spacing w:val="23"/>
          <w:w w:val="9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2"/>
        </w:rPr>
        <w:t>general</w:t>
      </w:r>
      <w:r>
        <w:rPr>
          <w:rFonts w:ascii="Arial" w:eastAsia="Arial" w:hAnsi="Arial" w:cs="Arial"/>
          <w:spacing w:val="22"/>
          <w:w w:val="92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activi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del w:id="6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4"/>
          </w:rPr>
          <w:delText xml:space="preserve"> </w:delText>
        </w:r>
      </w:del>
      <w:ins w:id="6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8"/>
        </w:rPr>
        <w:t>(measured</w:t>
      </w:r>
      <w:del w:id="63" w:author="Ellis, James" w:date="2017-01-09T10:35:00Z">
        <w:r w:rsidDel="00175A03">
          <w:rPr>
            <w:rFonts w:ascii="Arial" w:eastAsia="Arial" w:hAnsi="Arial" w:cs="Arial"/>
            <w:w w:val="88"/>
          </w:rPr>
          <w:delText xml:space="preserve"> </w:delText>
        </w:r>
        <w:r w:rsidDel="00175A03">
          <w:rPr>
            <w:rFonts w:ascii="Arial" w:eastAsia="Arial" w:hAnsi="Arial" w:cs="Arial"/>
            <w:spacing w:val="23"/>
            <w:w w:val="88"/>
          </w:rPr>
          <w:delText xml:space="preserve"> </w:delText>
        </w:r>
      </w:del>
      <w:ins w:id="64" w:author="Ellis, James" w:date="2017-01-09T10:35:00Z">
        <w:r w:rsidR="00175A03">
          <w:rPr>
            <w:rFonts w:ascii="Arial" w:eastAsia="Arial" w:hAnsi="Arial" w:cs="Arial"/>
            <w:w w:val="88"/>
          </w:rPr>
          <w:t xml:space="preserve"> </w:t>
        </w:r>
      </w:ins>
      <w:r>
        <w:rPr>
          <w:rFonts w:ascii="Arial" w:eastAsia="Arial" w:hAnsi="Arial" w:cs="Arial"/>
          <w:w w:val="88"/>
        </w:rPr>
        <w:t xml:space="preserve">as </w:t>
      </w:r>
      <w:r>
        <w:rPr>
          <w:rFonts w:ascii="Arial" w:eastAsia="Arial" w:hAnsi="Arial" w:cs="Arial"/>
        </w:rPr>
        <w:t>audio</w:t>
      </w:r>
      <w:r>
        <w:rPr>
          <w:rFonts w:ascii="Arial" w:eastAsia="Arial" w:hAnsi="Arial" w:cs="Arial"/>
          <w:spacing w:val="-25"/>
        </w:rPr>
        <w:t xml:space="preserve"> </w:t>
      </w:r>
      <w:r>
        <w:rPr>
          <w:rFonts w:ascii="Arial" w:eastAsia="Arial" w:hAnsi="Arial" w:cs="Arial"/>
          <w:w w:val="92"/>
        </w:rPr>
        <w:t>frequencies</w:t>
      </w:r>
      <w:r>
        <w:rPr>
          <w:rFonts w:ascii="Arial" w:eastAsia="Arial" w:hAnsi="Arial" w:cs="Arial"/>
          <w:spacing w:val="-8"/>
          <w:w w:val="92"/>
        </w:rPr>
        <w:t xml:space="preserve"> </w:t>
      </w:r>
      <w:r>
        <w:rPr>
          <w:rFonts w:ascii="Arial" w:eastAsia="Arial" w:hAnsi="Arial" w:cs="Arial"/>
          <w:w w:val="92"/>
        </w:rPr>
        <w:t>pr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duced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e);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93"/>
        </w:rPr>
        <w:t>honey</w:t>
      </w:r>
      <w:r>
        <w:rPr>
          <w:rFonts w:ascii="Arial" w:eastAsia="Arial" w:hAnsi="Arial" w:cs="Arial"/>
          <w:spacing w:val="1"/>
          <w:w w:val="93"/>
        </w:rPr>
        <w:t xml:space="preserve"> </w:t>
      </w:r>
      <w:r>
        <w:rPr>
          <w:rFonts w:ascii="Arial" w:eastAsia="Arial" w:hAnsi="Arial" w:cs="Arial"/>
          <w:w w:val="92"/>
        </w:rPr>
        <w:t>co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8"/>
        </w:rPr>
        <w:t>te</w:t>
      </w:r>
      <w:r>
        <w:rPr>
          <w:rFonts w:ascii="Arial" w:eastAsia="Arial" w:hAnsi="Arial" w:cs="Arial"/>
          <w:spacing w:val="-5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3"/>
        </w:rPr>
        <w:t>(measured</w:t>
      </w:r>
      <w:r>
        <w:rPr>
          <w:rFonts w:ascii="Arial" w:eastAsia="Arial" w:hAnsi="Arial" w:cs="Arial"/>
          <w:spacing w:val="2"/>
          <w:w w:val="93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 xml:space="preserve">electromagnetic </w:t>
      </w:r>
      <w:r>
        <w:rPr>
          <w:rFonts w:ascii="Arial" w:eastAsia="Arial" w:hAnsi="Arial" w:cs="Arial"/>
          <w:spacing w:val="-6"/>
          <w:w w:val="96"/>
        </w:rPr>
        <w:t>c</w:t>
      </w:r>
      <w:r>
        <w:rPr>
          <w:rFonts w:ascii="Arial" w:eastAsia="Arial" w:hAnsi="Arial" w:cs="Arial"/>
          <w:w w:val="96"/>
        </w:rPr>
        <w:t>haracteristics</w:t>
      </w:r>
      <w:r>
        <w:rPr>
          <w:rFonts w:ascii="Arial" w:eastAsia="Arial" w:hAnsi="Arial" w:cs="Arial"/>
          <w:spacing w:val="33"/>
          <w:w w:val="9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6"/>
        </w:rPr>
        <w:t>bo</w:t>
      </w:r>
      <w:r>
        <w:rPr>
          <w:rFonts w:ascii="Arial" w:eastAsia="Arial" w:hAnsi="Arial" w:cs="Arial"/>
        </w:rPr>
        <w:t>dy).</w:t>
      </w:r>
      <w:del w:id="6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0"/>
          </w:rPr>
          <w:delText xml:space="preserve"> </w:delText>
        </w:r>
      </w:del>
      <w:ins w:id="6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91"/>
        </w:rPr>
        <w:t>These</w:t>
      </w:r>
      <w:r>
        <w:rPr>
          <w:rFonts w:ascii="Arial" w:eastAsia="Arial" w:hAnsi="Arial" w:cs="Arial"/>
          <w:spacing w:val="30"/>
          <w:w w:val="91"/>
        </w:rPr>
        <w:t xml:space="preserve"> </w:t>
      </w:r>
      <w:r>
        <w:rPr>
          <w:rFonts w:ascii="Arial" w:eastAsia="Arial" w:hAnsi="Arial" w:cs="Arial"/>
        </w:rPr>
        <w:t>metrics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5"/>
          <w:w w:val="85"/>
        </w:rPr>
        <w:t>b</w:t>
      </w:r>
      <w:r>
        <w:rPr>
          <w:rFonts w:ascii="Arial" w:eastAsia="Arial" w:hAnsi="Arial" w:cs="Arial"/>
          <w:w w:val="85"/>
        </w:rPr>
        <w:t>ee</w:t>
      </w:r>
      <w:r>
        <w:rPr>
          <w:rFonts w:ascii="Arial" w:eastAsia="Arial" w:hAnsi="Arial" w:cs="Arial"/>
          <w:spacing w:val="36"/>
          <w:w w:val="85"/>
        </w:rPr>
        <w:t xml:space="preserve"> </w:t>
      </w:r>
      <w:r>
        <w:rPr>
          <w:rFonts w:ascii="Arial" w:eastAsia="Arial" w:hAnsi="Arial" w:cs="Arial"/>
          <w:w w:val="85"/>
        </w:rPr>
        <w:t>diseases</w:t>
      </w:r>
      <w:r>
        <w:rPr>
          <w:rFonts w:ascii="Arial" w:eastAsia="Arial" w:hAnsi="Arial" w:cs="Arial"/>
          <w:spacing w:val="35"/>
          <w:w w:val="85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5"/>
          <w:w w:val="85"/>
        </w:rPr>
        <w:t>b</w:t>
      </w:r>
      <w:r>
        <w:rPr>
          <w:rFonts w:ascii="Arial" w:eastAsia="Arial" w:hAnsi="Arial" w:cs="Arial"/>
          <w:w w:val="85"/>
        </w:rPr>
        <w:t>ee</w:t>
      </w:r>
      <w:r>
        <w:rPr>
          <w:rFonts w:ascii="Arial" w:eastAsia="Arial" w:hAnsi="Arial" w:cs="Arial"/>
          <w:spacing w:val="36"/>
          <w:w w:val="85"/>
        </w:rPr>
        <w:t xml:space="preserve"> </w:t>
      </w:r>
      <w:r>
        <w:rPr>
          <w:rFonts w:ascii="Arial" w:eastAsia="Arial" w:hAnsi="Arial" w:cs="Arial"/>
          <w:w w:val="91"/>
        </w:rPr>
        <w:t>sha</w:t>
      </w:r>
      <w:r>
        <w:rPr>
          <w:rFonts w:ascii="Arial" w:eastAsia="Arial" w:hAnsi="Arial" w:cs="Arial"/>
          <w:spacing w:val="6"/>
          <w:w w:val="91"/>
        </w:rPr>
        <w:t>p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  <w:spacing w:val="-5"/>
          <w:w w:val="88"/>
        </w:rPr>
        <w:t>c</w:t>
      </w:r>
      <w:r>
        <w:rPr>
          <w:rFonts w:ascii="Arial" w:eastAsia="Arial" w:hAnsi="Arial" w:cs="Arial"/>
          <w:w w:val="88"/>
        </w:rPr>
        <w:t>hanges</w:t>
      </w:r>
      <w:r>
        <w:rPr>
          <w:rFonts w:ascii="Arial" w:eastAsia="Arial" w:hAnsi="Arial" w:cs="Arial"/>
          <w:spacing w:val="13"/>
          <w:w w:val="88"/>
        </w:rPr>
        <w:t xml:space="preserve"> </w:t>
      </w:r>
      <w:r>
        <w:rPr>
          <w:rFonts w:ascii="Arial" w:eastAsia="Arial" w:hAnsi="Arial" w:cs="Arial"/>
        </w:rPr>
        <w:t>under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certain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89"/>
        </w:rPr>
        <w:t>disease</w:t>
      </w:r>
      <w:r>
        <w:rPr>
          <w:rFonts w:ascii="Arial" w:eastAsia="Arial" w:hAnsi="Arial" w:cs="Arial"/>
          <w:spacing w:val="-17"/>
          <w:w w:val="89"/>
        </w:rPr>
        <w:t xml:space="preserve"> </w:t>
      </w:r>
      <w:r>
        <w:rPr>
          <w:rFonts w:ascii="Arial" w:eastAsia="Arial" w:hAnsi="Arial" w:cs="Arial"/>
          <w:w w:val="89"/>
        </w:rPr>
        <w:t>str</w:t>
      </w:r>
      <w:r>
        <w:rPr>
          <w:rFonts w:ascii="Arial" w:eastAsia="Arial" w:hAnsi="Arial" w:cs="Arial"/>
          <w:spacing w:val="1"/>
          <w:w w:val="89"/>
        </w:rPr>
        <w:t>e</w:t>
      </w:r>
      <w:r>
        <w:rPr>
          <w:rFonts w:ascii="Arial" w:eastAsia="Arial" w:hAnsi="Arial" w:cs="Arial"/>
          <w:w w:val="89"/>
        </w:rPr>
        <w:t>sses),</w:t>
      </w:r>
      <w:r>
        <w:rPr>
          <w:rFonts w:ascii="Arial" w:eastAsia="Arial" w:hAnsi="Arial" w:cs="Arial"/>
          <w:spacing w:val="11"/>
          <w:w w:val="89"/>
        </w:rPr>
        <w:t xml:space="preserve"> </w:t>
      </w:r>
      <w:r>
        <w:rPr>
          <w:rFonts w:ascii="Arial" w:eastAsia="Arial" w:hAnsi="Arial" w:cs="Arial"/>
          <w:w w:val="89"/>
        </w:rPr>
        <w:t>colo</w:t>
      </w:r>
      <w:r>
        <w:rPr>
          <w:rFonts w:ascii="Arial" w:eastAsia="Arial" w:hAnsi="Arial" w:cs="Arial"/>
          <w:spacing w:val="-5"/>
          <w:w w:val="89"/>
        </w:rPr>
        <w:t>n</w:t>
      </w:r>
      <w:r>
        <w:rPr>
          <w:rFonts w:ascii="Arial" w:eastAsia="Arial" w:hAnsi="Arial" w:cs="Arial"/>
          <w:w w:val="89"/>
        </w:rPr>
        <w:t>y</w:t>
      </w:r>
      <w:r>
        <w:rPr>
          <w:rFonts w:ascii="Arial" w:eastAsia="Arial" w:hAnsi="Arial" w:cs="Arial"/>
          <w:spacing w:val="48"/>
          <w:w w:val="89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ensi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6"/>
          <w:w w:val="95"/>
        </w:rPr>
        <w:t>w</w:t>
      </w:r>
      <w:r>
        <w:rPr>
          <w:rFonts w:ascii="Arial" w:eastAsia="Arial" w:hAnsi="Arial" w:cs="Arial"/>
          <w:w w:val="95"/>
        </w:rPr>
        <w:t>arm,</w:t>
      </w:r>
      <w:r>
        <w:rPr>
          <w:rFonts w:ascii="Arial" w:eastAsia="Arial" w:hAnsi="Arial" w:cs="Arial"/>
          <w:spacing w:val="9"/>
          <w:w w:val="9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ailabili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94"/>
        </w:rPr>
        <w:t>f</w:t>
      </w:r>
      <w:r>
        <w:rPr>
          <w:rFonts w:ascii="Arial" w:eastAsia="Arial" w:hAnsi="Arial" w:cs="Arial"/>
          <w:spacing w:val="6"/>
          <w:w w:val="94"/>
        </w:rPr>
        <w:t>oo</w:t>
      </w:r>
      <w:r>
        <w:rPr>
          <w:rFonts w:ascii="Arial" w:eastAsia="Arial" w:hAnsi="Arial" w:cs="Arial"/>
          <w:w w:val="94"/>
        </w:rPr>
        <w:t>d</w:t>
      </w:r>
      <w:r>
        <w:rPr>
          <w:rFonts w:ascii="Arial" w:eastAsia="Arial" w:hAnsi="Arial" w:cs="Arial"/>
          <w:spacing w:val="4"/>
          <w:w w:val="94"/>
        </w:rPr>
        <w:t xml:space="preserve"> </w:t>
      </w:r>
      <w:r>
        <w:rPr>
          <w:rFonts w:ascii="Arial" w:eastAsia="Arial" w:hAnsi="Arial" w:cs="Arial"/>
        </w:rPr>
        <w:t>in-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and outside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nest.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87"/>
        </w:rPr>
        <w:t>sensors</w:t>
      </w:r>
      <w:r>
        <w:rPr>
          <w:rFonts w:ascii="Arial" w:eastAsia="Arial" w:hAnsi="Arial" w:cs="Arial"/>
          <w:spacing w:val="31"/>
          <w:w w:val="87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28"/>
          <w:w w:val="89"/>
        </w:rPr>
        <w:t xml:space="preserve"> </w:t>
      </w:r>
      <w:r>
        <w:rPr>
          <w:rFonts w:ascii="Arial" w:eastAsia="Arial" w:hAnsi="Arial" w:cs="Arial"/>
          <w:w w:val="89"/>
        </w:rPr>
        <w:t>devised</w:t>
      </w:r>
      <w:r>
        <w:rPr>
          <w:rFonts w:ascii="Arial" w:eastAsia="Arial" w:hAnsi="Arial" w:cs="Arial"/>
          <w:spacing w:val="45"/>
          <w:w w:val="89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5"/>
        </w:rPr>
        <w:t>repur</w:t>
      </w:r>
      <w:r>
        <w:rPr>
          <w:rFonts w:ascii="Arial" w:eastAsia="Arial" w:hAnsi="Arial" w:cs="Arial"/>
          <w:spacing w:val="7"/>
          <w:w w:val="95"/>
        </w:rPr>
        <w:t>p</w:t>
      </w:r>
      <w:r>
        <w:rPr>
          <w:rFonts w:ascii="Arial" w:eastAsia="Arial" w:hAnsi="Arial" w:cs="Arial"/>
          <w:w w:val="95"/>
        </w:rPr>
        <w:t>osing</w:t>
      </w:r>
      <w:r>
        <w:rPr>
          <w:rFonts w:ascii="Arial" w:eastAsia="Arial" w:hAnsi="Arial" w:cs="Arial"/>
          <w:spacing w:val="34"/>
          <w:w w:val="95"/>
        </w:rPr>
        <w:t xml:space="preserve"> 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04"/>
        </w:rPr>
        <w:t>x</w:t>
      </w:r>
      <w:r>
        <w:rPr>
          <w:rFonts w:ascii="Arial" w:eastAsia="Arial" w:hAnsi="Arial" w:cs="Arial"/>
          <w:w w:val="92"/>
        </w:rPr>
        <w:t>is</w:t>
      </w:r>
      <w:r>
        <w:rPr>
          <w:rFonts w:ascii="Arial" w:eastAsia="Arial" w:hAnsi="Arial" w:cs="Arial"/>
          <w:w w:val="131"/>
        </w:rPr>
        <w:t>ti</w:t>
      </w:r>
      <w:r>
        <w:rPr>
          <w:rFonts w:ascii="Arial" w:eastAsia="Arial" w:hAnsi="Arial" w:cs="Arial"/>
          <w:w w:val="95"/>
        </w:rPr>
        <w:t>ng,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1"/>
        </w:rPr>
        <w:t>off-the-shelf</w:t>
      </w:r>
      <w:del w:id="67" w:author="Ellis, James" w:date="2017-01-09T10:35:00Z">
        <w:r w:rsidDel="00175A03">
          <w:rPr>
            <w:rFonts w:ascii="Arial" w:eastAsia="Arial" w:hAnsi="Arial" w:cs="Arial"/>
            <w:w w:val="91"/>
          </w:rPr>
          <w:delText xml:space="preserve"> </w:delText>
        </w:r>
        <w:r w:rsidDel="00175A03">
          <w:rPr>
            <w:rFonts w:ascii="Arial" w:eastAsia="Arial" w:hAnsi="Arial" w:cs="Arial"/>
            <w:spacing w:val="19"/>
            <w:w w:val="91"/>
          </w:rPr>
          <w:delText xml:space="preserve"> </w:delText>
        </w:r>
      </w:del>
      <w:ins w:id="68" w:author="Ellis, James" w:date="2017-01-09T10:35:00Z">
        <w:r w:rsidR="00175A03">
          <w:rPr>
            <w:rFonts w:ascii="Arial" w:eastAsia="Arial" w:hAnsi="Arial" w:cs="Arial"/>
            <w:w w:val="91"/>
          </w:rPr>
          <w:t xml:space="preserve"> </w:t>
        </w:r>
      </w:ins>
      <w:r>
        <w:rPr>
          <w:rFonts w:ascii="Arial" w:eastAsia="Arial" w:hAnsi="Arial" w:cs="Arial"/>
          <w:w w:val="91"/>
        </w:rPr>
        <w:t>sensor</w:t>
      </w:r>
      <w:r>
        <w:rPr>
          <w:rFonts w:ascii="Arial" w:eastAsia="Arial" w:hAnsi="Arial" w:cs="Arial"/>
          <w:spacing w:val="1"/>
          <w:w w:val="91"/>
        </w:rPr>
        <w:t>s</w:t>
      </w:r>
      <w:r>
        <w:rPr>
          <w:rFonts w:ascii="Arial" w:eastAsia="Arial" w:hAnsi="Arial" w:cs="Arial"/>
          <w:w w:val="91"/>
        </w:rPr>
        <w:t>,</w:t>
      </w:r>
      <w:r>
        <w:rPr>
          <w:rFonts w:ascii="Arial" w:eastAsia="Arial" w:hAnsi="Arial" w:cs="Arial"/>
          <w:spacing w:val="4"/>
          <w:w w:val="91"/>
        </w:rPr>
        <w:t xml:space="preserve"> </w:t>
      </w:r>
      <w:r>
        <w:rPr>
          <w:rFonts w:ascii="Arial" w:eastAsia="Arial" w:hAnsi="Arial" w:cs="Arial"/>
        </w:rPr>
        <w:t>and 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tegrat</w:t>
      </w:r>
      <w:ins w:id="69" w:author="Ellis, James" w:date="2017-01-06T15:56:00Z">
        <w:r w:rsidR="001B41B4">
          <w:rPr>
            <w:rFonts w:ascii="Arial" w:eastAsia="Arial" w:hAnsi="Arial" w:cs="Arial"/>
          </w:rPr>
          <w:t>ing</w:t>
        </w:r>
      </w:ins>
      <w:del w:id="70" w:author="Ellis, James" w:date="2017-01-06T15:56:00Z">
        <w:r w:rsidDel="001B41B4">
          <w:rPr>
            <w:rFonts w:ascii="Arial" w:eastAsia="Arial" w:hAnsi="Arial" w:cs="Arial"/>
          </w:rPr>
          <w:delText>ed</w:delText>
        </w:r>
      </w:del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them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single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26"/>
          <w:w w:val="93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transmits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its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2"/>
        </w:rPr>
        <w:t>ser</w:t>
      </w:r>
      <w:r>
        <w:rPr>
          <w:rFonts w:ascii="Arial" w:eastAsia="Arial" w:hAnsi="Arial" w:cs="Arial"/>
          <w:spacing w:val="-6"/>
          <w:w w:val="92"/>
        </w:rPr>
        <w:t>v</w:t>
      </w:r>
      <w:r>
        <w:rPr>
          <w:rFonts w:ascii="Arial" w:eastAsia="Arial" w:hAnsi="Arial" w:cs="Arial"/>
          <w:w w:val="92"/>
        </w:rPr>
        <w:t>er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</w:rPr>
        <w:t>wirelessl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89"/>
        </w:rPr>
        <w:t>resear</w:t>
      </w:r>
      <w:r>
        <w:rPr>
          <w:rFonts w:ascii="Arial" w:eastAsia="Arial" w:hAnsi="Arial" w:cs="Arial"/>
          <w:spacing w:val="-5"/>
          <w:w w:val="89"/>
        </w:rPr>
        <w:t>c</w:t>
      </w:r>
      <w:r>
        <w:rPr>
          <w:rFonts w:ascii="Arial" w:eastAsia="Arial" w:hAnsi="Arial" w:cs="Arial"/>
          <w:w w:val="98"/>
        </w:rPr>
        <w:t xml:space="preserve">h </w:t>
      </w:r>
      <w:r>
        <w:rPr>
          <w:rFonts w:ascii="Arial" w:eastAsia="Arial" w:hAnsi="Arial" w:cs="Arial"/>
          <w:w w:val="94"/>
        </w:rPr>
        <w:t xml:space="preserve">aims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2"/>
        </w:rPr>
        <w:t>de</w:t>
      </w:r>
      <w:r>
        <w:rPr>
          <w:rFonts w:ascii="Arial" w:eastAsia="Arial" w:hAnsi="Arial" w:cs="Arial"/>
          <w:spacing w:val="-6"/>
          <w:w w:val="92"/>
        </w:rPr>
        <w:t>v</w:t>
      </w:r>
      <w:r>
        <w:rPr>
          <w:rFonts w:ascii="Arial" w:eastAsia="Arial" w:hAnsi="Arial" w:cs="Arial"/>
          <w:w w:val="92"/>
        </w:rPr>
        <w:t>elop</w:t>
      </w:r>
      <w:r>
        <w:rPr>
          <w:rFonts w:ascii="Arial" w:eastAsia="Arial" w:hAnsi="Arial" w:cs="Arial"/>
          <w:spacing w:val="8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0"/>
        </w:rPr>
        <w:t>su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5"/>
          <w:w w:val="9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3"/>
        </w:rPr>
        <w:t>syst</w:t>
      </w:r>
      <w:r>
        <w:rPr>
          <w:rFonts w:ascii="Arial" w:eastAsia="Arial" w:hAnsi="Arial" w:cs="Arial"/>
          <w:spacing w:val="1"/>
          <w:w w:val="93"/>
        </w:rPr>
        <w:t>e</w:t>
      </w:r>
      <w:r>
        <w:rPr>
          <w:rFonts w:ascii="Arial" w:eastAsia="Arial" w:hAnsi="Arial" w:cs="Arial"/>
          <w:w w:val="93"/>
        </w:rPr>
        <w:t>m,</w:t>
      </w:r>
      <w:r>
        <w:rPr>
          <w:rFonts w:ascii="Arial" w:eastAsia="Arial" w:hAnsi="Arial" w:cs="Arial"/>
          <w:spacing w:val="8"/>
          <w:w w:val="9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91"/>
        </w:rPr>
        <w:t>ho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1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7"/>
        </w:rPr>
        <w:t>commercialization</w:t>
      </w:r>
      <w:r>
        <w:rPr>
          <w:rFonts w:ascii="Arial" w:eastAsia="Arial" w:hAnsi="Arial" w:cs="Arial"/>
          <w:spacing w:val="5"/>
          <w:w w:val="9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92"/>
        </w:rPr>
        <w:t>widespread</w:t>
      </w:r>
      <w:r>
        <w:rPr>
          <w:rFonts w:ascii="Arial" w:eastAsia="Arial" w:hAnsi="Arial" w:cs="Arial"/>
          <w:spacing w:val="12"/>
          <w:w w:val="92"/>
        </w:rPr>
        <w:t xml:space="preserve"> </w:t>
      </w:r>
      <w:r>
        <w:rPr>
          <w:rFonts w:ascii="Arial" w:eastAsia="Arial" w:hAnsi="Arial" w:cs="Arial"/>
          <w:w w:val="92"/>
        </w:rPr>
        <w:t>acceptance.</w:t>
      </w:r>
    </w:p>
    <w:p w14:paraId="23DDE95F" w14:textId="77777777" w:rsidR="00DA178C" w:rsidRDefault="00DA178C">
      <w:pPr>
        <w:spacing w:after="0"/>
        <w:jc w:val="both"/>
        <w:sectPr w:rsidR="00DA178C">
          <w:pgSz w:w="12240" w:h="15840"/>
          <w:pgMar w:top="1340" w:right="1320" w:bottom="280" w:left="1340" w:header="720" w:footer="720" w:gutter="0"/>
          <w:cols w:space="720"/>
        </w:sectPr>
      </w:pPr>
    </w:p>
    <w:p w14:paraId="134EA254" w14:textId="548DCCB9" w:rsidR="00DA178C" w:rsidRDefault="00482CEA">
      <w:pPr>
        <w:spacing w:before="56" w:after="0" w:line="240" w:lineRule="auto"/>
        <w:ind w:left="3350" w:right="333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Pr</w:t>
      </w:r>
      <w:r>
        <w:rPr>
          <w:rFonts w:ascii="Arial" w:eastAsia="Arial" w:hAnsi="Arial" w:cs="Arial"/>
          <w:b/>
          <w:bCs/>
          <w:spacing w:val="19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ject</w:t>
      </w:r>
      <w:del w:id="71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3"/>
            <w:sz w:val="28"/>
            <w:szCs w:val="28"/>
          </w:rPr>
          <w:delText xml:space="preserve"> </w:delText>
        </w:r>
      </w:del>
      <w:ins w:id="72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w w:val="105"/>
          <w:sz w:val="28"/>
          <w:szCs w:val="28"/>
        </w:rPr>
        <w:t>Description</w:t>
      </w:r>
    </w:p>
    <w:p w14:paraId="4AB62890" w14:textId="77777777" w:rsidR="00DA178C" w:rsidRDefault="00DA178C">
      <w:pPr>
        <w:spacing w:before="13" w:after="0" w:line="240" w:lineRule="exact"/>
        <w:rPr>
          <w:sz w:val="24"/>
          <w:szCs w:val="24"/>
        </w:rPr>
      </w:pPr>
    </w:p>
    <w:p w14:paraId="493EF10E" w14:textId="498023A3" w:rsidR="00DA178C" w:rsidRDefault="00482CEA">
      <w:pPr>
        <w:spacing w:after="0" w:line="240" w:lineRule="auto"/>
        <w:ind w:left="100" w:right="5363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1</w:t>
      </w:r>
      <w:del w:id="73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 </w:delText>
        </w:r>
      </w:del>
      <w:ins w:id="74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del w:id="75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7"/>
            <w:sz w:val="28"/>
            <w:szCs w:val="28"/>
          </w:rPr>
          <w:delText xml:space="preserve"> </w:delText>
        </w:r>
      </w:del>
      <w:ins w:id="76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9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ecific</w:t>
      </w:r>
      <w:r>
        <w:rPr>
          <w:rFonts w:ascii="Arial" w:eastAsia="Arial" w:hAnsi="Arial" w:cs="Arial"/>
          <w:b/>
          <w:bCs/>
          <w:spacing w:val="1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13"/>
          <w:sz w:val="28"/>
          <w:szCs w:val="28"/>
        </w:rPr>
        <w:t>Aims/O</w:t>
      </w:r>
      <w:r>
        <w:rPr>
          <w:rFonts w:ascii="Arial" w:eastAsia="Arial" w:hAnsi="Arial" w:cs="Arial"/>
          <w:b/>
          <w:bCs/>
          <w:spacing w:val="19"/>
          <w:w w:val="113"/>
          <w:sz w:val="28"/>
          <w:szCs w:val="28"/>
        </w:rPr>
        <w:t>b</w:t>
      </w:r>
      <w:r>
        <w:rPr>
          <w:rFonts w:ascii="Arial" w:eastAsia="Arial" w:hAnsi="Arial" w:cs="Arial"/>
          <w:b/>
          <w:bCs/>
          <w:w w:val="108"/>
          <w:sz w:val="28"/>
          <w:szCs w:val="28"/>
        </w:rPr>
        <w:t>jecti</w:t>
      </w:r>
      <w:r>
        <w:rPr>
          <w:rFonts w:ascii="Arial" w:eastAsia="Arial" w:hAnsi="Arial" w:cs="Arial"/>
          <w:b/>
          <w:bCs/>
          <w:spacing w:val="-8"/>
          <w:w w:val="108"/>
          <w:sz w:val="28"/>
          <w:szCs w:val="28"/>
        </w:rPr>
        <w:t>v</w:t>
      </w:r>
      <w:r>
        <w:rPr>
          <w:rFonts w:ascii="Arial" w:eastAsia="Arial" w:hAnsi="Arial" w:cs="Arial"/>
          <w:b/>
          <w:bCs/>
          <w:w w:val="88"/>
          <w:sz w:val="28"/>
          <w:szCs w:val="28"/>
        </w:rPr>
        <w:t>es</w:t>
      </w:r>
    </w:p>
    <w:p w14:paraId="0EB290A3" w14:textId="77777777" w:rsidR="00DA178C" w:rsidRDefault="00DA178C">
      <w:pPr>
        <w:spacing w:before="1" w:after="0" w:line="220" w:lineRule="exact"/>
      </w:pPr>
    </w:p>
    <w:p w14:paraId="73637BED" w14:textId="4EBB5603" w:rsidR="00DA178C" w:rsidRDefault="00482CEA">
      <w:pPr>
        <w:spacing w:after="0" w:line="257" w:lineRule="auto"/>
        <w:ind w:left="10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short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term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goal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3"/>
        </w:rPr>
        <w:t>o</w:t>
      </w:r>
      <w:r>
        <w:rPr>
          <w:rFonts w:ascii="Arial" w:eastAsia="Arial" w:hAnsi="Arial" w:cs="Arial"/>
        </w:rPr>
        <w:t>ject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collect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1"/>
        </w:rPr>
        <w:t>baseline</w:t>
      </w:r>
      <w:r>
        <w:rPr>
          <w:rFonts w:ascii="Arial" w:eastAsia="Arial" w:hAnsi="Arial" w:cs="Arial"/>
          <w:spacing w:val="33"/>
          <w:w w:val="91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97"/>
        </w:rPr>
        <w:t>curre</w:t>
      </w:r>
      <w:r>
        <w:rPr>
          <w:rFonts w:ascii="Arial" w:eastAsia="Arial" w:hAnsi="Arial" w:cs="Arial"/>
          <w:spacing w:val="-5"/>
          <w:w w:val="97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state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honey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79"/>
        </w:rPr>
        <w:t xml:space="preserve">ee </w:t>
      </w:r>
      <w:r>
        <w:rPr>
          <w:rFonts w:ascii="Arial" w:eastAsia="Arial" w:hAnsi="Arial" w:cs="Arial"/>
        </w:rPr>
        <w:t>heath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monito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ing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w w:val="93"/>
        </w:rPr>
        <w:t>te</w:t>
      </w:r>
      <w:r>
        <w:rPr>
          <w:rFonts w:ascii="Arial" w:eastAsia="Arial" w:hAnsi="Arial" w:cs="Arial"/>
          <w:spacing w:val="-6"/>
          <w:w w:val="93"/>
        </w:rPr>
        <w:t>c</w:t>
      </w:r>
      <w:r>
        <w:rPr>
          <w:rFonts w:ascii="Arial" w:eastAsia="Arial" w:hAnsi="Arial" w:cs="Arial"/>
          <w:w w:val="93"/>
        </w:rPr>
        <w:t>hnologies,</w:t>
      </w:r>
      <w:r>
        <w:rPr>
          <w:rFonts w:ascii="Arial" w:eastAsia="Arial" w:hAnsi="Arial" w:cs="Arial"/>
          <w:spacing w:val="35"/>
          <w:w w:val="9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long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term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goal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reducing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87"/>
        </w:rPr>
        <w:t>loss</w:t>
      </w:r>
      <w:r>
        <w:rPr>
          <w:rFonts w:ascii="Arial" w:eastAsia="Arial" w:hAnsi="Arial" w:cs="Arial"/>
          <w:spacing w:val="32"/>
          <w:w w:val="87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2"/>
        </w:rPr>
        <w:t xml:space="preserve">managed </w:t>
      </w:r>
      <w:r>
        <w:rPr>
          <w:rFonts w:ascii="Arial" w:eastAsia="Arial" w:hAnsi="Arial" w:cs="Arial"/>
        </w:rPr>
        <w:t>colonies.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92"/>
        </w:rPr>
        <w:t>S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ecificall</w:t>
      </w:r>
      <w:r>
        <w:rPr>
          <w:rFonts w:ascii="Arial" w:eastAsia="Arial" w:hAnsi="Arial" w:cs="Arial"/>
          <w:spacing w:val="-16"/>
          <w:w w:val="92"/>
        </w:rPr>
        <w:t>y</w:t>
      </w:r>
      <w:r>
        <w:rPr>
          <w:rFonts w:ascii="Arial" w:eastAsia="Arial" w:hAnsi="Arial" w:cs="Arial"/>
          <w:w w:val="92"/>
        </w:rPr>
        <w:t>,</w:t>
      </w:r>
      <w:del w:id="77" w:author="Ellis, James" w:date="2017-01-09T10:35:00Z">
        <w:r w:rsidDel="00175A03">
          <w:rPr>
            <w:rFonts w:ascii="Arial" w:eastAsia="Arial" w:hAnsi="Arial" w:cs="Arial"/>
            <w:w w:val="92"/>
          </w:rPr>
          <w:delText xml:space="preserve"> </w:delText>
        </w:r>
        <w:r w:rsidDel="00175A03">
          <w:rPr>
            <w:rFonts w:ascii="Arial" w:eastAsia="Arial" w:hAnsi="Arial" w:cs="Arial"/>
            <w:spacing w:val="13"/>
            <w:w w:val="92"/>
          </w:rPr>
          <w:delText xml:space="preserve"> </w:delText>
        </w:r>
      </w:del>
      <w:ins w:id="78" w:author="Ellis, James" w:date="2017-01-09T10:35:00Z">
        <w:r w:rsidR="00175A03">
          <w:rPr>
            <w:rFonts w:ascii="Arial" w:eastAsia="Arial" w:hAnsi="Arial" w:cs="Arial"/>
            <w:w w:val="92"/>
          </w:rPr>
          <w:t xml:space="preserve"> </w:t>
        </w:r>
      </w:ins>
      <w:r>
        <w:rPr>
          <w:rFonts w:ascii="Arial" w:eastAsia="Arial" w:hAnsi="Arial" w:cs="Arial"/>
          <w:spacing w:val="-6"/>
          <w:w w:val="92"/>
        </w:rPr>
        <w:t>w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16"/>
          <w:w w:val="92"/>
        </w:rPr>
        <w:t xml:space="preserve"> </w:t>
      </w:r>
      <w:r>
        <w:rPr>
          <w:rFonts w:ascii="Arial" w:eastAsia="Arial" w:hAnsi="Arial" w:cs="Arial"/>
          <w:w w:val="92"/>
        </w:rPr>
        <w:t>ho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16"/>
          <w:w w:val="9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2"/>
        </w:rPr>
        <w:t>de</w:t>
      </w:r>
      <w:r>
        <w:rPr>
          <w:rFonts w:ascii="Arial" w:eastAsia="Arial" w:hAnsi="Arial" w:cs="Arial"/>
          <w:spacing w:val="-6"/>
          <w:w w:val="92"/>
        </w:rPr>
        <w:t>v</w:t>
      </w:r>
      <w:r>
        <w:rPr>
          <w:rFonts w:ascii="Arial" w:eastAsia="Arial" w:hAnsi="Arial" w:cs="Arial"/>
          <w:w w:val="92"/>
        </w:rPr>
        <w:t>elop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20"/>
          <w:w w:val="93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5"/>
          <w:w w:val="88"/>
        </w:rPr>
        <w:t xml:space="preserve"> </w:t>
      </w:r>
      <w:r>
        <w:rPr>
          <w:rFonts w:ascii="Arial" w:eastAsia="Arial" w:hAnsi="Arial" w:cs="Arial"/>
          <w:w w:val="88"/>
        </w:rPr>
        <w:t>used</w:t>
      </w:r>
      <w:r>
        <w:rPr>
          <w:rFonts w:ascii="Arial" w:eastAsia="Arial" w:hAnsi="Arial" w:cs="Arial"/>
          <w:spacing w:val="28"/>
          <w:w w:val="8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alert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5"/>
          <w:w w:val="87"/>
        </w:rPr>
        <w:t>b</w:t>
      </w:r>
      <w:r>
        <w:rPr>
          <w:rFonts w:ascii="Arial" w:eastAsia="Arial" w:hAnsi="Arial" w:cs="Arial"/>
          <w:w w:val="87"/>
        </w:rPr>
        <w:t>ee</w:t>
      </w:r>
      <w:r>
        <w:rPr>
          <w:rFonts w:ascii="Arial" w:eastAsia="Arial" w:hAnsi="Arial" w:cs="Arial"/>
          <w:spacing w:val="-5"/>
          <w:w w:val="87"/>
        </w:rPr>
        <w:t>k</w:t>
      </w:r>
      <w:r>
        <w:rPr>
          <w:rFonts w:ascii="Arial" w:eastAsia="Arial" w:hAnsi="Arial" w:cs="Arial"/>
          <w:w w:val="87"/>
        </w:rPr>
        <w:t>ee</w:t>
      </w:r>
      <w:r>
        <w:rPr>
          <w:rFonts w:ascii="Arial" w:eastAsia="Arial" w:hAnsi="Arial" w:cs="Arial"/>
          <w:spacing w:val="5"/>
          <w:w w:val="87"/>
        </w:rPr>
        <w:t>p</w:t>
      </w:r>
      <w:r>
        <w:rPr>
          <w:rFonts w:ascii="Arial" w:eastAsia="Arial" w:hAnsi="Arial" w:cs="Arial"/>
          <w:w w:val="87"/>
        </w:rPr>
        <w:t>ers</w:t>
      </w:r>
      <w:r>
        <w:rPr>
          <w:rFonts w:ascii="Arial" w:eastAsia="Arial" w:hAnsi="Arial" w:cs="Arial"/>
          <w:spacing w:val="31"/>
          <w:w w:val="8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health problems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with</w:t>
      </w:r>
      <w:del w:id="7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6"/>
          </w:rPr>
          <w:delText xml:space="preserve"> </w:delText>
        </w:r>
      </w:del>
      <w:ins w:id="8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w w:val="92"/>
        </w:rPr>
        <w:t>hi</w:t>
      </w:r>
      <w:r>
        <w:rPr>
          <w:rFonts w:ascii="Arial" w:eastAsia="Arial" w:hAnsi="Arial" w:cs="Arial"/>
          <w:spacing w:val="-6"/>
          <w:w w:val="92"/>
        </w:rPr>
        <w:t>v</w:t>
      </w:r>
      <w:r>
        <w:rPr>
          <w:rFonts w:ascii="Arial" w:eastAsia="Arial" w:hAnsi="Arial" w:cs="Arial"/>
          <w:w w:val="92"/>
        </w:rPr>
        <w:t>es</w:t>
      </w:r>
      <w:r>
        <w:rPr>
          <w:rFonts w:ascii="Arial" w:eastAsia="Arial" w:hAnsi="Arial" w:cs="Arial"/>
          <w:spacing w:val="45"/>
          <w:w w:val="92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visual,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audio,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1"/>
        </w:rPr>
        <w:t>electromagnetic</w:t>
      </w:r>
      <w:del w:id="81" w:author="Ellis, James" w:date="2017-01-09T10:35:00Z">
        <w:r w:rsidDel="00175A03">
          <w:rPr>
            <w:rFonts w:ascii="Arial" w:eastAsia="Arial" w:hAnsi="Arial" w:cs="Arial"/>
            <w:w w:val="91"/>
          </w:rPr>
          <w:delText xml:space="preserve"> </w:delText>
        </w:r>
        <w:r w:rsidDel="00175A03">
          <w:rPr>
            <w:rFonts w:ascii="Arial" w:eastAsia="Arial" w:hAnsi="Arial" w:cs="Arial"/>
            <w:spacing w:val="49"/>
            <w:w w:val="91"/>
          </w:rPr>
          <w:delText xml:space="preserve"> </w:delText>
        </w:r>
      </w:del>
      <w:ins w:id="82" w:author="Ellis, James" w:date="2017-01-09T10:35:00Z">
        <w:r w:rsidR="00175A03">
          <w:rPr>
            <w:rFonts w:ascii="Arial" w:eastAsia="Arial" w:hAnsi="Arial" w:cs="Arial"/>
            <w:w w:val="91"/>
          </w:rPr>
          <w:t xml:space="preserve"> </w:t>
        </w:r>
      </w:ins>
      <w:r>
        <w:rPr>
          <w:rFonts w:ascii="Arial" w:eastAsia="Arial" w:hAnsi="Arial" w:cs="Arial"/>
          <w:w w:val="91"/>
        </w:rPr>
        <w:t>sensors,</w:t>
      </w:r>
      <w:r>
        <w:rPr>
          <w:rFonts w:ascii="Arial" w:eastAsia="Arial" w:hAnsi="Arial" w:cs="Arial"/>
          <w:spacing w:val="14"/>
          <w:w w:val="9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87"/>
        </w:rPr>
        <w:t>sensors</w:t>
      </w:r>
      <w:r>
        <w:rPr>
          <w:rFonts w:ascii="Arial" w:eastAsia="Arial" w:hAnsi="Arial" w:cs="Arial"/>
          <w:spacing w:val="22"/>
          <w:w w:val="8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ermit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94"/>
        </w:rPr>
        <w:t>aggregation</w:t>
      </w:r>
      <w:r>
        <w:rPr>
          <w:rFonts w:ascii="Arial" w:eastAsia="Arial" w:hAnsi="Arial" w:cs="Arial"/>
          <w:spacing w:val="18"/>
          <w:w w:val="9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5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health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future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analysis.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8"/>
          <w:w w:val="107"/>
        </w:rPr>
        <w:t>W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19"/>
          <w:w w:val="92"/>
        </w:rPr>
        <w:t xml:space="preserve"> </w:t>
      </w:r>
      <w:r>
        <w:rPr>
          <w:rFonts w:ascii="Arial" w:eastAsia="Arial" w:hAnsi="Arial" w:cs="Arial"/>
          <w:w w:val="92"/>
        </w:rPr>
        <w:t>de</w:t>
      </w:r>
      <w:r>
        <w:rPr>
          <w:rFonts w:ascii="Arial" w:eastAsia="Arial" w:hAnsi="Arial" w:cs="Arial"/>
          <w:spacing w:val="-6"/>
          <w:w w:val="92"/>
        </w:rPr>
        <w:t>v</w:t>
      </w:r>
      <w:r>
        <w:rPr>
          <w:rFonts w:ascii="Arial" w:eastAsia="Arial" w:hAnsi="Arial" w:cs="Arial"/>
          <w:w w:val="92"/>
        </w:rPr>
        <w:t>elo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ed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</w:rPr>
        <w:t xml:space="preserve">three </w:t>
      </w:r>
      <w:r>
        <w:rPr>
          <w:rFonts w:ascii="Arial" w:eastAsia="Arial" w:hAnsi="Arial" w:cs="Arial"/>
          <w:w w:val="94"/>
        </w:rPr>
        <w:t>o</w:t>
      </w:r>
      <w:r>
        <w:rPr>
          <w:rFonts w:ascii="Arial" w:eastAsia="Arial" w:hAnsi="Arial" w:cs="Arial"/>
          <w:spacing w:val="12"/>
          <w:w w:val="94"/>
        </w:rPr>
        <w:t>b</w:t>
      </w:r>
      <w:r>
        <w:rPr>
          <w:rFonts w:ascii="Arial" w:eastAsia="Arial" w:hAnsi="Arial" w:cs="Arial"/>
          <w:w w:val="136"/>
        </w:rPr>
        <w:t>j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08"/>
        </w:rPr>
        <w:t>cti</w:t>
      </w:r>
      <w:r>
        <w:rPr>
          <w:rFonts w:ascii="Arial" w:eastAsia="Arial" w:hAnsi="Arial" w:cs="Arial"/>
          <w:spacing w:val="-5"/>
          <w:w w:val="108"/>
        </w:rPr>
        <w:t>v</w:t>
      </w:r>
      <w:r>
        <w:rPr>
          <w:rFonts w:ascii="Arial" w:eastAsia="Arial" w:hAnsi="Arial" w:cs="Arial"/>
          <w:w w:val="78"/>
        </w:rPr>
        <w:t>es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0"/>
        </w:rPr>
        <w:t>address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  <w:w w:val="90"/>
        </w:rPr>
        <w:t>these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goals.</w:t>
      </w:r>
    </w:p>
    <w:p w14:paraId="4A963493" w14:textId="77777777" w:rsidR="00DA178C" w:rsidRDefault="00DA178C">
      <w:pPr>
        <w:spacing w:before="20" w:after="0" w:line="220" w:lineRule="exact"/>
      </w:pPr>
    </w:p>
    <w:p w14:paraId="7F6BC071" w14:textId="77777777" w:rsidR="00DA178C" w:rsidRDefault="00482CEA">
      <w:pPr>
        <w:spacing w:after="0" w:line="257" w:lineRule="auto"/>
        <w:ind w:left="645" w:right="43" w:hanging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18"/>
          <w:w w:val="107"/>
        </w:rPr>
        <w:t>W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w w:val="92"/>
        </w:rPr>
        <w:t>de</w:t>
      </w:r>
      <w:r>
        <w:rPr>
          <w:rFonts w:ascii="Arial" w:eastAsia="Arial" w:hAnsi="Arial" w:cs="Arial"/>
          <w:spacing w:val="-6"/>
          <w:w w:val="92"/>
        </w:rPr>
        <w:t>v</w:t>
      </w:r>
      <w:r>
        <w:rPr>
          <w:rFonts w:ascii="Arial" w:eastAsia="Arial" w:hAnsi="Arial" w:cs="Arial"/>
          <w:w w:val="92"/>
        </w:rPr>
        <w:t>elop</w:t>
      </w:r>
      <w:r>
        <w:rPr>
          <w:rFonts w:ascii="Arial" w:eastAsia="Arial" w:hAnsi="Arial" w:cs="Arial"/>
          <w:spacing w:val="22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ultim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dal,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95"/>
        </w:rPr>
        <w:t>noni</w:t>
      </w:r>
      <w:r>
        <w:rPr>
          <w:rFonts w:ascii="Arial" w:eastAsia="Arial" w:hAnsi="Arial" w:cs="Arial"/>
          <w:spacing w:val="-6"/>
          <w:w w:val="95"/>
        </w:rPr>
        <w:t>n</w:t>
      </w:r>
      <w:r>
        <w:rPr>
          <w:rFonts w:ascii="Arial" w:eastAsia="Arial" w:hAnsi="Arial" w:cs="Arial"/>
          <w:spacing w:val="-11"/>
          <w:w w:val="95"/>
        </w:rPr>
        <w:t>v</w:t>
      </w:r>
      <w:r>
        <w:rPr>
          <w:rFonts w:ascii="Arial" w:eastAsia="Arial" w:hAnsi="Arial" w:cs="Arial"/>
          <w:w w:val="95"/>
        </w:rPr>
        <w:t>asi</w:t>
      </w:r>
      <w:r>
        <w:rPr>
          <w:rFonts w:ascii="Arial" w:eastAsia="Arial" w:hAnsi="Arial" w:cs="Arial"/>
          <w:spacing w:val="-6"/>
          <w:w w:val="95"/>
        </w:rPr>
        <w:t>v</w:t>
      </w:r>
      <w:r>
        <w:rPr>
          <w:rFonts w:ascii="Arial" w:eastAsia="Arial" w:hAnsi="Arial" w:cs="Arial"/>
          <w:w w:val="95"/>
        </w:rPr>
        <w:t>e,</w:t>
      </w:r>
      <w:r>
        <w:rPr>
          <w:rFonts w:ascii="Arial" w:eastAsia="Arial" w:hAnsi="Arial" w:cs="Arial"/>
          <w:spacing w:val="21"/>
          <w:w w:val="95"/>
        </w:rPr>
        <w:t xml:space="preserve"> </w:t>
      </w:r>
      <w:r>
        <w:rPr>
          <w:rFonts w:ascii="Arial" w:eastAsia="Arial" w:hAnsi="Arial" w:cs="Arial"/>
          <w:w w:val="98"/>
        </w:rPr>
        <w:t>ne</w:t>
      </w:r>
      <w:r>
        <w:rPr>
          <w:rFonts w:ascii="Arial" w:eastAsia="Arial" w:hAnsi="Arial" w:cs="Arial"/>
          <w:spacing w:val="-6"/>
          <w:w w:val="9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101"/>
        </w:rPr>
        <w:t>or</w:t>
      </w:r>
      <w:r>
        <w:rPr>
          <w:rFonts w:ascii="Arial" w:eastAsia="Arial" w:hAnsi="Arial" w:cs="Arial"/>
          <w:spacing w:val="-6"/>
          <w:w w:val="101"/>
        </w:rPr>
        <w:t>k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eehi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20"/>
          <w:w w:val="91"/>
        </w:rPr>
        <w:t xml:space="preserve"> </w:t>
      </w:r>
      <w:r>
        <w:rPr>
          <w:rFonts w:ascii="Arial" w:eastAsia="Arial" w:hAnsi="Arial" w:cs="Arial"/>
          <w:w w:val="98"/>
        </w:rPr>
        <w:t>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05"/>
        </w:rPr>
        <w:t>alth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monitor,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108"/>
        </w:rPr>
        <w:t xml:space="preserve">that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  <w:w w:val="106"/>
        </w:rPr>
        <w:t>di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26"/>
        </w:rPr>
        <w:t>tr</w:t>
      </w:r>
      <w:r>
        <w:rPr>
          <w:rFonts w:ascii="Arial" w:eastAsia="Arial" w:hAnsi="Arial" w:cs="Arial"/>
        </w:rPr>
        <w:t>ibuted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3"/>
        </w:rPr>
        <w:t>among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apiculturists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1"/>
        </w:rPr>
        <w:t>aggregate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eehi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</w:rPr>
        <w:t>health 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real-time.</w:t>
      </w:r>
    </w:p>
    <w:p w14:paraId="63C2B578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3FB8B7B4" w14:textId="77777777" w:rsidR="00DA178C" w:rsidRDefault="00482CEA">
      <w:pPr>
        <w:spacing w:after="0" w:line="257" w:lineRule="auto"/>
        <w:ind w:left="645" w:right="43" w:hanging="27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18"/>
          <w:w w:val="107"/>
        </w:rPr>
        <w:t>W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erform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trolled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5"/>
        </w:rPr>
        <w:t>ex</w:t>
      </w:r>
      <w:r>
        <w:rPr>
          <w:rFonts w:ascii="Arial" w:eastAsia="Arial" w:hAnsi="Arial" w:cs="Arial"/>
          <w:spacing w:val="6"/>
          <w:w w:val="95"/>
        </w:rPr>
        <w:t>p</w:t>
      </w:r>
      <w:r>
        <w:rPr>
          <w:rFonts w:ascii="Arial" w:eastAsia="Arial" w:hAnsi="Arial" w:cs="Arial"/>
          <w:w w:val="95"/>
        </w:rPr>
        <w:t>erime</w:t>
      </w:r>
      <w:r>
        <w:rPr>
          <w:rFonts w:ascii="Arial" w:eastAsia="Arial" w:hAnsi="Arial" w:cs="Arial"/>
          <w:spacing w:val="-5"/>
          <w:w w:val="95"/>
        </w:rPr>
        <w:t>n</w:t>
      </w:r>
      <w:r>
        <w:rPr>
          <w:rFonts w:ascii="Arial" w:eastAsia="Arial" w:hAnsi="Arial" w:cs="Arial"/>
          <w:w w:val="95"/>
        </w:rPr>
        <w:t>ts,</w:t>
      </w:r>
      <w:r>
        <w:rPr>
          <w:rFonts w:ascii="Arial" w:eastAsia="Arial" w:hAnsi="Arial" w:cs="Arial"/>
          <w:spacing w:val="24"/>
          <w:w w:val="95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0"/>
        </w:rPr>
        <w:t>sensor-equip</w:t>
      </w:r>
      <w:r>
        <w:rPr>
          <w:rFonts w:ascii="Arial" w:eastAsia="Arial" w:hAnsi="Arial" w:cs="Arial"/>
          <w:spacing w:val="7"/>
          <w:w w:val="90"/>
        </w:rPr>
        <w:t>p</w:t>
      </w:r>
      <w:r>
        <w:rPr>
          <w:rFonts w:ascii="Arial" w:eastAsia="Arial" w:hAnsi="Arial" w:cs="Arial"/>
          <w:w w:val="90"/>
        </w:rPr>
        <w:t>ed</w:t>
      </w:r>
      <w:r>
        <w:rPr>
          <w:rFonts w:ascii="Arial" w:eastAsia="Arial" w:hAnsi="Arial" w:cs="Arial"/>
          <w:spacing w:val="50"/>
          <w:w w:val="90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eehi</w:t>
      </w:r>
      <w:r>
        <w:rPr>
          <w:rFonts w:ascii="Arial" w:eastAsia="Arial" w:hAnsi="Arial" w:cs="Arial"/>
          <w:spacing w:val="-4"/>
          <w:w w:val="90"/>
        </w:rPr>
        <w:t>v</w:t>
      </w:r>
      <w:r>
        <w:rPr>
          <w:rFonts w:ascii="Arial" w:eastAsia="Arial" w:hAnsi="Arial" w:cs="Arial"/>
          <w:w w:val="90"/>
        </w:rPr>
        <w:t>es,</w:t>
      </w:r>
      <w:r>
        <w:rPr>
          <w:rFonts w:ascii="Arial" w:eastAsia="Arial" w:hAnsi="Arial" w:cs="Arial"/>
          <w:spacing w:val="27"/>
          <w:w w:val="9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aluate 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0"/>
        </w:rPr>
        <w:t>effecti</w:t>
      </w:r>
      <w:r>
        <w:rPr>
          <w:rFonts w:ascii="Arial" w:eastAsia="Arial" w:hAnsi="Arial" w:cs="Arial"/>
          <w:spacing w:val="-4"/>
          <w:w w:val="90"/>
        </w:rPr>
        <w:t>v</w:t>
      </w:r>
      <w:r>
        <w:rPr>
          <w:rFonts w:ascii="Arial" w:eastAsia="Arial" w:hAnsi="Arial" w:cs="Arial"/>
          <w:w w:val="90"/>
        </w:rPr>
        <w:t>eness</w:t>
      </w:r>
      <w:r>
        <w:rPr>
          <w:rFonts w:ascii="Arial" w:eastAsia="Arial" w:hAnsi="Arial" w:cs="Arial"/>
          <w:spacing w:val="19"/>
          <w:w w:val="9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determining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stressors.</w:t>
      </w:r>
    </w:p>
    <w:p w14:paraId="2C6C3894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4EC3447B" w14:textId="77777777" w:rsidR="00DA178C" w:rsidRDefault="00482CEA">
      <w:pPr>
        <w:spacing w:after="0" w:line="240" w:lineRule="auto"/>
        <w:ind w:left="36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18"/>
          <w:w w:val="107"/>
        </w:rPr>
        <w:t>W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publish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5"/>
        </w:rPr>
        <w:t>results</w:t>
      </w:r>
      <w:r>
        <w:rPr>
          <w:rFonts w:ascii="Arial" w:eastAsia="Arial" w:hAnsi="Arial" w:cs="Arial"/>
          <w:spacing w:val="1"/>
          <w:w w:val="9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85"/>
        </w:rPr>
        <w:t>use</w:t>
      </w:r>
      <w:r>
        <w:rPr>
          <w:rFonts w:ascii="Arial" w:eastAsia="Arial" w:hAnsi="Arial" w:cs="Arial"/>
          <w:spacing w:val="6"/>
          <w:w w:val="85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9"/>
        </w:rPr>
        <w:t>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3"/>
        </w:rPr>
        <w:t>pursue</w:t>
      </w:r>
      <w:r>
        <w:rPr>
          <w:rFonts w:ascii="Arial" w:eastAsia="Arial" w:hAnsi="Arial" w:cs="Arial"/>
          <w:spacing w:val="1"/>
          <w:w w:val="93"/>
        </w:rPr>
        <w:t xml:space="preserve"> </w:t>
      </w:r>
      <w:r>
        <w:rPr>
          <w:rFonts w:ascii="Arial" w:eastAsia="Arial" w:hAnsi="Arial" w:cs="Arial"/>
        </w:rPr>
        <w:t>further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funding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89"/>
        </w:rPr>
        <w:t>g</w:t>
      </w:r>
      <w:r>
        <w:rPr>
          <w:rFonts w:ascii="Arial" w:eastAsia="Arial" w:hAnsi="Arial" w:cs="Arial"/>
          <w:spacing w:val="-6"/>
          <w:w w:val="89"/>
        </w:rPr>
        <w:t>o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94"/>
        </w:rPr>
        <w:t>ernme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agencies.</w:t>
      </w:r>
    </w:p>
    <w:p w14:paraId="3426FDCC" w14:textId="328E1660" w:rsidR="00DA178C" w:rsidRDefault="00482CEA">
      <w:pPr>
        <w:spacing w:before="18" w:after="0" w:line="257" w:lineRule="auto"/>
        <w:ind w:left="645" w:right="4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</w:t>
      </w:r>
      <w:del w:id="8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6"/>
          </w:rPr>
          <w:delText xml:space="preserve"> </w:delText>
        </w:r>
      </w:del>
      <w:ins w:id="8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0"/>
        </w:rPr>
        <w:t>widespread</w:t>
      </w:r>
      <w:del w:id="85" w:author="Ellis, James" w:date="2017-01-09T10:35:00Z">
        <w:r w:rsidDel="00175A03">
          <w:rPr>
            <w:rFonts w:ascii="Arial" w:eastAsia="Arial" w:hAnsi="Arial" w:cs="Arial"/>
            <w:w w:val="90"/>
          </w:rPr>
          <w:delText xml:space="preserve"> </w:delText>
        </w:r>
        <w:r w:rsidDel="00175A03">
          <w:rPr>
            <w:rFonts w:ascii="Arial" w:eastAsia="Arial" w:hAnsi="Arial" w:cs="Arial"/>
            <w:spacing w:val="10"/>
            <w:w w:val="90"/>
          </w:rPr>
          <w:delText xml:space="preserve"> </w:delText>
        </w:r>
      </w:del>
      <w:ins w:id="86" w:author="Ellis, James" w:date="2017-01-09T10:35:00Z">
        <w:r w:rsidR="00175A03">
          <w:rPr>
            <w:rFonts w:ascii="Arial" w:eastAsia="Arial" w:hAnsi="Arial" w:cs="Arial"/>
            <w:w w:val="90"/>
          </w:rPr>
          <w:t xml:space="preserve"> </w:t>
        </w:r>
      </w:ins>
      <w:r>
        <w:rPr>
          <w:rFonts w:ascii="Arial" w:eastAsia="Arial" w:hAnsi="Arial" w:cs="Arial"/>
          <w:w w:val="90"/>
        </w:rPr>
        <w:t>usage</w:t>
      </w:r>
      <w:r>
        <w:rPr>
          <w:rFonts w:ascii="Arial" w:eastAsia="Arial" w:hAnsi="Arial" w:cs="Arial"/>
          <w:spacing w:val="7"/>
          <w:w w:val="9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1"/>
        </w:rPr>
        <w:t>increased</w:t>
      </w:r>
      <w:r>
        <w:rPr>
          <w:rFonts w:ascii="Arial" w:eastAsia="Arial" w:hAnsi="Arial" w:cs="Arial"/>
          <w:spacing w:val="25"/>
          <w:w w:val="91"/>
        </w:rPr>
        <w:t xml:space="preserve"> </w:t>
      </w:r>
      <w:r>
        <w:rPr>
          <w:rFonts w:ascii="Arial" w:eastAsia="Arial" w:hAnsi="Arial" w:cs="Arial"/>
        </w:rPr>
        <w:t>fundi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5"/>
          <w:w w:val="90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conduct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studies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collecting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data state-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natio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wide.</w:t>
      </w:r>
    </w:p>
    <w:p w14:paraId="56E35027" w14:textId="77777777" w:rsidR="00DA178C" w:rsidRDefault="00DA178C">
      <w:pPr>
        <w:spacing w:before="20" w:after="0" w:line="220" w:lineRule="exact"/>
      </w:pPr>
    </w:p>
    <w:p w14:paraId="6986C839" w14:textId="40F369F0" w:rsidR="00DA178C" w:rsidRDefault="00482CEA">
      <w:pPr>
        <w:spacing w:after="0" w:line="257" w:lineRule="auto"/>
        <w:ind w:left="100" w:right="42" w:firstLine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94"/>
        </w:rPr>
        <w:t>o</w:t>
      </w:r>
      <w:r>
        <w:rPr>
          <w:rFonts w:ascii="Arial" w:eastAsia="Arial" w:hAnsi="Arial" w:cs="Arial"/>
          <w:spacing w:val="12"/>
          <w:w w:val="94"/>
        </w:rPr>
        <w:t>b</w:t>
      </w:r>
      <w:r>
        <w:rPr>
          <w:rFonts w:ascii="Arial" w:eastAsia="Arial" w:hAnsi="Arial" w:cs="Arial"/>
          <w:w w:val="92"/>
        </w:rPr>
        <w:t>je</w:t>
      </w:r>
      <w:r>
        <w:rPr>
          <w:rFonts w:ascii="Arial" w:eastAsia="Arial" w:hAnsi="Arial" w:cs="Arial"/>
          <w:spacing w:val="1"/>
          <w:w w:val="92"/>
        </w:rPr>
        <w:t>c</w:t>
      </w:r>
      <w:r>
        <w:rPr>
          <w:rFonts w:ascii="Arial" w:eastAsia="Arial" w:hAnsi="Arial" w:cs="Arial"/>
          <w:w w:val="118"/>
        </w:rPr>
        <w:t>ti</w:t>
      </w:r>
      <w:r>
        <w:rPr>
          <w:rFonts w:ascii="Arial" w:eastAsia="Arial" w:hAnsi="Arial" w:cs="Arial"/>
          <w:spacing w:val="-6"/>
          <w:w w:val="118"/>
        </w:rPr>
        <w:t>v</w:t>
      </w:r>
      <w:r>
        <w:rPr>
          <w:rFonts w:ascii="Arial" w:eastAsia="Arial" w:hAnsi="Arial" w:cs="Arial"/>
          <w:w w:val="78"/>
        </w:rPr>
        <w:t>es</w:t>
      </w:r>
      <w:del w:id="8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7"/>
          </w:rPr>
          <w:delText xml:space="preserve"> </w:delText>
        </w:r>
      </w:del>
      <w:ins w:id="8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meet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6"/>
        </w:rPr>
        <w:t>D</w:t>
      </w:r>
      <w:r>
        <w:rPr>
          <w:rFonts w:ascii="Arial" w:eastAsia="Arial" w:hAnsi="Arial" w:cs="Arial"/>
        </w:rPr>
        <w:t>A</w:t>
      </w:r>
      <w:ins w:id="89" w:author="Ellis, James" w:date="2017-01-06T15:57:00Z">
        <w:r w:rsidR="001B41B4">
          <w:rPr>
            <w:rFonts w:ascii="Arial" w:eastAsia="Arial" w:hAnsi="Arial" w:cs="Arial"/>
          </w:rPr>
          <w:t>’</w:t>
        </w:r>
      </w:ins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priori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del w:id="90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2"/>
          </w:rPr>
          <w:delText xml:space="preserve"> </w:delText>
        </w:r>
      </w:del>
      <w:ins w:id="91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elucidation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individual</w:t>
      </w:r>
      <w:del w:id="9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7"/>
          </w:rPr>
          <w:delText xml:space="preserve"> </w:delText>
        </w:r>
      </w:del>
      <w:ins w:id="9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teracting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factors that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affect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ollinator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opulations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lead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3"/>
        </w:rPr>
        <w:t>de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elopme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ols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hnologies to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mitigate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  <w:w w:val="85"/>
        </w:rPr>
        <w:t>losse</w:t>
      </w:r>
      <w:r>
        <w:rPr>
          <w:rFonts w:ascii="Arial" w:eastAsia="Arial" w:hAnsi="Arial" w:cs="Arial"/>
          <w:spacing w:val="1"/>
          <w:w w:val="85"/>
        </w:rPr>
        <w:t>s</w:t>
      </w:r>
      <w:r>
        <w:rPr>
          <w:rFonts w:ascii="Arial" w:eastAsia="Arial" w:hAnsi="Arial" w:cs="Arial"/>
          <w:w w:val="85"/>
        </w:rPr>
        <w:t>.</w:t>
      </w:r>
      <w:del w:id="94" w:author="Ellis, James" w:date="2017-01-09T10:35:00Z">
        <w:r w:rsidDel="00175A03">
          <w:rPr>
            <w:rFonts w:ascii="Arial" w:eastAsia="Arial" w:hAnsi="Arial" w:cs="Arial"/>
            <w:w w:val="85"/>
          </w:rPr>
          <w:delText xml:space="preserve">  </w:delText>
        </w:r>
      </w:del>
      <w:ins w:id="95" w:author="Ellis, James" w:date="2017-01-09T10:35:00Z">
        <w:r w:rsidR="00175A03">
          <w:rPr>
            <w:rFonts w:ascii="Arial" w:eastAsia="Arial" w:hAnsi="Arial" w:cs="Arial"/>
            <w:w w:val="85"/>
          </w:rPr>
          <w:t xml:space="preserve"> </w:t>
        </w:r>
      </w:ins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osal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largely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90"/>
        </w:rPr>
        <w:t>de</w:t>
      </w:r>
      <w:r>
        <w:rPr>
          <w:rFonts w:ascii="Arial" w:eastAsia="Arial" w:hAnsi="Arial" w:cs="Arial"/>
          <w:spacing w:val="5"/>
          <w:w w:val="90"/>
        </w:rPr>
        <w:t>p</w:t>
      </w:r>
      <w:r>
        <w:rPr>
          <w:rFonts w:ascii="Arial" w:eastAsia="Arial" w:hAnsi="Arial" w:cs="Arial"/>
          <w:w w:val="90"/>
        </w:rPr>
        <w:t>ends</w:t>
      </w:r>
      <w:r>
        <w:rPr>
          <w:rFonts w:ascii="Arial" w:eastAsia="Arial" w:hAnsi="Arial" w:cs="Arial"/>
          <w:spacing w:val="51"/>
          <w:w w:val="90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3"/>
        </w:rPr>
        <w:t>established</w:t>
      </w:r>
      <w:r>
        <w:rPr>
          <w:rFonts w:ascii="Arial" w:eastAsia="Arial" w:hAnsi="Arial" w:cs="Arial"/>
          <w:spacing w:val="47"/>
          <w:w w:val="93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hniques,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w w:val="84"/>
        </w:rPr>
        <w:t xml:space="preserve">seed </w:t>
      </w:r>
      <w:r>
        <w:rPr>
          <w:rFonts w:ascii="Arial" w:eastAsia="Arial" w:hAnsi="Arial" w:cs="Arial"/>
          <w:w w:val="96"/>
        </w:rPr>
        <w:t>gra</w:t>
      </w:r>
      <w:r>
        <w:rPr>
          <w:rFonts w:ascii="Arial" w:eastAsia="Arial" w:hAnsi="Arial" w:cs="Arial"/>
          <w:spacing w:val="-6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 us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5"/>
        </w:rPr>
        <w:t>establish</w:t>
      </w:r>
      <w:r>
        <w:rPr>
          <w:rFonts w:ascii="Arial" w:eastAsia="Arial" w:hAnsi="Arial" w:cs="Arial"/>
          <w:spacing w:val="9"/>
          <w:w w:val="9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89"/>
        </w:rPr>
        <w:t>f</w:t>
      </w:r>
      <w:r>
        <w:rPr>
          <w:rFonts w:ascii="Arial" w:eastAsia="Arial" w:hAnsi="Arial" w:cs="Arial"/>
          <w:spacing w:val="5"/>
          <w:w w:val="89"/>
        </w:rPr>
        <w:t>o</w:t>
      </w:r>
      <w:r>
        <w:rPr>
          <w:rFonts w:ascii="Arial" w:eastAsia="Arial" w:hAnsi="Arial" w:cs="Arial"/>
          <w:w w:val="89"/>
        </w:rPr>
        <w:t>cused</w:t>
      </w:r>
      <w:r>
        <w:rPr>
          <w:rFonts w:ascii="Arial" w:eastAsia="Arial" w:hAnsi="Arial" w:cs="Arial"/>
          <w:spacing w:val="18"/>
          <w:w w:val="89"/>
        </w:rPr>
        <w:t xml:space="preserve"> </w:t>
      </w:r>
      <w:r>
        <w:rPr>
          <w:rFonts w:ascii="Arial" w:eastAsia="Arial" w:hAnsi="Arial" w:cs="Arial"/>
        </w:rPr>
        <w:t>around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eehi</w:t>
      </w:r>
      <w:r>
        <w:rPr>
          <w:rFonts w:ascii="Arial" w:eastAsia="Arial" w:hAnsi="Arial" w:cs="Arial"/>
          <w:spacing w:val="-4"/>
          <w:w w:val="89"/>
        </w:rPr>
        <w:t>v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32"/>
          <w:w w:val="89"/>
        </w:rPr>
        <w:t xml:space="preserve"> </w:t>
      </w:r>
      <w:r>
        <w:rPr>
          <w:rFonts w:ascii="Arial" w:eastAsia="Arial" w:hAnsi="Arial" w:cs="Arial"/>
          <w:w w:val="89"/>
        </w:rPr>
        <w:t>sensor</w:t>
      </w:r>
      <w:r>
        <w:rPr>
          <w:rFonts w:ascii="Arial" w:eastAsia="Arial" w:hAnsi="Arial" w:cs="Arial"/>
          <w:spacing w:val="5"/>
          <w:w w:val="89"/>
        </w:rPr>
        <w:t xml:space="preserve"> </w:t>
      </w:r>
      <w:r>
        <w:rPr>
          <w:rFonts w:ascii="Arial" w:eastAsia="Arial" w:hAnsi="Arial" w:cs="Arial"/>
          <w:w w:val="89"/>
        </w:rPr>
        <w:t>resear</w:t>
      </w:r>
      <w:r>
        <w:rPr>
          <w:rFonts w:ascii="Arial" w:eastAsia="Arial" w:hAnsi="Arial" w:cs="Arial"/>
          <w:spacing w:val="-4"/>
          <w:w w:val="89"/>
        </w:rPr>
        <w:t>c</w:t>
      </w:r>
      <w:r>
        <w:rPr>
          <w:rFonts w:ascii="Arial" w:eastAsia="Arial" w:hAnsi="Arial" w:cs="Arial"/>
          <w:w w:val="89"/>
        </w:rPr>
        <w:t>h.</w:t>
      </w:r>
      <w:del w:id="96" w:author="Ellis, James" w:date="2017-01-09T10:35:00Z">
        <w:r w:rsidDel="00175A03">
          <w:rPr>
            <w:rFonts w:ascii="Arial" w:eastAsia="Arial" w:hAnsi="Arial" w:cs="Arial"/>
            <w:w w:val="89"/>
          </w:rPr>
          <w:delText xml:space="preserve"> </w:delText>
        </w:r>
        <w:r w:rsidDel="00175A03">
          <w:rPr>
            <w:rFonts w:ascii="Arial" w:eastAsia="Arial" w:hAnsi="Arial" w:cs="Arial"/>
            <w:spacing w:val="1"/>
            <w:w w:val="89"/>
          </w:rPr>
          <w:delText xml:space="preserve"> </w:delText>
        </w:r>
      </w:del>
      <w:ins w:id="97" w:author="Ellis, James" w:date="2017-01-09T10:35:00Z">
        <w:r w:rsidR="00175A03">
          <w:rPr>
            <w:rFonts w:ascii="Arial" w:eastAsia="Arial" w:hAnsi="Arial" w:cs="Arial"/>
            <w:w w:val="89"/>
          </w:rPr>
          <w:t xml:space="preserve"> </w:t>
        </w:r>
      </w:ins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ote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tial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102"/>
        </w:rPr>
        <w:t xml:space="preserve">future </w:t>
      </w:r>
      <w:r>
        <w:rPr>
          <w:rFonts w:ascii="Arial" w:eastAsia="Arial" w:hAnsi="Arial" w:cs="Arial"/>
          <w:w w:val="92"/>
        </w:rPr>
        <w:t>outcomes</w:t>
      </w:r>
      <w:r>
        <w:rPr>
          <w:rFonts w:ascii="Arial" w:eastAsia="Arial" w:hAnsi="Arial" w:cs="Arial"/>
          <w:spacing w:val="37"/>
          <w:w w:val="92"/>
        </w:rPr>
        <w:t xml:space="preserve"> </w:t>
      </w:r>
      <w:r>
        <w:rPr>
          <w:rFonts w:ascii="Arial" w:eastAsia="Arial" w:hAnsi="Arial" w:cs="Arial"/>
        </w:rPr>
        <w:t>include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89"/>
        </w:rPr>
        <w:t>sensing</w:t>
      </w:r>
      <w:r>
        <w:rPr>
          <w:rFonts w:ascii="Arial" w:eastAsia="Arial" w:hAnsi="Arial" w:cs="Arial"/>
          <w:spacing w:val="40"/>
          <w:w w:val="89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dalities,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1"/>
        </w:rPr>
        <w:t>as</w:t>
      </w:r>
      <w:r>
        <w:rPr>
          <w:rFonts w:ascii="Arial" w:eastAsia="Arial" w:hAnsi="Arial" w:cs="Arial"/>
          <w:spacing w:val="19"/>
          <w:w w:val="91"/>
        </w:rPr>
        <w:t xml:space="preserve"> </w:t>
      </w:r>
      <w:r>
        <w:rPr>
          <w:rFonts w:ascii="Arial" w:eastAsia="Arial" w:hAnsi="Arial" w:cs="Arial"/>
          <w:w w:val="91"/>
        </w:rPr>
        <w:t>electromagnetic</w:t>
      </w:r>
      <w:del w:id="98" w:author="Ellis, James" w:date="2017-01-09T10:35:00Z">
        <w:r w:rsidDel="00175A03">
          <w:rPr>
            <w:rFonts w:ascii="Arial" w:eastAsia="Arial" w:hAnsi="Arial" w:cs="Arial"/>
            <w:w w:val="91"/>
          </w:rPr>
          <w:delText xml:space="preserve"> </w:delText>
        </w:r>
        <w:r w:rsidDel="00175A03">
          <w:rPr>
            <w:rFonts w:ascii="Arial" w:eastAsia="Arial" w:hAnsi="Arial" w:cs="Arial"/>
            <w:spacing w:val="45"/>
            <w:w w:val="91"/>
          </w:rPr>
          <w:delText xml:space="preserve"> </w:delText>
        </w:r>
      </w:del>
      <w:ins w:id="99" w:author="Ellis, James" w:date="2017-01-09T10:35:00Z">
        <w:r w:rsidR="00175A03">
          <w:rPr>
            <w:rFonts w:ascii="Arial" w:eastAsia="Arial" w:hAnsi="Arial" w:cs="Arial"/>
            <w:w w:val="91"/>
          </w:rPr>
          <w:t xml:space="preserve"> </w:t>
        </w:r>
      </w:ins>
      <w:r>
        <w:rPr>
          <w:rFonts w:ascii="Arial" w:eastAsia="Arial" w:hAnsi="Arial" w:cs="Arial"/>
        </w:rPr>
        <w:t>honey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92"/>
        </w:rPr>
        <w:t>co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8"/>
        </w:rPr>
        <w:t>te</w:t>
      </w:r>
      <w:r>
        <w:rPr>
          <w:rFonts w:ascii="Arial" w:eastAsia="Arial" w:hAnsi="Arial" w:cs="Arial"/>
          <w:spacing w:val="-5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del w:id="100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9"/>
          </w:rPr>
          <w:delText xml:space="preserve"> </w:delText>
        </w:r>
      </w:del>
      <w:ins w:id="101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esticide conce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tration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9"/>
        </w:rPr>
        <w:t>m</w:t>
      </w:r>
      <w:r>
        <w:rPr>
          <w:rFonts w:ascii="Arial" w:eastAsia="Arial" w:hAnsi="Arial" w:cs="Arial"/>
          <w:w w:val="94"/>
        </w:rPr>
        <w:t>on</w:t>
      </w:r>
      <w:r>
        <w:rPr>
          <w:rFonts w:ascii="Arial" w:eastAsia="Arial" w:hAnsi="Arial" w:cs="Arial"/>
          <w:w w:val="104"/>
        </w:rPr>
        <w:t>itoring.</w:t>
      </w:r>
    </w:p>
    <w:p w14:paraId="72BC2DA9" w14:textId="77777777" w:rsidR="00DA178C" w:rsidRDefault="00DA178C">
      <w:pPr>
        <w:spacing w:before="1" w:after="0" w:line="160" w:lineRule="exact"/>
        <w:rPr>
          <w:sz w:val="16"/>
          <w:szCs w:val="16"/>
        </w:rPr>
      </w:pPr>
    </w:p>
    <w:p w14:paraId="3830AF5F" w14:textId="77777777" w:rsidR="00DA178C" w:rsidRDefault="00DA178C">
      <w:pPr>
        <w:spacing w:after="0" w:line="200" w:lineRule="exact"/>
        <w:rPr>
          <w:sz w:val="20"/>
          <w:szCs w:val="20"/>
        </w:rPr>
      </w:pPr>
    </w:p>
    <w:p w14:paraId="3EC49678" w14:textId="28F09B38" w:rsidR="00DA178C" w:rsidRDefault="00482CEA">
      <w:pPr>
        <w:spacing w:after="0" w:line="240" w:lineRule="auto"/>
        <w:ind w:left="100" w:right="485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</w:t>
      </w:r>
      <w:del w:id="102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 </w:delText>
        </w:r>
      </w:del>
      <w:ins w:id="103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del w:id="104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7"/>
            <w:sz w:val="28"/>
            <w:szCs w:val="28"/>
          </w:rPr>
          <w:delText xml:space="preserve"> </w:delText>
        </w:r>
      </w:del>
      <w:ins w:id="105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Ba</w:t>
      </w:r>
      <w:r>
        <w:rPr>
          <w:rFonts w:ascii="Arial" w:eastAsia="Arial" w:hAnsi="Arial" w:cs="Arial"/>
          <w:b/>
          <w:bCs/>
          <w:spacing w:val="-8"/>
          <w:sz w:val="28"/>
          <w:szCs w:val="28"/>
        </w:rPr>
        <w:t>c</w:t>
      </w:r>
      <w:r>
        <w:rPr>
          <w:rFonts w:ascii="Arial" w:eastAsia="Arial" w:hAnsi="Arial" w:cs="Arial"/>
          <w:b/>
          <w:bCs/>
          <w:sz w:val="28"/>
          <w:szCs w:val="28"/>
        </w:rPr>
        <w:t>kground</w:t>
      </w:r>
      <w:del w:id="106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"/>
            <w:sz w:val="28"/>
            <w:szCs w:val="28"/>
          </w:rPr>
          <w:delText xml:space="preserve"> </w:delText>
        </w:r>
      </w:del>
      <w:ins w:id="107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and</w:t>
      </w:r>
      <w:r>
        <w:rPr>
          <w:rFonts w:ascii="Arial" w:eastAsia="Arial" w:hAnsi="Arial" w:cs="Arial"/>
          <w:b/>
          <w:bCs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Significance</w:t>
      </w:r>
    </w:p>
    <w:p w14:paraId="16CD53F6" w14:textId="77777777" w:rsidR="00DA178C" w:rsidRDefault="00DA178C">
      <w:pPr>
        <w:spacing w:before="1" w:after="0" w:line="220" w:lineRule="exact"/>
      </w:pPr>
    </w:p>
    <w:p w14:paraId="5E1ABA17" w14:textId="660A156F" w:rsidR="00DA178C" w:rsidRDefault="00482CEA">
      <w:pPr>
        <w:spacing w:after="0" w:line="257" w:lineRule="auto"/>
        <w:ind w:left="10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ollinators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erform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102"/>
        </w:rPr>
        <w:t>im</w:t>
      </w:r>
      <w:r>
        <w:rPr>
          <w:rFonts w:ascii="Arial" w:eastAsia="Arial" w:hAnsi="Arial" w:cs="Arial"/>
          <w:spacing w:val="6"/>
          <w:w w:val="102"/>
        </w:rPr>
        <w:t>p</w:t>
      </w:r>
      <w:r>
        <w:rPr>
          <w:rFonts w:ascii="Arial" w:eastAsia="Arial" w:hAnsi="Arial" w:cs="Arial"/>
          <w:w w:val="101"/>
        </w:rPr>
        <w:t>orta</w:t>
      </w:r>
      <w:r>
        <w:rPr>
          <w:rFonts w:ascii="Arial" w:eastAsia="Arial" w:hAnsi="Arial" w:cs="Arial"/>
          <w:spacing w:val="-6"/>
          <w:w w:val="101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91"/>
        </w:rPr>
        <w:t>ecological</w:t>
      </w:r>
      <w:r>
        <w:rPr>
          <w:rFonts w:ascii="Arial" w:eastAsia="Arial" w:hAnsi="Arial" w:cs="Arial"/>
          <w:spacing w:val="45"/>
          <w:w w:val="91"/>
        </w:rPr>
        <w:t xml:space="preserve"> </w:t>
      </w:r>
      <w:r>
        <w:rPr>
          <w:rFonts w:ascii="Arial" w:eastAsia="Arial" w:hAnsi="Arial" w:cs="Arial"/>
          <w:w w:val="91"/>
        </w:rPr>
        <w:t>service</w:t>
      </w:r>
      <w:r>
        <w:rPr>
          <w:rFonts w:ascii="Arial" w:eastAsia="Arial" w:hAnsi="Arial" w:cs="Arial"/>
          <w:spacing w:val="37"/>
          <w:w w:val="9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6"/>
        </w:rPr>
        <w:t>repr</w:t>
      </w:r>
      <w:r>
        <w:rPr>
          <w:rFonts w:ascii="Arial" w:eastAsia="Arial" w:hAnsi="Arial" w:cs="Arial"/>
          <w:spacing w:val="7"/>
          <w:w w:val="96"/>
        </w:rPr>
        <w:t>o</w:t>
      </w:r>
      <w:r>
        <w:rPr>
          <w:rFonts w:ascii="Arial" w:eastAsia="Arial" w:hAnsi="Arial" w:cs="Arial"/>
          <w:w w:val="98"/>
        </w:rPr>
        <w:t>du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w w:val="131"/>
        </w:rPr>
        <w:t>ti</w:t>
      </w:r>
      <w:r>
        <w:rPr>
          <w:rFonts w:ascii="Arial" w:eastAsia="Arial" w:hAnsi="Arial" w:cs="Arial"/>
          <w:w w:val="94"/>
        </w:rPr>
        <w:t>on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70%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9"/>
        </w:rPr>
        <w:t>pla</w:t>
      </w:r>
      <w:r>
        <w:rPr>
          <w:rFonts w:ascii="Arial" w:eastAsia="Arial" w:hAnsi="Arial" w:cs="Arial"/>
          <w:spacing w:val="-5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89"/>
        </w:rPr>
        <w:t>s</w:t>
      </w:r>
      <w:r>
        <w:rPr>
          <w:rFonts w:ascii="Arial" w:eastAsia="Arial" w:hAnsi="Arial" w:cs="Arial"/>
          <w:spacing w:val="6"/>
          <w:w w:val="89"/>
        </w:rPr>
        <w:t>p</w:t>
      </w:r>
      <w:r>
        <w:rPr>
          <w:rFonts w:ascii="Arial" w:eastAsia="Arial" w:hAnsi="Arial" w:cs="Arial"/>
          <w:w w:val="86"/>
        </w:rPr>
        <w:t xml:space="preserve">ecies.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ollinators,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88"/>
        </w:rPr>
        <w:t>honey</w:t>
      </w:r>
      <w:ins w:id="108" w:author="Ellis, James" w:date="2017-01-06T15:57:00Z">
        <w:r w:rsidR="00AD0AC4">
          <w:rPr>
            <w:rFonts w:ascii="Arial" w:eastAsia="Arial" w:hAnsi="Arial" w:cs="Arial"/>
            <w:w w:val="88"/>
          </w:rPr>
          <w:t xml:space="preserve"> </w:t>
        </w:r>
      </w:ins>
      <w:r>
        <w:rPr>
          <w:rFonts w:ascii="Arial" w:eastAsia="Arial" w:hAnsi="Arial" w:cs="Arial"/>
          <w:spacing w:val="6"/>
          <w:w w:val="88"/>
        </w:rPr>
        <w:t>b</w:t>
      </w:r>
      <w:r>
        <w:rPr>
          <w:rFonts w:ascii="Arial" w:eastAsia="Arial" w:hAnsi="Arial" w:cs="Arial"/>
          <w:w w:val="88"/>
        </w:rPr>
        <w:t>ees</w:t>
      </w:r>
      <w:r>
        <w:rPr>
          <w:rFonts w:ascii="Arial" w:eastAsia="Arial" w:hAnsi="Arial" w:cs="Arial"/>
          <w:spacing w:val="39"/>
          <w:w w:val="88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Apis</w:t>
      </w:r>
      <w:r>
        <w:rPr>
          <w:rFonts w:ascii="Arial" w:eastAsia="Arial" w:hAnsi="Arial" w:cs="Arial"/>
          <w:i/>
          <w:spacing w:val="39"/>
        </w:rPr>
        <w:t xml:space="preserve"> </w:t>
      </w:r>
      <w:del w:id="109" w:author="Ellis, James" w:date="2017-01-09T10:36:00Z">
        <w:r w:rsidDel="00175A03">
          <w:rPr>
            <w:rFonts w:ascii="Arial" w:eastAsia="Arial" w:hAnsi="Arial" w:cs="Arial"/>
            <w:i/>
            <w:w w:val="94"/>
          </w:rPr>
          <w:delText>me</w:delText>
        </w:r>
        <w:r w:rsidDel="00175A03">
          <w:rPr>
            <w:rFonts w:ascii="Arial" w:eastAsia="Arial" w:hAnsi="Arial" w:cs="Arial"/>
            <w:i/>
            <w:spacing w:val="11"/>
            <w:w w:val="94"/>
          </w:rPr>
          <w:delText>l</w:delText>
        </w:r>
        <w:r w:rsidDel="00175A03">
          <w:rPr>
            <w:rFonts w:ascii="Arial" w:eastAsia="Arial" w:hAnsi="Arial" w:cs="Arial"/>
            <w:i/>
            <w:w w:val="125"/>
          </w:rPr>
          <w:delText>li</w:delText>
        </w:r>
        <w:r w:rsidDel="00175A03">
          <w:rPr>
            <w:rFonts w:ascii="Arial" w:eastAsia="Arial" w:hAnsi="Arial" w:cs="Arial"/>
            <w:i/>
          </w:rPr>
          <w:delText>fe</w:delText>
        </w:r>
        <w:r w:rsidDel="00175A03">
          <w:rPr>
            <w:rFonts w:ascii="Arial" w:eastAsia="Arial" w:hAnsi="Arial" w:cs="Arial"/>
            <w:i/>
            <w:spacing w:val="-11"/>
          </w:rPr>
          <w:delText>r</w:delText>
        </w:r>
        <w:r w:rsidDel="00175A03">
          <w:rPr>
            <w:rFonts w:ascii="Arial" w:eastAsia="Arial" w:hAnsi="Arial" w:cs="Arial"/>
            <w:i/>
            <w:w w:val="91"/>
          </w:rPr>
          <w:delText>a</w:delText>
        </w:r>
        <w:r w:rsidDel="00175A03">
          <w:rPr>
            <w:rFonts w:ascii="Arial" w:eastAsia="Arial" w:hAnsi="Arial" w:cs="Arial"/>
            <w:i/>
            <w:spacing w:val="-44"/>
          </w:rPr>
          <w:delText xml:space="preserve"> </w:delText>
        </w:r>
        <w:r w:rsidDel="00175A03">
          <w:rPr>
            <w:rFonts w:ascii="Arial" w:eastAsia="Arial" w:hAnsi="Arial" w:cs="Arial"/>
          </w:rPr>
          <w:delText>)</w:delText>
        </w:r>
      </w:del>
      <w:ins w:id="110" w:author="Ellis, James" w:date="2017-01-09T10:36:00Z">
        <w:r w:rsidR="00175A03">
          <w:rPr>
            <w:rFonts w:ascii="Arial" w:eastAsia="Arial" w:hAnsi="Arial" w:cs="Arial"/>
            <w:i/>
            <w:w w:val="94"/>
          </w:rPr>
          <w:t>me</w:t>
        </w:r>
        <w:r w:rsidR="00175A03">
          <w:rPr>
            <w:rFonts w:ascii="Arial" w:eastAsia="Arial" w:hAnsi="Arial" w:cs="Arial"/>
            <w:i/>
            <w:spacing w:val="11"/>
            <w:w w:val="94"/>
          </w:rPr>
          <w:t>l</w:t>
        </w:r>
        <w:r w:rsidR="00175A03">
          <w:rPr>
            <w:rFonts w:ascii="Arial" w:eastAsia="Arial" w:hAnsi="Arial" w:cs="Arial"/>
            <w:i/>
            <w:w w:val="125"/>
          </w:rPr>
          <w:t>li</w:t>
        </w:r>
        <w:r w:rsidR="00175A03">
          <w:rPr>
            <w:rFonts w:ascii="Arial" w:eastAsia="Arial" w:hAnsi="Arial" w:cs="Arial"/>
            <w:i/>
          </w:rPr>
          <w:t>fe</w:t>
        </w:r>
        <w:r w:rsidR="00175A03">
          <w:rPr>
            <w:rFonts w:ascii="Arial" w:eastAsia="Arial" w:hAnsi="Arial" w:cs="Arial"/>
            <w:i/>
            <w:spacing w:val="-11"/>
          </w:rPr>
          <w:t>r</w:t>
        </w:r>
        <w:r w:rsidR="00175A03">
          <w:rPr>
            <w:rFonts w:ascii="Arial" w:eastAsia="Arial" w:hAnsi="Arial" w:cs="Arial"/>
            <w:i/>
            <w:w w:val="91"/>
          </w:rPr>
          <w:t>a</w:t>
        </w:r>
        <w:r w:rsidR="00175A03">
          <w:rPr>
            <w:rFonts w:ascii="Arial" w:eastAsia="Arial" w:hAnsi="Arial" w:cs="Arial"/>
            <w:i/>
            <w:spacing w:val="-44"/>
          </w:rPr>
          <w:t>)</w:t>
        </w:r>
      </w:ins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unique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gather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large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amou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ollen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>oo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While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doing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that,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transfer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ollen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6"/>
          <w:w w:val="93"/>
        </w:rPr>
        <w:t>b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-6"/>
          <w:w w:val="93"/>
        </w:rPr>
        <w:t>tw</w:t>
      </w:r>
      <w:r>
        <w:rPr>
          <w:rFonts w:ascii="Arial" w:eastAsia="Arial" w:hAnsi="Arial" w:cs="Arial"/>
          <w:w w:val="93"/>
        </w:rPr>
        <w:t>een</w:t>
      </w:r>
      <w:r>
        <w:rPr>
          <w:rFonts w:ascii="Arial" w:eastAsia="Arial" w:hAnsi="Arial" w:cs="Arial"/>
          <w:spacing w:val="4"/>
          <w:w w:val="93"/>
        </w:rPr>
        <w:t xml:space="preserve"> </w:t>
      </w:r>
      <w:r>
        <w:rPr>
          <w:rFonts w:ascii="Arial" w:eastAsia="Arial" w:hAnsi="Arial" w:cs="Arial"/>
          <w:w w:val="93"/>
        </w:rPr>
        <w:t>fl</w:t>
      </w:r>
      <w:r>
        <w:rPr>
          <w:rFonts w:ascii="Arial" w:eastAsia="Arial" w:hAnsi="Arial" w:cs="Arial"/>
          <w:spacing w:val="-6"/>
          <w:w w:val="93"/>
        </w:rPr>
        <w:t>ow</w:t>
      </w:r>
      <w:r>
        <w:rPr>
          <w:rFonts w:ascii="Arial" w:eastAsia="Arial" w:hAnsi="Arial" w:cs="Arial"/>
          <w:w w:val="93"/>
        </w:rPr>
        <w:t>ers,</w:t>
      </w:r>
      <w:r>
        <w:rPr>
          <w:rFonts w:ascii="Arial" w:eastAsia="Arial" w:hAnsi="Arial" w:cs="Arial"/>
          <w:spacing w:val="19"/>
          <w:w w:val="93"/>
        </w:rPr>
        <w:t xml:space="preserve"> </w:t>
      </w:r>
      <w:r>
        <w:rPr>
          <w:rFonts w:ascii="Arial" w:eastAsia="Arial" w:hAnsi="Arial" w:cs="Arial"/>
        </w:rPr>
        <w:t>resulting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103"/>
        </w:rPr>
        <w:t xml:space="preserve">ollination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those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fl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del w:id="11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13"/>
          </w:rPr>
          <w:delText xml:space="preserve"> </w:delText>
        </w:r>
      </w:del>
      <w:ins w:id="11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fruits,</w:t>
      </w:r>
      <w:del w:id="11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9"/>
          </w:rPr>
          <w:delText xml:space="preserve"> </w:delText>
        </w:r>
      </w:del>
      <w:ins w:id="11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uts,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erries,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egetables</w:t>
      </w:r>
      <w:r>
        <w:rPr>
          <w:rFonts w:ascii="Arial" w:eastAsia="Arial" w:hAnsi="Arial" w:cs="Arial"/>
          <w:spacing w:val="54"/>
          <w:w w:val="91"/>
        </w:rPr>
        <w:t xml:space="preserve"> 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umans consume.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opulation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2"/>
        </w:rPr>
        <w:t>managed</w:t>
      </w:r>
      <w:r>
        <w:rPr>
          <w:rFonts w:ascii="Arial" w:eastAsia="Arial" w:hAnsi="Arial" w:cs="Arial"/>
          <w:spacing w:val="40"/>
          <w:w w:val="92"/>
        </w:rPr>
        <w:t xml:space="preserve"> </w:t>
      </w:r>
      <w:r>
        <w:rPr>
          <w:rFonts w:ascii="Arial" w:eastAsia="Arial" w:hAnsi="Arial" w:cs="Arial"/>
        </w:rPr>
        <w:t>honey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5"/>
          <w:w w:val="83"/>
        </w:rPr>
        <w:t>b</w:t>
      </w:r>
      <w:r>
        <w:rPr>
          <w:rFonts w:ascii="Arial" w:eastAsia="Arial" w:hAnsi="Arial" w:cs="Arial"/>
          <w:w w:val="83"/>
        </w:rPr>
        <w:t>ees</w:t>
      </w:r>
      <w:r>
        <w:rPr>
          <w:rFonts w:ascii="Arial" w:eastAsia="Arial" w:hAnsi="Arial" w:cs="Arial"/>
          <w:spacing w:val="48"/>
          <w:w w:val="83"/>
        </w:rPr>
        <w:t xml:space="preserve"> </w:t>
      </w:r>
      <w:r>
        <w:rPr>
          <w:rFonts w:ascii="Arial" w:eastAsia="Arial" w:hAnsi="Arial" w:cs="Arial"/>
        </w:rPr>
        <w:t>has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een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under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4"/>
        </w:rPr>
        <w:t>consta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del w:id="11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6"/>
          </w:rPr>
          <w:delText xml:space="preserve"> </w:delText>
        </w:r>
      </w:del>
      <w:ins w:id="11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threat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last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w w:val="89"/>
        </w:rPr>
        <w:t>decade,</w:t>
      </w:r>
      <w:r>
        <w:rPr>
          <w:rFonts w:ascii="Arial" w:eastAsia="Arial" w:hAnsi="Arial" w:cs="Arial"/>
          <w:spacing w:val="48"/>
          <w:w w:val="89"/>
        </w:rPr>
        <w:t xml:space="preserve"> </w:t>
      </w:r>
      <w:r>
        <w:rPr>
          <w:rFonts w:ascii="Arial" w:eastAsia="Arial" w:hAnsi="Arial" w:cs="Arial"/>
        </w:rPr>
        <w:t>with</w:t>
      </w:r>
      <w:del w:id="11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6"/>
          </w:rPr>
          <w:delText xml:space="preserve"> </w:delText>
        </w:r>
      </w:del>
      <w:ins w:id="11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 parts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orld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4"/>
        </w:rPr>
        <w:t>ex</w:t>
      </w:r>
      <w:r>
        <w:rPr>
          <w:rFonts w:ascii="Arial" w:eastAsia="Arial" w:hAnsi="Arial" w:cs="Arial"/>
          <w:spacing w:val="7"/>
          <w:w w:val="94"/>
        </w:rPr>
        <w:t>p</w:t>
      </w:r>
      <w:r>
        <w:rPr>
          <w:rFonts w:ascii="Arial" w:eastAsia="Arial" w:hAnsi="Arial" w:cs="Arial"/>
          <w:w w:val="94"/>
        </w:rPr>
        <w:t>eriencing</w:t>
      </w:r>
      <w:r>
        <w:rPr>
          <w:rFonts w:ascii="Arial" w:eastAsia="Arial" w:hAnsi="Arial" w:cs="Arial"/>
          <w:spacing w:val="20"/>
          <w:w w:val="94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87"/>
        </w:rPr>
        <w:t>loss</w:t>
      </w:r>
      <w:r>
        <w:rPr>
          <w:rFonts w:ascii="Arial" w:eastAsia="Arial" w:hAnsi="Arial" w:cs="Arial"/>
          <w:spacing w:val="19"/>
          <w:w w:val="87"/>
        </w:rPr>
        <w:t xml:space="preserve"> </w:t>
      </w:r>
      <w:r>
        <w:rPr>
          <w:rFonts w:ascii="Arial" w:eastAsia="Arial" w:hAnsi="Arial" w:cs="Arial"/>
        </w:rPr>
        <w:t>rates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0"/>
        </w:rPr>
        <w:t>exceeding</w:t>
      </w:r>
      <w:r>
        <w:rPr>
          <w:rFonts w:ascii="Arial" w:eastAsia="Arial" w:hAnsi="Arial" w:cs="Arial"/>
          <w:spacing w:val="27"/>
          <w:w w:val="90"/>
        </w:rPr>
        <w:t xml:space="preserve"> </w:t>
      </w:r>
      <w:r>
        <w:rPr>
          <w:rFonts w:ascii="Arial" w:eastAsia="Arial" w:hAnsi="Arial" w:cs="Arial"/>
          <w:w w:val="90"/>
        </w:rPr>
        <w:t>30%</w:t>
      </w:r>
      <w:r>
        <w:rPr>
          <w:rFonts w:ascii="Arial" w:eastAsia="Arial" w:hAnsi="Arial" w:cs="Arial"/>
          <w:spacing w:val="16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early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[23].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Ele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ated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84"/>
        </w:rPr>
        <w:t xml:space="preserve">losses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ultifactorial</w:t>
      </w:r>
      <w:del w:id="11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5"/>
          </w:rPr>
          <w:delText xml:space="preserve"> </w:delText>
        </w:r>
      </w:del>
      <w:ins w:id="12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problem,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w w:val="90"/>
        </w:rPr>
        <w:t>se</w:t>
      </w:r>
      <w:r>
        <w:rPr>
          <w:rFonts w:ascii="Arial" w:eastAsia="Arial" w:hAnsi="Arial" w:cs="Arial"/>
          <w:spacing w:val="-5"/>
          <w:w w:val="90"/>
        </w:rPr>
        <w:t>v</w:t>
      </w:r>
      <w:r>
        <w:rPr>
          <w:rFonts w:ascii="Arial" w:eastAsia="Arial" w:hAnsi="Arial" w:cs="Arial"/>
          <w:w w:val="90"/>
        </w:rPr>
        <w:t>eral</w:t>
      </w:r>
      <w:r>
        <w:rPr>
          <w:rFonts w:ascii="Arial" w:eastAsia="Arial" w:hAnsi="Arial" w:cs="Arial"/>
          <w:spacing w:val="34"/>
          <w:w w:val="90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ote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tial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w w:val="85"/>
        </w:rPr>
        <w:t>causes</w:t>
      </w:r>
      <w:r>
        <w:rPr>
          <w:rFonts w:ascii="Arial" w:eastAsia="Arial" w:hAnsi="Arial" w:cs="Arial"/>
          <w:spacing w:val="33"/>
          <w:w w:val="8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concert,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includi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87"/>
        </w:rPr>
        <w:t>disea</w:t>
      </w:r>
      <w:r>
        <w:rPr>
          <w:rFonts w:ascii="Arial" w:eastAsia="Arial" w:hAnsi="Arial" w:cs="Arial"/>
          <w:spacing w:val="1"/>
          <w:w w:val="87"/>
        </w:rPr>
        <w:t>s</w:t>
      </w:r>
      <w:r>
        <w:rPr>
          <w:rFonts w:ascii="Arial" w:eastAsia="Arial" w:hAnsi="Arial" w:cs="Arial"/>
          <w:w w:val="78"/>
        </w:rPr>
        <w:t xml:space="preserve">es </w:t>
      </w:r>
      <w:r>
        <w:rPr>
          <w:rFonts w:ascii="Arial" w:eastAsia="Arial" w:hAnsi="Arial" w:cs="Arial"/>
        </w:rPr>
        <w:t>(viruses,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bacteria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fungi),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ests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(the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notable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9"/>
        </w:rPr>
        <w:t xml:space="preserve"> </w:t>
      </w:r>
      <w:r w:rsidRPr="00AD0AC4">
        <w:rPr>
          <w:rFonts w:ascii="Arial" w:eastAsia="Arial" w:hAnsi="Arial" w:cs="Arial"/>
          <w:i/>
          <w:spacing w:val="-18"/>
          <w:rPrChange w:id="121" w:author="Ellis, James" w:date="2017-01-06T15:58:00Z">
            <w:rPr>
              <w:rFonts w:ascii="Arial" w:eastAsia="Arial" w:hAnsi="Arial" w:cs="Arial"/>
              <w:spacing w:val="-18"/>
            </w:rPr>
          </w:rPrChange>
        </w:rPr>
        <w:t>V</w:t>
      </w:r>
      <w:r w:rsidRPr="00AD0AC4">
        <w:rPr>
          <w:rFonts w:ascii="Arial" w:eastAsia="Arial" w:hAnsi="Arial" w:cs="Arial"/>
          <w:i/>
          <w:rPrChange w:id="122" w:author="Ellis, James" w:date="2017-01-06T15:58:00Z">
            <w:rPr>
              <w:rFonts w:ascii="Arial" w:eastAsia="Arial" w:hAnsi="Arial" w:cs="Arial"/>
            </w:rPr>
          </w:rPrChange>
        </w:rPr>
        <w:t>arroa</w:t>
      </w:r>
      <w:r w:rsidRPr="00AD0AC4">
        <w:rPr>
          <w:rFonts w:ascii="Arial" w:eastAsia="Arial" w:hAnsi="Arial" w:cs="Arial"/>
          <w:i/>
          <w:spacing w:val="28"/>
          <w:rPrChange w:id="123" w:author="Ellis, James" w:date="2017-01-06T15:58:00Z">
            <w:rPr>
              <w:rFonts w:ascii="Arial" w:eastAsia="Arial" w:hAnsi="Arial" w:cs="Arial"/>
              <w:spacing w:val="28"/>
            </w:rPr>
          </w:rPrChange>
        </w:rPr>
        <w:t xml:space="preserve"> </w:t>
      </w:r>
      <w:r w:rsidRPr="00AD0AC4">
        <w:rPr>
          <w:rFonts w:ascii="Arial" w:eastAsia="Arial" w:hAnsi="Arial" w:cs="Arial"/>
          <w:i/>
          <w:rPrChange w:id="124" w:author="Ellis, James" w:date="2017-01-06T15:58:00Z">
            <w:rPr>
              <w:rFonts w:ascii="Arial" w:eastAsia="Arial" w:hAnsi="Arial" w:cs="Arial"/>
            </w:rPr>
          </w:rPrChange>
        </w:rPr>
        <w:t>destructor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parasitic mite),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estici</w:t>
      </w:r>
      <w:r>
        <w:rPr>
          <w:rFonts w:ascii="Arial" w:eastAsia="Arial" w:hAnsi="Arial" w:cs="Arial"/>
          <w:spacing w:val="1"/>
          <w:w w:val="92"/>
        </w:rPr>
        <w:t>d</w:t>
      </w:r>
      <w:r>
        <w:rPr>
          <w:rFonts w:ascii="Arial" w:eastAsia="Arial" w:hAnsi="Arial" w:cs="Arial"/>
          <w:w w:val="92"/>
        </w:rPr>
        <w:t>es,</w:t>
      </w:r>
      <w:r>
        <w:rPr>
          <w:rFonts w:ascii="Arial" w:eastAsia="Arial" w:hAnsi="Arial" w:cs="Arial"/>
          <w:spacing w:val="49"/>
          <w:w w:val="92"/>
        </w:rPr>
        <w:t xml:space="preserve"> </w:t>
      </w:r>
      <w:r>
        <w:rPr>
          <w:rFonts w:ascii="Arial" w:eastAsia="Arial" w:hAnsi="Arial" w:cs="Arial"/>
          <w:spacing w:val="6"/>
        </w:rPr>
        <w:t>po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utrition,</w:t>
      </w:r>
      <w:del w:id="12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6"/>
          </w:rPr>
          <w:delText xml:space="preserve"> </w:delText>
        </w:r>
      </w:del>
      <w:ins w:id="12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habitat.</w:t>
      </w:r>
      <w:del w:id="12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58"/>
          </w:rPr>
          <w:delText xml:space="preserve"> </w:delText>
        </w:r>
      </w:del>
      <w:ins w:id="12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Ele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ated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83"/>
        </w:rPr>
        <w:t>los</w:t>
      </w:r>
      <w:r>
        <w:rPr>
          <w:rFonts w:ascii="Arial" w:eastAsia="Arial" w:hAnsi="Arial" w:cs="Arial"/>
          <w:spacing w:val="1"/>
          <w:w w:val="83"/>
        </w:rPr>
        <w:t>s</w:t>
      </w:r>
      <w:r>
        <w:rPr>
          <w:rFonts w:ascii="Arial" w:eastAsia="Arial" w:hAnsi="Arial" w:cs="Arial"/>
          <w:w w:val="83"/>
        </w:rPr>
        <w:t>es</w:t>
      </w:r>
      <w:r>
        <w:rPr>
          <w:rFonts w:ascii="Arial" w:eastAsia="Arial" w:hAnsi="Arial" w:cs="Arial"/>
          <w:spacing w:val="44"/>
          <w:w w:val="83"/>
        </w:rPr>
        <w:t xml:space="preserve"> </w:t>
      </w:r>
      <w:del w:id="129" w:author="Ellis, James" w:date="2017-01-06T15:58:00Z">
        <w:r w:rsidDel="00AD0AC4">
          <w:rPr>
            <w:rFonts w:ascii="Arial" w:eastAsia="Arial" w:hAnsi="Arial" w:cs="Arial"/>
          </w:rPr>
          <w:delText>is</w:delText>
        </w:r>
        <w:r w:rsidDel="00AD0AC4">
          <w:rPr>
            <w:rFonts w:ascii="Arial" w:eastAsia="Arial" w:hAnsi="Arial" w:cs="Arial"/>
            <w:spacing w:val="16"/>
          </w:rPr>
          <w:delText xml:space="preserve"> </w:delText>
        </w:r>
      </w:del>
      <w:ins w:id="130" w:author="Ellis, James" w:date="2017-01-06T15:58:00Z">
        <w:r w:rsidR="00AD0AC4">
          <w:rPr>
            <w:rFonts w:ascii="Arial" w:eastAsia="Arial" w:hAnsi="Arial" w:cs="Arial"/>
          </w:rPr>
          <w:t>are</w:t>
        </w:r>
        <w:r w:rsidR="00AD0AC4">
          <w:rPr>
            <w:rFonts w:ascii="Arial" w:eastAsia="Arial" w:hAnsi="Arial" w:cs="Arial"/>
            <w:spacing w:val="16"/>
          </w:rPr>
          <w:t xml:space="preserve"> </w:t>
        </w:r>
      </w:ins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103"/>
        </w:rPr>
        <w:t xml:space="preserve">particular </w:t>
      </w:r>
      <w:r>
        <w:rPr>
          <w:rFonts w:ascii="Arial" w:eastAsia="Arial" w:hAnsi="Arial" w:cs="Arial"/>
          <w:w w:val="87"/>
        </w:rPr>
        <w:t>concern</w:t>
      </w:r>
      <w:r>
        <w:rPr>
          <w:rFonts w:ascii="Arial" w:eastAsia="Arial" w:hAnsi="Arial" w:cs="Arial"/>
          <w:spacing w:val="38"/>
          <w:w w:val="87"/>
        </w:rPr>
        <w:t xml:space="preserve"> </w:t>
      </w:r>
      <w:r>
        <w:rPr>
          <w:rFonts w:ascii="Arial" w:eastAsia="Arial" w:hAnsi="Arial" w:cs="Arial"/>
          <w:w w:val="87"/>
        </w:rPr>
        <w:t>as</w:t>
      </w:r>
      <w:r>
        <w:rPr>
          <w:rFonts w:ascii="Arial" w:eastAsia="Arial" w:hAnsi="Arial" w:cs="Arial"/>
          <w:spacing w:val="-11"/>
          <w:w w:val="87"/>
        </w:rPr>
        <w:t xml:space="preserve"> </w:t>
      </w:r>
      <w:r>
        <w:rPr>
          <w:rFonts w:ascii="Arial" w:eastAsia="Arial" w:hAnsi="Arial" w:cs="Arial"/>
        </w:rPr>
        <w:t>agricultural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duction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ollinator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2"/>
        </w:rPr>
        <w:t>de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1"/>
        </w:rPr>
        <w:t>ende</w:t>
      </w:r>
      <w:r>
        <w:rPr>
          <w:rFonts w:ascii="Arial" w:eastAsia="Arial" w:hAnsi="Arial" w:cs="Arial"/>
          <w:spacing w:val="-6"/>
          <w:w w:val="91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92"/>
        </w:rPr>
        <w:t>crops</w:t>
      </w:r>
      <w:r>
        <w:rPr>
          <w:rFonts w:ascii="Arial" w:eastAsia="Arial" w:hAnsi="Arial" w:cs="Arial"/>
          <w:spacing w:val="-3"/>
          <w:w w:val="9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93"/>
        </w:rPr>
        <w:t>increasing</w:t>
      </w:r>
      <w:r>
        <w:rPr>
          <w:rFonts w:ascii="Arial" w:eastAsia="Arial" w:hAnsi="Arial" w:cs="Arial"/>
          <w:spacing w:val="5"/>
          <w:w w:val="93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w w:val="94"/>
        </w:rPr>
        <w:t>meet</w:t>
      </w:r>
      <w:r>
        <w:rPr>
          <w:rFonts w:ascii="Arial" w:eastAsia="Arial" w:hAnsi="Arial" w:cs="Arial"/>
          <w:spacing w:val="-5"/>
          <w:w w:val="9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4"/>
        </w:rPr>
        <w:t>f</w:t>
      </w:r>
      <w:r>
        <w:rPr>
          <w:rFonts w:ascii="Arial" w:eastAsia="Arial" w:hAnsi="Arial" w:cs="Arial"/>
          <w:spacing w:val="6"/>
          <w:w w:val="94"/>
        </w:rPr>
        <w:t>oo</w:t>
      </w:r>
      <w:r>
        <w:rPr>
          <w:rFonts w:ascii="Arial" w:eastAsia="Arial" w:hAnsi="Arial" w:cs="Arial"/>
          <w:w w:val="94"/>
        </w:rPr>
        <w:t>d</w:t>
      </w:r>
      <w:r>
        <w:rPr>
          <w:rFonts w:ascii="Arial" w:eastAsia="Arial" w:hAnsi="Arial" w:cs="Arial"/>
          <w:spacing w:val="-5"/>
          <w:w w:val="94"/>
        </w:rPr>
        <w:t xml:space="preserve"> </w:t>
      </w:r>
      <w:r>
        <w:rPr>
          <w:rFonts w:ascii="Arial" w:eastAsia="Arial" w:hAnsi="Arial" w:cs="Arial"/>
        </w:rPr>
        <w:t>needs 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gr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wing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uman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opulation.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6"/>
        </w:rPr>
        <w:t>D</w:t>
      </w:r>
      <w:r>
        <w:rPr>
          <w:rFonts w:ascii="Arial" w:eastAsia="Arial" w:hAnsi="Arial" w:cs="Arial"/>
        </w:rPr>
        <w:t>A</w:t>
      </w:r>
      <w:ins w:id="131" w:author="Ellis, James" w:date="2017-01-06T15:58:00Z">
        <w:r w:rsidR="00AD0AC4">
          <w:rPr>
            <w:rFonts w:ascii="Arial" w:eastAsia="Arial" w:hAnsi="Arial" w:cs="Arial"/>
          </w:rPr>
          <w:t>’</w:t>
        </w:r>
      </w:ins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National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2"/>
        </w:rPr>
        <w:t>Sta</w:t>
      </w:r>
      <w:r>
        <w:rPr>
          <w:rFonts w:ascii="Arial" w:eastAsia="Arial" w:hAnsi="Arial" w:cs="Arial"/>
          <w:spacing w:val="-5"/>
          <w:w w:val="92"/>
        </w:rPr>
        <w:t>k</w:t>
      </w:r>
      <w:r>
        <w:rPr>
          <w:rFonts w:ascii="Arial" w:eastAsia="Arial" w:hAnsi="Arial" w:cs="Arial"/>
          <w:w w:val="92"/>
        </w:rPr>
        <w:t>eholders</w:t>
      </w:r>
      <w:r>
        <w:rPr>
          <w:rFonts w:ascii="Arial" w:eastAsia="Arial" w:hAnsi="Arial" w:cs="Arial"/>
          <w:spacing w:val="42"/>
          <w:w w:val="92"/>
        </w:rPr>
        <w:t xml:space="preserve"> </w:t>
      </w:r>
      <w:r>
        <w:rPr>
          <w:rFonts w:ascii="Arial" w:eastAsia="Arial" w:hAnsi="Arial" w:cs="Arial"/>
          <w:w w:val="92"/>
        </w:rPr>
        <w:t>Conference</w:t>
      </w:r>
      <w:r>
        <w:rPr>
          <w:rFonts w:ascii="Arial" w:eastAsia="Arial" w:hAnsi="Arial" w:cs="Arial"/>
          <w:spacing w:val="21"/>
          <w:w w:val="92"/>
        </w:rPr>
        <w:t xml:space="preserve"> 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w w:val="91"/>
        </w:rPr>
        <w:t>Honey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  <w:w w:val="91"/>
        </w:rPr>
        <w:t>Bee</w:t>
      </w:r>
      <w:r>
        <w:rPr>
          <w:rFonts w:ascii="Arial" w:eastAsia="Arial" w:hAnsi="Arial" w:cs="Arial"/>
          <w:spacing w:val="-15"/>
          <w:w w:val="91"/>
        </w:rPr>
        <w:t xml:space="preserve"> </w:t>
      </w:r>
      <w:r>
        <w:rPr>
          <w:rFonts w:ascii="Arial" w:eastAsia="Arial" w:hAnsi="Arial" w:cs="Arial"/>
        </w:rPr>
        <w:t>Health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5"/>
        </w:rPr>
        <w:t>pr</w:t>
      </w:r>
      <w:r>
        <w:rPr>
          <w:rFonts w:ascii="Arial" w:eastAsia="Arial" w:hAnsi="Arial" w:cs="Arial"/>
          <w:spacing w:val="-6"/>
          <w:w w:val="95"/>
        </w:rPr>
        <w:t>o</w:t>
      </w:r>
      <w:r>
        <w:rPr>
          <w:rFonts w:ascii="Arial" w:eastAsia="Arial" w:hAnsi="Arial" w:cs="Arial"/>
          <w:w w:val="95"/>
        </w:rPr>
        <w:t>vides</w:t>
      </w:r>
      <w:r>
        <w:rPr>
          <w:rFonts w:ascii="Arial" w:eastAsia="Arial" w:hAnsi="Arial" w:cs="Arial"/>
          <w:spacing w:val="-4"/>
          <w:w w:val="9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90"/>
        </w:rPr>
        <w:t>basis</w:t>
      </w:r>
      <w:r>
        <w:rPr>
          <w:rFonts w:ascii="Arial" w:eastAsia="Arial" w:hAnsi="Arial" w:cs="Arial"/>
          <w:spacing w:val="-3"/>
          <w:w w:val="9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7"/>
        </w:rPr>
        <w:t>understanding</w:t>
      </w:r>
      <w:r>
        <w:rPr>
          <w:rFonts w:ascii="Arial" w:eastAsia="Arial" w:hAnsi="Arial" w:cs="Arial"/>
          <w:spacing w:val="-6"/>
          <w:w w:val="9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85"/>
        </w:rPr>
        <w:t xml:space="preserve">causes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0"/>
        </w:rPr>
        <w:t>these</w:t>
      </w:r>
      <w:r>
        <w:rPr>
          <w:rFonts w:ascii="Arial" w:eastAsia="Arial" w:hAnsi="Arial" w:cs="Arial"/>
          <w:spacing w:val="-3"/>
          <w:w w:val="90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opulation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1"/>
        </w:rPr>
        <w:t>declines</w:t>
      </w:r>
      <w:r>
        <w:rPr>
          <w:rFonts w:ascii="Arial" w:eastAsia="Arial" w:hAnsi="Arial" w:cs="Arial"/>
          <w:spacing w:val="-2"/>
          <w:w w:val="91"/>
        </w:rPr>
        <w:t xml:space="preserve"> </w:t>
      </w:r>
      <w:r>
        <w:rPr>
          <w:rFonts w:ascii="Arial" w:eastAsia="Arial" w:hAnsi="Arial" w:cs="Arial"/>
        </w:rPr>
        <w:t xml:space="preserve">[6]. </w:t>
      </w:r>
      <w:r>
        <w:rPr>
          <w:rFonts w:ascii="Arial" w:eastAsia="Arial" w:hAnsi="Arial" w:cs="Arial"/>
          <w:w w:val="89"/>
        </w:rPr>
        <w:t>Se</w:t>
      </w:r>
      <w:r>
        <w:rPr>
          <w:rFonts w:ascii="Arial" w:eastAsia="Arial" w:hAnsi="Arial" w:cs="Arial"/>
          <w:spacing w:val="-5"/>
          <w:w w:val="89"/>
        </w:rPr>
        <w:t>v</w:t>
      </w:r>
      <w:r>
        <w:rPr>
          <w:rFonts w:ascii="Arial" w:eastAsia="Arial" w:hAnsi="Arial" w:cs="Arial"/>
          <w:w w:val="89"/>
        </w:rPr>
        <w:t>eral</w:t>
      </w:r>
      <w:r>
        <w:rPr>
          <w:rFonts w:ascii="Arial" w:eastAsia="Arial" w:hAnsi="Arial" w:cs="Arial"/>
          <w:spacing w:val="33"/>
          <w:w w:val="89"/>
        </w:rPr>
        <w:t xml:space="preserve"> </w:t>
      </w:r>
      <w:r>
        <w:rPr>
          <w:rFonts w:ascii="Arial" w:eastAsia="Arial" w:hAnsi="Arial" w:cs="Arial"/>
          <w:w w:val="89"/>
        </w:rPr>
        <w:t>causes</w:t>
      </w:r>
      <w:r>
        <w:rPr>
          <w:rFonts w:ascii="Arial" w:eastAsia="Arial" w:hAnsi="Arial" w:cs="Arial"/>
          <w:spacing w:val="-8"/>
          <w:w w:val="89"/>
        </w:rPr>
        <w:t xml:space="preserve"> </w:t>
      </w:r>
      <w:r>
        <w:rPr>
          <w:rFonts w:ascii="Arial" w:eastAsia="Arial" w:hAnsi="Arial" w:cs="Arial"/>
          <w:w w:val="89"/>
        </w:rPr>
        <w:t>h</w:t>
      </w:r>
      <w:r>
        <w:rPr>
          <w:rFonts w:ascii="Arial" w:eastAsia="Arial" w:hAnsi="Arial" w:cs="Arial"/>
          <w:spacing w:val="-5"/>
          <w:w w:val="89"/>
        </w:rPr>
        <w:t>av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34"/>
          <w:w w:val="89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concert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w</w:t>
      </w:r>
      <w:r>
        <w:rPr>
          <w:rFonts w:ascii="Arial" w:eastAsia="Arial" w:hAnsi="Arial" w:cs="Arial"/>
          <w:w w:val="91"/>
        </w:rPr>
        <w:t>ea</w:t>
      </w:r>
      <w:r>
        <w:rPr>
          <w:rFonts w:ascii="Arial" w:eastAsia="Arial" w:hAnsi="Arial" w:cs="Arial"/>
          <w:spacing w:val="-5"/>
          <w:w w:val="91"/>
        </w:rPr>
        <w:t>k</w:t>
      </w:r>
      <w:r>
        <w:rPr>
          <w:rFonts w:ascii="Arial" w:eastAsia="Arial" w:hAnsi="Arial" w:cs="Arial"/>
          <w:w w:val="91"/>
        </w:rPr>
        <w:t>en</w:t>
      </w:r>
      <w:r>
        <w:rPr>
          <w:rFonts w:ascii="Arial" w:eastAsia="Arial" w:hAnsi="Arial" w:cs="Arial"/>
          <w:spacing w:val="21"/>
          <w:w w:val="9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kill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92"/>
        </w:rPr>
        <w:t>colonies.</w:t>
      </w:r>
      <w:r>
        <w:rPr>
          <w:rFonts w:ascii="Arial" w:eastAsia="Arial" w:hAnsi="Arial" w:cs="Arial"/>
          <w:spacing w:val="43"/>
          <w:w w:val="92"/>
        </w:rPr>
        <w:t xml:space="preserve"> </w:t>
      </w:r>
      <w:r>
        <w:rPr>
          <w:rFonts w:ascii="Arial" w:eastAsia="Arial" w:hAnsi="Arial" w:cs="Arial"/>
          <w:w w:val="108"/>
        </w:rPr>
        <w:t>I</w:t>
      </w:r>
      <w:r>
        <w:rPr>
          <w:rFonts w:ascii="Arial" w:eastAsia="Arial" w:hAnsi="Arial" w:cs="Arial"/>
          <w:spacing w:val="-6"/>
          <w:w w:val="108"/>
        </w:rPr>
        <w:t>n</w:t>
      </w:r>
      <w:r>
        <w:rPr>
          <w:rFonts w:ascii="Arial" w:eastAsia="Arial" w:hAnsi="Arial" w:cs="Arial"/>
          <w:spacing w:val="-12"/>
          <w:w w:val="104"/>
        </w:rPr>
        <w:t>v</w:t>
      </w:r>
      <w:r>
        <w:rPr>
          <w:rFonts w:ascii="Arial" w:eastAsia="Arial" w:hAnsi="Arial" w:cs="Arial"/>
          <w:w w:val="94"/>
        </w:rPr>
        <w:t>asi</w:t>
      </w:r>
      <w:r>
        <w:rPr>
          <w:rFonts w:ascii="Arial" w:eastAsia="Arial" w:hAnsi="Arial" w:cs="Arial"/>
          <w:spacing w:val="-6"/>
          <w:w w:val="9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 w:rsidRPr="00AD0AC4">
        <w:rPr>
          <w:rFonts w:ascii="Arial" w:eastAsia="Arial" w:hAnsi="Arial" w:cs="Arial"/>
          <w:i/>
          <w:spacing w:val="-18"/>
          <w:rPrChange w:id="132" w:author="Ellis, James" w:date="2017-01-06T15:58:00Z">
            <w:rPr>
              <w:rFonts w:ascii="Arial" w:eastAsia="Arial" w:hAnsi="Arial" w:cs="Arial"/>
              <w:spacing w:val="-18"/>
            </w:rPr>
          </w:rPrChange>
        </w:rPr>
        <w:t>V</w:t>
      </w:r>
      <w:r w:rsidRPr="00AD0AC4">
        <w:rPr>
          <w:rFonts w:ascii="Arial" w:eastAsia="Arial" w:hAnsi="Arial" w:cs="Arial"/>
          <w:i/>
          <w:rPrChange w:id="133" w:author="Ellis, James" w:date="2017-01-06T15:58:00Z">
            <w:rPr>
              <w:rFonts w:ascii="Arial" w:eastAsia="Arial" w:hAnsi="Arial" w:cs="Arial"/>
            </w:rPr>
          </w:rPrChange>
        </w:rPr>
        <w:t>arroa</w:t>
      </w:r>
      <w:r w:rsidRPr="00AD0AC4">
        <w:rPr>
          <w:rFonts w:ascii="Arial" w:eastAsia="Arial" w:hAnsi="Arial" w:cs="Arial"/>
          <w:i/>
          <w:spacing w:val="8"/>
          <w:rPrChange w:id="134" w:author="Ellis, James" w:date="2017-01-06T15:58:00Z">
            <w:rPr>
              <w:rFonts w:ascii="Arial" w:eastAsia="Arial" w:hAnsi="Arial" w:cs="Arial"/>
              <w:spacing w:val="8"/>
            </w:rPr>
          </w:rPrChange>
        </w:rPr>
        <w:t xml:space="preserve"> </w:t>
      </w:r>
      <w:r w:rsidRPr="00AD0AC4">
        <w:rPr>
          <w:rFonts w:ascii="Arial" w:eastAsia="Arial" w:hAnsi="Arial" w:cs="Arial"/>
          <w:i/>
          <w:rPrChange w:id="135" w:author="Ellis, James" w:date="2017-01-06T15:58:00Z">
            <w:rPr>
              <w:rFonts w:ascii="Arial" w:eastAsia="Arial" w:hAnsi="Arial" w:cs="Arial"/>
            </w:rPr>
          </w:rPrChange>
        </w:rPr>
        <w:t>destructor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mites are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primary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concern.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133"/>
        </w:rPr>
        <w:t>It</w:t>
      </w:r>
      <w:r>
        <w:rPr>
          <w:rFonts w:ascii="Arial" w:eastAsia="Arial" w:hAnsi="Arial" w:cs="Arial"/>
          <w:spacing w:val="-13"/>
          <w:w w:val="13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detrime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tal</w:t>
      </w:r>
      <w:r>
        <w:rPr>
          <w:rFonts w:ascii="Arial" w:eastAsia="Arial" w:hAnsi="Arial" w:cs="Arial"/>
          <w:spacing w:val="19"/>
        </w:rPr>
        <w:t xml:space="preserve"> </w:t>
      </w:r>
      <w:ins w:id="136" w:author="Ellis, James" w:date="2017-01-06T15:58:00Z">
        <w:r w:rsidR="00AD0AC4">
          <w:rPr>
            <w:rFonts w:ascii="Arial" w:eastAsia="Arial" w:hAnsi="Arial" w:cs="Arial"/>
            <w:spacing w:val="19"/>
          </w:rPr>
          <w:t xml:space="preserve">to bees </w:t>
        </w:r>
      </w:ins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its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kn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transmit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deadly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spacing w:val="5"/>
          <w:w w:val="85"/>
        </w:rPr>
        <w:t>b</w:t>
      </w:r>
      <w:r>
        <w:rPr>
          <w:rFonts w:ascii="Arial" w:eastAsia="Arial" w:hAnsi="Arial" w:cs="Arial"/>
          <w:w w:val="85"/>
        </w:rPr>
        <w:t>ee</w:t>
      </w:r>
      <w:r>
        <w:rPr>
          <w:rFonts w:ascii="Arial" w:eastAsia="Arial" w:hAnsi="Arial" w:cs="Arial"/>
          <w:spacing w:val="18"/>
          <w:w w:val="85"/>
        </w:rPr>
        <w:t xml:space="preserve"> </w:t>
      </w:r>
      <w:r>
        <w:rPr>
          <w:rFonts w:ascii="Arial" w:eastAsia="Arial" w:hAnsi="Arial" w:cs="Arial"/>
        </w:rPr>
        <w:t>viruse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 including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5"/>
        </w:rPr>
        <w:t>Deformed</w:t>
      </w:r>
      <w:r>
        <w:rPr>
          <w:rFonts w:ascii="Arial" w:eastAsia="Arial" w:hAnsi="Arial" w:cs="Arial"/>
          <w:spacing w:val="1"/>
          <w:w w:val="95"/>
        </w:rPr>
        <w:t xml:space="preserve"> </w:t>
      </w:r>
      <w:r>
        <w:rPr>
          <w:rFonts w:ascii="Arial" w:eastAsia="Arial" w:hAnsi="Arial" w:cs="Arial"/>
        </w:rPr>
        <w:t>Wing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Virus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6"/>
        </w:rPr>
        <w:t>D</w:t>
      </w:r>
      <w:r>
        <w:rPr>
          <w:rFonts w:ascii="Arial" w:eastAsia="Arial" w:hAnsi="Arial" w:cs="Arial"/>
        </w:rPr>
        <w:t>WV).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urthermore,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92"/>
        </w:rPr>
        <w:t>forage</w:t>
      </w:r>
      <w:r>
        <w:rPr>
          <w:rFonts w:ascii="Arial" w:eastAsia="Arial" w:hAnsi="Arial" w:cs="Arial"/>
          <w:spacing w:val="3"/>
          <w:w w:val="92"/>
        </w:rPr>
        <w:t xml:space="preserve"> </w:t>
      </w:r>
      <w:r>
        <w:rPr>
          <w:rFonts w:ascii="Arial" w:eastAsia="Arial" w:hAnsi="Arial" w:cs="Arial"/>
        </w:rPr>
        <w:t xml:space="preserve">for </w:t>
      </w:r>
      <w:r>
        <w:rPr>
          <w:rFonts w:ascii="Arial" w:eastAsia="Arial" w:hAnsi="Arial" w:cs="Arial"/>
          <w:spacing w:val="5"/>
          <w:w w:val="86"/>
        </w:rPr>
        <w:t>b</w:t>
      </w:r>
      <w:r>
        <w:rPr>
          <w:rFonts w:ascii="Arial" w:eastAsia="Arial" w:hAnsi="Arial" w:cs="Arial"/>
          <w:w w:val="86"/>
        </w:rPr>
        <w:t>ees</w:t>
      </w:r>
      <w:r>
        <w:rPr>
          <w:rFonts w:ascii="Arial" w:eastAsia="Arial" w:hAnsi="Arial" w:cs="Arial"/>
          <w:spacing w:val="-6"/>
          <w:w w:val="86"/>
        </w:rPr>
        <w:t xml:space="preserve"> </w:t>
      </w:r>
      <w:r>
        <w:rPr>
          <w:rFonts w:ascii="Arial" w:eastAsia="Arial" w:hAnsi="Arial" w:cs="Arial"/>
          <w:w w:val="86"/>
        </w:rPr>
        <w:t>leads</w:t>
      </w:r>
      <w:r>
        <w:rPr>
          <w:rFonts w:ascii="Arial" w:eastAsia="Arial" w:hAnsi="Arial" w:cs="Arial"/>
          <w:spacing w:val="28"/>
          <w:w w:val="8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8"/>
        </w:rPr>
        <w:t xml:space="preserve">decreased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>oo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stores,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2"/>
        </w:rPr>
        <w:t>suppression</w:t>
      </w:r>
      <w:r>
        <w:rPr>
          <w:rFonts w:ascii="Arial" w:eastAsia="Arial" w:hAnsi="Arial" w:cs="Arial"/>
          <w:spacing w:val="32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5"/>
          <w:w w:val="85"/>
        </w:rPr>
        <w:t>b</w:t>
      </w:r>
      <w:r>
        <w:rPr>
          <w:rFonts w:ascii="Arial" w:eastAsia="Arial" w:hAnsi="Arial" w:cs="Arial"/>
          <w:w w:val="85"/>
        </w:rPr>
        <w:t>ee</w:t>
      </w:r>
      <w:r>
        <w:rPr>
          <w:rFonts w:ascii="Arial" w:eastAsia="Arial" w:hAnsi="Arial" w:cs="Arial"/>
          <w:spacing w:val="37"/>
          <w:w w:val="85"/>
        </w:rPr>
        <w:t xml:space="preserve"> </w:t>
      </w:r>
      <w:r>
        <w:rPr>
          <w:rFonts w:ascii="Arial" w:eastAsia="Arial" w:hAnsi="Arial" w:cs="Arial"/>
        </w:rPr>
        <w:t>gut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microbiota.</w:t>
      </w:r>
      <w:del w:id="13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9"/>
          </w:rPr>
          <w:delText xml:space="preserve"> </w:delText>
        </w:r>
      </w:del>
      <w:ins w:id="13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6"/>
        </w:rPr>
        <w:t>Bees</w:t>
      </w:r>
      <w:r>
        <w:rPr>
          <w:rFonts w:ascii="Arial" w:eastAsia="Arial" w:hAnsi="Arial" w:cs="Arial"/>
          <w:spacing w:val="35"/>
          <w:w w:val="86"/>
        </w:rPr>
        <w:t xml:space="preserve"> </w:t>
      </w:r>
      <w:r>
        <w:rPr>
          <w:rFonts w:ascii="Arial" w:eastAsia="Arial" w:hAnsi="Arial" w:cs="Arial"/>
        </w:rPr>
        <w:t>also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impacted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hronic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3"/>
        </w:rPr>
        <w:t>ex</w:t>
      </w:r>
      <w:r>
        <w:rPr>
          <w:rFonts w:ascii="Arial" w:eastAsia="Arial" w:hAnsi="Arial" w:cs="Arial"/>
          <w:spacing w:val="7"/>
          <w:w w:val="93"/>
        </w:rPr>
        <w:t>p</w:t>
      </w:r>
      <w:r>
        <w:rPr>
          <w:rFonts w:ascii="Arial" w:eastAsia="Arial" w:hAnsi="Arial" w:cs="Arial"/>
          <w:w w:val="90"/>
        </w:rPr>
        <w:t>osure</w:t>
      </w:r>
    </w:p>
    <w:p w14:paraId="4261E743" w14:textId="77777777" w:rsidR="00DA178C" w:rsidRDefault="00DA178C">
      <w:pPr>
        <w:spacing w:after="0"/>
        <w:jc w:val="both"/>
        <w:sectPr w:rsidR="00DA178C">
          <w:pgSz w:w="12240" w:h="15840"/>
          <w:pgMar w:top="1340" w:right="1340" w:bottom="280" w:left="1340" w:header="720" w:footer="720" w:gutter="0"/>
          <w:cols w:space="720"/>
        </w:sectPr>
      </w:pPr>
    </w:p>
    <w:p w14:paraId="40F1C630" w14:textId="2FF32DDB" w:rsidR="00DA178C" w:rsidRDefault="00482CEA">
      <w:pPr>
        <w:spacing w:before="53" w:after="0" w:line="257" w:lineRule="auto"/>
        <w:ind w:left="100" w:right="6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to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sublethal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85"/>
        </w:rPr>
        <w:t>doses</w:t>
      </w:r>
      <w:r>
        <w:rPr>
          <w:rFonts w:ascii="Arial" w:eastAsia="Arial" w:hAnsi="Arial" w:cs="Arial"/>
          <w:spacing w:val="48"/>
          <w:w w:val="8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esticides.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w w:val="90"/>
        </w:rPr>
        <w:t>stressors</w:t>
      </w:r>
      <w:r>
        <w:rPr>
          <w:rFonts w:ascii="Arial" w:eastAsia="Arial" w:hAnsi="Arial" w:cs="Arial"/>
          <w:spacing w:val="46"/>
          <w:w w:val="90"/>
        </w:rPr>
        <w:t xml:space="preserve"> </w:t>
      </w:r>
      <w:r>
        <w:rPr>
          <w:rFonts w:ascii="Arial" w:eastAsia="Arial" w:hAnsi="Arial" w:cs="Arial"/>
        </w:rPr>
        <w:t>impacting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w w:val="91"/>
        </w:rPr>
        <w:t>managed</w:t>
      </w:r>
      <w:r>
        <w:rPr>
          <w:rFonts w:ascii="Arial" w:eastAsia="Arial" w:hAnsi="Arial" w:cs="Arial"/>
          <w:spacing w:val="54"/>
          <w:w w:val="91"/>
        </w:rPr>
        <w:t xml:space="preserve"> </w:t>
      </w:r>
      <w:r>
        <w:rPr>
          <w:rFonts w:ascii="Arial" w:eastAsia="Arial" w:hAnsi="Arial" w:cs="Arial"/>
          <w:w w:val="91"/>
        </w:rPr>
        <w:t>colonies</w:t>
      </w:r>
      <w:r>
        <w:rPr>
          <w:rFonts w:ascii="Arial" w:eastAsia="Arial" w:hAnsi="Arial" w:cs="Arial"/>
          <w:spacing w:val="45"/>
          <w:w w:val="91"/>
        </w:rPr>
        <w:t xml:space="preserve"> </w:t>
      </w:r>
      <w:r>
        <w:rPr>
          <w:rFonts w:ascii="Arial" w:eastAsia="Arial" w:hAnsi="Arial" w:cs="Arial"/>
        </w:rPr>
        <w:t>result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 xml:space="preserve">ysically </w:t>
      </w:r>
      <w:r>
        <w:rPr>
          <w:rFonts w:ascii="Arial" w:eastAsia="Arial" w:hAnsi="Arial" w:cs="Arial"/>
          <w:w w:val="91"/>
        </w:rPr>
        <w:t>detectable</w:t>
      </w:r>
      <w:del w:id="139" w:author="Ellis, James" w:date="2017-01-09T10:35:00Z">
        <w:r w:rsidDel="00175A03">
          <w:rPr>
            <w:rFonts w:ascii="Arial" w:eastAsia="Arial" w:hAnsi="Arial" w:cs="Arial"/>
            <w:w w:val="91"/>
          </w:rPr>
          <w:delText xml:space="preserve"> </w:delText>
        </w:r>
        <w:r w:rsidDel="00175A03">
          <w:rPr>
            <w:rFonts w:ascii="Arial" w:eastAsia="Arial" w:hAnsi="Arial" w:cs="Arial"/>
            <w:spacing w:val="3"/>
            <w:w w:val="91"/>
          </w:rPr>
          <w:delText xml:space="preserve"> </w:delText>
        </w:r>
      </w:del>
      <w:ins w:id="140" w:author="Ellis, James" w:date="2017-01-09T10:35:00Z">
        <w:r w:rsidR="00175A03">
          <w:rPr>
            <w:rFonts w:ascii="Arial" w:eastAsia="Arial" w:hAnsi="Arial" w:cs="Arial"/>
            <w:w w:val="91"/>
          </w:rPr>
          <w:t xml:space="preserve"> </w:t>
        </w:r>
      </w:ins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hanges</w:t>
      </w:r>
      <w:r>
        <w:rPr>
          <w:rFonts w:ascii="Arial" w:eastAsia="Arial" w:hAnsi="Arial" w:cs="Arial"/>
          <w:spacing w:val="-1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5"/>
          <w:w w:val="87"/>
        </w:rPr>
        <w:t>b</w:t>
      </w:r>
      <w:r>
        <w:rPr>
          <w:rFonts w:ascii="Arial" w:eastAsia="Arial" w:hAnsi="Arial" w:cs="Arial"/>
          <w:w w:val="87"/>
        </w:rPr>
        <w:t>ees</w:t>
      </w:r>
      <w:ins w:id="141" w:author="Ellis, James" w:date="2017-01-06T15:59:00Z">
        <w:r w:rsidR="00AD0AC4">
          <w:rPr>
            <w:rFonts w:ascii="Arial" w:eastAsia="Arial" w:hAnsi="Arial" w:cs="Arial"/>
            <w:w w:val="87"/>
          </w:rPr>
          <w:t>’</w:t>
        </w:r>
      </w:ins>
      <w:r>
        <w:rPr>
          <w:rFonts w:ascii="Arial" w:eastAsia="Arial" w:hAnsi="Arial" w:cs="Arial"/>
          <w:spacing w:val="2"/>
          <w:w w:val="87"/>
        </w:rPr>
        <w:t xml:space="preserve"> </w:t>
      </w:r>
      <w:r>
        <w:rPr>
          <w:rFonts w:ascii="Arial" w:eastAsia="Arial" w:hAnsi="Arial" w:cs="Arial"/>
          <w:w w:val="87"/>
        </w:rPr>
        <w:t>ap</w:t>
      </w:r>
      <w:r>
        <w:rPr>
          <w:rFonts w:ascii="Arial" w:eastAsia="Arial" w:hAnsi="Arial" w:cs="Arial"/>
          <w:spacing w:val="5"/>
          <w:w w:val="87"/>
        </w:rPr>
        <w:t>p</w:t>
      </w:r>
      <w:r>
        <w:rPr>
          <w:rFonts w:ascii="Arial" w:eastAsia="Arial" w:hAnsi="Arial" w:cs="Arial"/>
          <w:w w:val="87"/>
        </w:rPr>
        <w:t>earance,</w:t>
      </w:r>
      <w:del w:id="142" w:author="Ellis, James" w:date="2017-01-09T10:35:00Z">
        <w:r w:rsidDel="00175A03">
          <w:rPr>
            <w:rFonts w:ascii="Arial" w:eastAsia="Arial" w:hAnsi="Arial" w:cs="Arial"/>
            <w:w w:val="87"/>
          </w:rPr>
          <w:delText xml:space="preserve"> </w:delText>
        </w:r>
        <w:r w:rsidDel="00175A03">
          <w:rPr>
            <w:rFonts w:ascii="Arial" w:eastAsia="Arial" w:hAnsi="Arial" w:cs="Arial"/>
            <w:spacing w:val="22"/>
            <w:w w:val="87"/>
          </w:rPr>
          <w:delText xml:space="preserve"> </w:delText>
        </w:r>
      </w:del>
      <w:ins w:id="143" w:author="Ellis, James" w:date="2017-01-09T10:35:00Z">
        <w:r w:rsidR="00175A03">
          <w:rPr>
            <w:rFonts w:ascii="Arial" w:eastAsia="Arial" w:hAnsi="Arial" w:cs="Arial"/>
            <w:w w:val="87"/>
          </w:rPr>
          <w:t xml:space="preserve"> </w:t>
        </w:r>
      </w:ins>
      <w:r>
        <w:rPr>
          <w:rFonts w:ascii="Arial" w:eastAsia="Arial" w:hAnsi="Arial" w:cs="Arial"/>
        </w:rPr>
        <w:t>foraging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eh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vior,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strength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5"/>
        </w:rPr>
        <w:t>parameters,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.</w:t>
      </w:r>
    </w:p>
    <w:p w14:paraId="164CF8E8" w14:textId="3716DA54" w:rsidR="00DA178C" w:rsidRDefault="00482CEA">
      <w:pPr>
        <w:spacing w:after="0" w:line="257" w:lineRule="auto"/>
        <w:ind w:left="100" w:right="62" w:firstLine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According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ollinator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90"/>
        </w:rPr>
        <w:t>Resear</w:t>
      </w:r>
      <w:r>
        <w:rPr>
          <w:rFonts w:ascii="Arial" w:eastAsia="Arial" w:hAnsi="Arial" w:cs="Arial"/>
          <w:spacing w:val="-4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29"/>
          <w:w w:val="90"/>
        </w:rPr>
        <w:t xml:space="preserve"> </w:t>
      </w:r>
      <w:r>
        <w:rPr>
          <w:rFonts w:ascii="Arial" w:eastAsia="Arial" w:hAnsi="Arial" w:cs="Arial"/>
        </w:rPr>
        <w:t>Action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Plan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89"/>
        </w:rPr>
        <w:t>goals</w:t>
      </w:r>
      <w:r>
        <w:rPr>
          <w:rFonts w:ascii="Arial" w:eastAsia="Arial" w:hAnsi="Arial" w:cs="Arial"/>
          <w:spacing w:val="33"/>
          <w:w w:val="89"/>
        </w:rPr>
        <w:t xml:space="preserve"> </w:t>
      </w:r>
      <w:r>
        <w:rPr>
          <w:rFonts w:ascii="Arial" w:eastAsia="Arial" w:hAnsi="Arial" w:cs="Arial"/>
        </w:rPr>
        <w:t>[11],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aim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 xml:space="preserve">US </w:t>
      </w:r>
      <w:r>
        <w:rPr>
          <w:rFonts w:ascii="Arial" w:eastAsia="Arial" w:hAnsi="Arial" w:cs="Arial"/>
          <w:w w:val="89"/>
        </w:rPr>
        <w:t>g</w:t>
      </w:r>
      <w:r>
        <w:rPr>
          <w:rFonts w:ascii="Arial" w:eastAsia="Arial" w:hAnsi="Arial" w:cs="Arial"/>
          <w:spacing w:val="-6"/>
          <w:w w:val="89"/>
        </w:rPr>
        <w:t>o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94"/>
        </w:rPr>
        <w:t>ernme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9"/>
        </w:rPr>
        <w:t xml:space="preserve">- </w:t>
      </w:r>
      <w:r>
        <w:rPr>
          <w:rFonts w:ascii="Arial" w:eastAsia="Arial" w:hAnsi="Arial" w:cs="Arial"/>
          <w:w w:val="90"/>
        </w:rPr>
        <w:t>s</w:t>
      </w:r>
      <w:r>
        <w:rPr>
          <w:rFonts w:ascii="Arial" w:eastAsia="Arial" w:hAnsi="Arial" w:cs="Arial"/>
          <w:spacing w:val="5"/>
          <w:w w:val="90"/>
        </w:rPr>
        <w:t>p</w:t>
      </w:r>
      <w:r>
        <w:rPr>
          <w:rFonts w:ascii="Arial" w:eastAsia="Arial" w:hAnsi="Arial" w:cs="Arial"/>
          <w:w w:val="90"/>
        </w:rPr>
        <w:t>onsored</w:t>
      </w:r>
      <w:del w:id="144" w:author="Ellis, James" w:date="2017-01-09T10:35:00Z">
        <w:r w:rsidDel="00175A03">
          <w:rPr>
            <w:rFonts w:ascii="Arial" w:eastAsia="Arial" w:hAnsi="Arial" w:cs="Arial"/>
            <w:w w:val="90"/>
          </w:rPr>
          <w:delText xml:space="preserve"> </w:delText>
        </w:r>
        <w:r w:rsidDel="00175A03">
          <w:rPr>
            <w:rFonts w:ascii="Arial" w:eastAsia="Arial" w:hAnsi="Arial" w:cs="Arial"/>
            <w:spacing w:val="4"/>
            <w:w w:val="90"/>
          </w:rPr>
          <w:delText xml:space="preserve"> </w:delText>
        </w:r>
      </w:del>
      <w:ins w:id="145" w:author="Ellis, James" w:date="2017-01-09T10:35:00Z">
        <w:r w:rsidR="00175A03">
          <w:rPr>
            <w:rFonts w:ascii="Arial" w:eastAsia="Arial" w:hAnsi="Arial" w:cs="Arial"/>
            <w:w w:val="90"/>
          </w:rPr>
          <w:t xml:space="preserve"> </w:t>
        </w:r>
      </w:ins>
      <w:r>
        <w:rPr>
          <w:rFonts w:ascii="Arial" w:eastAsia="Arial" w:hAnsi="Arial" w:cs="Arial"/>
          <w:w w:val="90"/>
        </w:rPr>
        <w:t>resear</w:t>
      </w:r>
      <w:r>
        <w:rPr>
          <w:rFonts w:ascii="Arial" w:eastAsia="Arial" w:hAnsi="Arial" w:cs="Arial"/>
          <w:spacing w:val="-4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54"/>
          <w:w w:val="90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reduce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0"/>
        </w:rPr>
        <w:t>honey</w:t>
      </w:r>
      <w:ins w:id="146" w:author="Ellis, James" w:date="2017-01-06T15:59:00Z">
        <w:r w:rsidR="00AD0AC4">
          <w:rPr>
            <w:rFonts w:ascii="Arial" w:eastAsia="Arial" w:hAnsi="Arial" w:cs="Arial"/>
            <w:w w:val="90"/>
          </w:rPr>
          <w:t xml:space="preserve"> </w:t>
        </w:r>
      </w:ins>
      <w:r>
        <w:rPr>
          <w:rFonts w:ascii="Arial" w:eastAsia="Arial" w:hAnsi="Arial" w:cs="Arial"/>
          <w:spacing w:val="6"/>
          <w:w w:val="90"/>
        </w:rPr>
        <w:t>b</w:t>
      </w:r>
      <w:r>
        <w:rPr>
          <w:rFonts w:ascii="Arial" w:eastAsia="Arial" w:hAnsi="Arial" w:cs="Arial"/>
          <w:w w:val="90"/>
        </w:rPr>
        <w:t>ee</w:t>
      </w:r>
      <w:r>
        <w:rPr>
          <w:rFonts w:ascii="Arial" w:eastAsia="Arial" w:hAnsi="Arial" w:cs="Arial"/>
          <w:spacing w:val="55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erwi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tering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84"/>
        </w:rPr>
        <w:t>losses</w:t>
      </w:r>
      <w:del w:id="147" w:author="Ellis, James" w:date="2017-01-09T10:35:00Z">
        <w:r w:rsidDel="00175A03">
          <w:rPr>
            <w:rFonts w:ascii="Arial" w:eastAsia="Arial" w:hAnsi="Arial" w:cs="Arial"/>
            <w:w w:val="84"/>
          </w:rPr>
          <w:delText xml:space="preserve"> </w:delText>
        </w:r>
        <w:r w:rsidDel="00175A03">
          <w:rPr>
            <w:rFonts w:ascii="Arial" w:eastAsia="Arial" w:hAnsi="Arial" w:cs="Arial"/>
            <w:spacing w:val="6"/>
            <w:w w:val="84"/>
          </w:rPr>
          <w:delText xml:space="preserve"> </w:delText>
        </w:r>
      </w:del>
      <w:ins w:id="148" w:author="Ellis, James" w:date="2017-01-09T10:35:00Z">
        <w:r w:rsidR="00175A03">
          <w:rPr>
            <w:rFonts w:ascii="Arial" w:eastAsia="Arial" w:hAnsi="Arial" w:cs="Arial"/>
            <w:w w:val="84"/>
          </w:rPr>
          <w:t xml:space="preserve"> </w:t>
        </w:r>
      </w:ins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15%.</w:t>
      </w:r>
      <w:del w:id="14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4"/>
          </w:rPr>
          <w:delText xml:space="preserve"> </w:delText>
        </w:r>
      </w:del>
      <w:ins w:id="15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art</w:t>
      </w:r>
      <w:del w:id="15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8"/>
          </w:rPr>
          <w:delText xml:space="preserve"> </w:delText>
        </w:r>
      </w:del>
      <w:ins w:id="15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of this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erall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goal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5"/>
        </w:rPr>
        <w:t>establish</w:t>
      </w:r>
      <w:r>
        <w:rPr>
          <w:rFonts w:ascii="Arial" w:eastAsia="Arial" w:hAnsi="Arial" w:cs="Arial"/>
          <w:spacing w:val="12"/>
          <w:w w:val="9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1"/>
        </w:rPr>
        <w:t>baseline</w:t>
      </w:r>
      <w:r>
        <w:rPr>
          <w:rFonts w:ascii="Arial" w:eastAsia="Arial" w:hAnsi="Arial" w:cs="Arial"/>
          <w:spacing w:val="14"/>
          <w:w w:val="9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7"/>
        </w:rPr>
        <w:t>curre</w:t>
      </w:r>
      <w:r>
        <w:rPr>
          <w:rFonts w:ascii="Arial" w:eastAsia="Arial" w:hAnsi="Arial" w:cs="Arial"/>
          <w:spacing w:val="-5"/>
          <w:w w:val="97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state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0"/>
        </w:rPr>
        <w:t>honey</w:t>
      </w:r>
      <w:ins w:id="153" w:author="Ellis, James" w:date="2017-01-06T15:59:00Z">
        <w:r w:rsidR="00AD0AC4">
          <w:rPr>
            <w:rFonts w:ascii="Arial" w:eastAsia="Arial" w:hAnsi="Arial" w:cs="Arial"/>
            <w:w w:val="90"/>
          </w:rPr>
          <w:t xml:space="preserve"> </w:t>
        </w:r>
      </w:ins>
      <w:r>
        <w:rPr>
          <w:rFonts w:ascii="Arial" w:eastAsia="Arial" w:hAnsi="Arial" w:cs="Arial"/>
          <w:spacing w:val="6"/>
          <w:w w:val="90"/>
        </w:rPr>
        <w:t>b</w:t>
      </w:r>
      <w:r>
        <w:rPr>
          <w:rFonts w:ascii="Arial" w:eastAsia="Arial" w:hAnsi="Arial" w:cs="Arial"/>
          <w:w w:val="90"/>
        </w:rPr>
        <w:t>ee</w:t>
      </w:r>
      <w:r>
        <w:rPr>
          <w:rFonts w:ascii="Arial" w:eastAsia="Arial" w:hAnsi="Arial" w:cs="Arial"/>
          <w:spacing w:val="17"/>
          <w:w w:val="90"/>
        </w:rPr>
        <w:t xml:space="preserve"> </w:t>
      </w:r>
      <w:r>
        <w:rPr>
          <w:rFonts w:ascii="Arial" w:eastAsia="Arial" w:hAnsi="Arial" w:cs="Arial"/>
        </w:rPr>
        <w:t>health.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While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 xml:space="preserve">are </w:t>
      </w:r>
      <w:del w:id="154" w:author="Ellis, James" w:date="2017-01-06T15:59:00Z">
        <w:r w:rsidDel="00AD0AC4">
          <w:rPr>
            <w:rFonts w:ascii="Arial" w:eastAsia="Arial" w:hAnsi="Arial" w:cs="Arial"/>
            <w:w w:val="87"/>
          </w:rPr>
          <w:delText>honey</w:delText>
        </w:r>
        <w:r w:rsidDel="00AD0AC4">
          <w:rPr>
            <w:rFonts w:ascii="Arial" w:eastAsia="Arial" w:hAnsi="Arial" w:cs="Arial"/>
            <w:spacing w:val="6"/>
            <w:w w:val="87"/>
          </w:rPr>
          <w:delText>b</w:delText>
        </w:r>
        <w:r w:rsidDel="00AD0AC4">
          <w:rPr>
            <w:rFonts w:ascii="Arial" w:eastAsia="Arial" w:hAnsi="Arial" w:cs="Arial"/>
            <w:w w:val="87"/>
          </w:rPr>
          <w:delText>ee</w:delText>
        </w:r>
      </w:del>
      <w:ins w:id="155" w:author="Ellis, James" w:date="2017-01-06T15:59:00Z">
        <w:r w:rsidR="00AD0AC4">
          <w:rPr>
            <w:rFonts w:ascii="Arial" w:eastAsia="Arial" w:hAnsi="Arial" w:cs="Arial"/>
            <w:w w:val="87"/>
          </w:rPr>
          <w:t>honey bee</w:t>
        </w:r>
      </w:ins>
      <w:del w:id="156" w:author="Ellis, James" w:date="2017-01-09T10:35:00Z">
        <w:r w:rsidDel="00175A03">
          <w:rPr>
            <w:rFonts w:ascii="Arial" w:eastAsia="Arial" w:hAnsi="Arial" w:cs="Arial"/>
            <w:w w:val="87"/>
          </w:rPr>
          <w:delText xml:space="preserve"> </w:delText>
        </w:r>
        <w:r w:rsidDel="00175A03">
          <w:rPr>
            <w:rFonts w:ascii="Arial" w:eastAsia="Arial" w:hAnsi="Arial" w:cs="Arial"/>
            <w:spacing w:val="5"/>
            <w:w w:val="87"/>
          </w:rPr>
          <w:delText xml:space="preserve"> </w:delText>
        </w:r>
      </w:del>
      <w:ins w:id="157" w:author="Ellis, James" w:date="2017-01-09T10:35:00Z">
        <w:r w:rsidR="00175A03">
          <w:rPr>
            <w:rFonts w:ascii="Arial" w:eastAsia="Arial" w:hAnsi="Arial" w:cs="Arial"/>
            <w:w w:val="87"/>
          </w:rPr>
          <w:t xml:space="preserve"> </w:t>
        </w:r>
      </w:ins>
      <w:r>
        <w:rPr>
          <w:rFonts w:ascii="Arial" w:eastAsia="Arial" w:hAnsi="Arial" w:cs="Arial"/>
          <w:w w:val="87"/>
        </w:rPr>
        <w:t>censuses</w:t>
      </w:r>
      <w:r>
        <w:rPr>
          <w:rFonts w:ascii="Arial" w:eastAsia="Arial" w:hAnsi="Arial" w:cs="Arial"/>
          <w:spacing w:val="3"/>
          <w:w w:val="87"/>
        </w:rPr>
        <w:t xml:space="preserve"> </w:t>
      </w:r>
      <w:r>
        <w:rPr>
          <w:rFonts w:ascii="Arial" w:eastAsia="Arial" w:hAnsi="Arial" w:cs="Arial"/>
        </w:rPr>
        <w:t>[26],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exists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monitoring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23"/>
          <w:w w:val="9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health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13"/>
        </w:rPr>
        <w:t>tat</w:t>
      </w:r>
      <w:r>
        <w:rPr>
          <w:rFonts w:ascii="Arial" w:eastAsia="Arial" w:hAnsi="Arial" w:cs="Arial"/>
          <w:w w:val="89"/>
        </w:rPr>
        <w:t>us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2"/>
        </w:rPr>
        <w:t>managed</w:t>
      </w:r>
      <w:r>
        <w:rPr>
          <w:rFonts w:ascii="Arial" w:eastAsia="Arial" w:hAnsi="Arial" w:cs="Arial"/>
          <w:spacing w:val="24"/>
          <w:w w:val="92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8"/>
        </w:rPr>
        <w:t xml:space="preserve">es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US.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1"/>
        </w:rPr>
        <w:t>Su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</w:t>
      </w:r>
      <w:r>
        <w:rPr>
          <w:rFonts w:ascii="Arial" w:eastAsia="Arial" w:hAnsi="Arial" w:cs="Arial"/>
          <w:spacing w:val="10"/>
          <w:w w:val="9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ork of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3"/>
        </w:rPr>
        <w:t>standardized</w:t>
      </w:r>
      <w:r>
        <w:rPr>
          <w:rFonts w:ascii="Arial" w:eastAsia="Arial" w:hAnsi="Arial" w:cs="Arial"/>
          <w:spacing w:val="48"/>
          <w:w w:val="93"/>
        </w:rPr>
        <w:t xml:space="preserve"> </w:t>
      </w:r>
      <w:r>
        <w:rPr>
          <w:rFonts w:ascii="Arial" w:eastAsia="Arial" w:hAnsi="Arial" w:cs="Arial"/>
          <w:spacing w:val="6"/>
          <w:w w:val="93"/>
        </w:rPr>
        <w:t>b</w:t>
      </w:r>
      <w:r>
        <w:rPr>
          <w:rFonts w:ascii="Arial" w:eastAsia="Arial" w:hAnsi="Arial" w:cs="Arial"/>
          <w:w w:val="93"/>
        </w:rPr>
        <w:t>eehi</w:t>
      </w:r>
      <w:r>
        <w:rPr>
          <w:rFonts w:ascii="Arial" w:eastAsia="Arial" w:hAnsi="Arial" w:cs="Arial"/>
          <w:spacing w:val="-5"/>
          <w:w w:val="93"/>
        </w:rPr>
        <w:t>v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-3"/>
          <w:w w:val="93"/>
        </w:rPr>
        <w:t xml:space="preserve"> </w:t>
      </w:r>
      <w:r>
        <w:rPr>
          <w:rFonts w:ascii="Arial" w:eastAsia="Arial" w:hAnsi="Arial" w:cs="Arial"/>
        </w:rPr>
        <w:t>monitors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0"/>
        </w:rPr>
        <w:t>enable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  <w:w w:val="90"/>
        </w:rPr>
        <w:t>resear</w:t>
      </w:r>
      <w:r>
        <w:rPr>
          <w:rFonts w:ascii="Arial" w:eastAsia="Arial" w:hAnsi="Arial" w:cs="Arial"/>
          <w:spacing w:val="-4"/>
          <w:w w:val="90"/>
        </w:rPr>
        <w:t>c</w:t>
      </w:r>
      <w:r>
        <w:rPr>
          <w:rFonts w:ascii="Arial" w:eastAsia="Arial" w:hAnsi="Arial" w:cs="Arial"/>
          <w:w w:val="90"/>
        </w:rPr>
        <w:t>hers</w:t>
      </w:r>
      <w:r>
        <w:rPr>
          <w:rFonts w:ascii="Arial" w:eastAsia="Arial" w:hAnsi="Arial" w:cs="Arial"/>
          <w:spacing w:val="3"/>
          <w:w w:val="9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mine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 xml:space="preserve">data </w:t>
      </w:r>
      <w:r>
        <w:rPr>
          <w:rFonts w:ascii="Arial" w:eastAsia="Arial" w:hAnsi="Arial" w:cs="Arial"/>
          <w:w w:val="90"/>
        </w:rPr>
        <w:t>ass</w:t>
      </w:r>
      <w:r>
        <w:rPr>
          <w:rFonts w:ascii="Arial" w:eastAsia="Arial" w:hAnsi="Arial" w:cs="Arial"/>
          <w:spacing w:val="5"/>
          <w:w w:val="90"/>
        </w:rPr>
        <w:t>o</w:t>
      </w:r>
      <w:r>
        <w:rPr>
          <w:rFonts w:ascii="Arial" w:eastAsia="Arial" w:hAnsi="Arial" w:cs="Arial"/>
          <w:w w:val="90"/>
        </w:rPr>
        <w:t>ciated</w:t>
      </w:r>
      <w:r>
        <w:rPr>
          <w:rFonts w:ascii="Arial" w:eastAsia="Arial" w:hAnsi="Arial" w:cs="Arial"/>
          <w:spacing w:val="29"/>
          <w:w w:val="9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crop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apiary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2"/>
        </w:rPr>
        <w:t>manageme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practices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89"/>
        </w:rPr>
        <w:t>measures</w:t>
      </w:r>
      <w:r>
        <w:rPr>
          <w:rFonts w:ascii="Arial" w:eastAsia="Arial" w:hAnsi="Arial" w:cs="Arial"/>
          <w:spacing w:val="29"/>
          <w:w w:val="8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fitness.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Here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lies what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w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plan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accomplish.</w:t>
      </w:r>
    </w:p>
    <w:p w14:paraId="21F58B1D" w14:textId="354DDE80" w:rsidR="00DA178C" w:rsidRDefault="00482CEA">
      <w:pPr>
        <w:spacing w:after="0" w:line="257" w:lineRule="auto"/>
        <w:ind w:left="100" w:right="62" w:firstLine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8"/>
          <w:w w:val="107"/>
        </w:rPr>
        <w:t>W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aim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2"/>
        </w:rPr>
        <w:t>design,</w:t>
      </w:r>
      <w:r>
        <w:rPr>
          <w:rFonts w:ascii="Arial" w:eastAsia="Arial" w:hAnsi="Arial" w:cs="Arial"/>
          <w:spacing w:val="12"/>
          <w:w w:val="92"/>
        </w:rPr>
        <w:t xml:space="preserve"> </w:t>
      </w:r>
      <w:r>
        <w:rPr>
          <w:rFonts w:ascii="Arial" w:eastAsia="Arial" w:hAnsi="Arial" w:cs="Arial"/>
        </w:rPr>
        <w:t>build,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3"/>
        </w:rPr>
        <w:t>noni</w:t>
      </w:r>
      <w:r>
        <w:rPr>
          <w:rFonts w:ascii="Arial" w:eastAsia="Arial" w:hAnsi="Arial" w:cs="Arial"/>
          <w:spacing w:val="-6"/>
          <w:w w:val="93"/>
        </w:rPr>
        <w:t>n</w:t>
      </w:r>
      <w:r>
        <w:rPr>
          <w:rFonts w:ascii="Arial" w:eastAsia="Arial" w:hAnsi="Arial" w:cs="Arial"/>
          <w:spacing w:val="-11"/>
          <w:w w:val="93"/>
        </w:rPr>
        <w:t>v</w:t>
      </w:r>
      <w:r>
        <w:rPr>
          <w:rFonts w:ascii="Arial" w:eastAsia="Arial" w:hAnsi="Arial" w:cs="Arial"/>
          <w:w w:val="93"/>
        </w:rPr>
        <w:t>asi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e,</w:t>
      </w:r>
      <w:r>
        <w:rPr>
          <w:rFonts w:ascii="Arial" w:eastAsia="Arial" w:hAnsi="Arial" w:cs="Arial"/>
          <w:spacing w:val="43"/>
          <w:w w:val="93"/>
        </w:rPr>
        <w:t xml:space="preserve"> </w:t>
      </w:r>
      <w:r>
        <w:rPr>
          <w:rFonts w:ascii="Arial" w:eastAsia="Arial" w:hAnsi="Arial" w:cs="Arial"/>
          <w:w w:val="93"/>
        </w:rPr>
        <w:t>wireless,</w:t>
      </w:r>
      <w:r>
        <w:rPr>
          <w:rFonts w:ascii="Arial" w:eastAsia="Arial" w:hAnsi="Arial" w:cs="Arial"/>
          <w:spacing w:val="4"/>
          <w:w w:val="93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ultim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dal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eehi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15"/>
          <w:w w:val="91"/>
        </w:rPr>
        <w:t xml:space="preserve"> </w:t>
      </w:r>
      <w:r>
        <w:rPr>
          <w:rFonts w:ascii="Arial" w:eastAsia="Arial" w:hAnsi="Arial" w:cs="Arial"/>
        </w:rPr>
        <w:t>monitor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 xml:space="preserve">can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1"/>
          <w:w w:val="88"/>
        </w:rPr>
        <w:t xml:space="preserve"> </w:t>
      </w:r>
      <w:r>
        <w:rPr>
          <w:rFonts w:ascii="Arial" w:eastAsia="Arial" w:hAnsi="Arial" w:cs="Arial"/>
          <w:w w:val="88"/>
        </w:rPr>
        <w:t>used</w:t>
      </w:r>
      <w:r>
        <w:rPr>
          <w:rFonts w:ascii="Arial" w:eastAsia="Arial" w:hAnsi="Arial" w:cs="Arial"/>
          <w:spacing w:val="35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apiaries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91"/>
        </w:rPr>
        <w:t>(places</w:t>
      </w:r>
      <w:r>
        <w:rPr>
          <w:rFonts w:ascii="Arial" w:eastAsia="Arial" w:hAnsi="Arial" w:cs="Arial"/>
          <w:spacing w:val="32"/>
          <w:w w:val="91"/>
        </w:rPr>
        <w:t xml:space="preserve"> </w:t>
      </w:r>
      <w:r>
        <w:rPr>
          <w:rFonts w:ascii="Arial" w:eastAsia="Arial" w:hAnsi="Arial" w:cs="Arial"/>
        </w:rPr>
        <w:t>where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2"/>
        </w:rPr>
        <w:t>managed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  <w:w w:val="92"/>
        </w:rPr>
        <w:t>hi</w:t>
      </w:r>
      <w:r>
        <w:rPr>
          <w:rFonts w:ascii="Arial" w:eastAsia="Arial" w:hAnsi="Arial" w:cs="Arial"/>
          <w:spacing w:val="-6"/>
          <w:w w:val="92"/>
        </w:rPr>
        <w:t>v</w:t>
      </w:r>
      <w:r>
        <w:rPr>
          <w:rFonts w:ascii="Arial" w:eastAsia="Arial" w:hAnsi="Arial" w:cs="Arial"/>
          <w:w w:val="92"/>
        </w:rPr>
        <w:t>es</w:t>
      </w:r>
      <w:r>
        <w:rPr>
          <w:rFonts w:ascii="Arial" w:eastAsia="Arial" w:hAnsi="Arial" w:cs="Arial"/>
          <w:spacing w:val="31"/>
          <w:w w:val="9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ept)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natio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wide.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particular,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 xml:space="preserve">system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6"/>
        </w:rPr>
        <w:t>impleme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del w:id="158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30"/>
          </w:rPr>
          <w:delText xml:space="preserve"> </w:delText>
        </w:r>
      </w:del>
      <w:ins w:id="159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visual,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audio,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3"/>
        </w:rPr>
        <w:t>eig</w:t>
      </w:r>
      <w:r>
        <w:rPr>
          <w:rFonts w:ascii="Arial" w:eastAsia="Arial" w:hAnsi="Arial" w:cs="Arial"/>
          <w:spacing w:val="-6"/>
          <w:w w:val="93"/>
        </w:rPr>
        <w:t>h</w:t>
      </w:r>
      <w:r>
        <w:rPr>
          <w:rFonts w:ascii="Arial" w:eastAsia="Arial" w:hAnsi="Arial" w:cs="Arial"/>
          <w:w w:val="138"/>
        </w:rPr>
        <w:t>t</w:t>
      </w:r>
      <w:del w:id="160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30"/>
          </w:rPr>
          <w:delText xml:space="preserve"> </w:delText>
        </w:r>
      </w:del>
      <w:ins w:id="161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7"/>
        </w:rPr>
        <w:t>sensors</w:t>
      </w:r>
      <w:r>
        <w:rPr>
          <w:rFonts w:ascii="Arial" w:eastAsia="Arial" w:hAnsi="Arial" w:cs="Arial"/>
          <w:spacing w:val="39"/>
          <w:w w:val="8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monitor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5"/>
          <w:w w:val="85"/>
        </w:rPr>
        <w:t>b</w:t>
      </w:r>
      <w:r>
        <w:rPr>
          <w:rFonts w:ascii="Arial" w:eastAsia="Arial" w:hAnsi="Arial" w:cs="Arial"/>
          <w:w w:val="85"/>
        </w:rPr>
        <w:t>ee</w:t>
      </w:r>
      <w:r>
        <w:rPr>
          <w:rFonts w:ascii="Arial" w:eastAsia="Arial" w:hAnsi="Arial" w:cs="Arial"/>
          <w:spacing w:val="42"/>
          <w:w w:val="85"/>
        </w:rPr>
        <w:t xml:space="preserve"> </w:t>
      </w:r>
      <w:r>
        <w:rPr>
          <w:rFonts w:ascii="Arial" w:eastAsia="Arial" w:hAnsi="Arial" w:cs="Arial"/>
        </w:rPr>
        <w:t>health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eh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vior,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42"/>
          <w:w w:val="8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 xml:space="preserve">ell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32"/>
          <w:w w:val="83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>oo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without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ving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disturb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h,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apiculturists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install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the station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easil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With</w:t>
      </w:r>
      <w:del w:id="16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8"/>
          </w:rPr>
          <w:delText xml:space="preserve"> </w:delText>
        </w:r>
      </w:del>
      <w:ins w:id="16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3G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connection,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stations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upload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6"/>
        </w:rPr>
        <w:t>ce</w:t>
      </w:r>
      <w:r>
        <w:rPr>
          <w:rFonts w:ascii="Arial" w:eastAsia="Arial" w:hAnsi="Arial" w:cs="Arial"/>
          <w:spacing w:val="-6"/>
          <w:w w:val="96"/>
        </w:rPr>
        <w:t>n</w:t>
      </w:r>
      <w:r>
        <w:rPr>
          <w:rFonts w:ascii="Arial" w:eastAsia="Arial" w:hAnsi="Arial" w:cs="Arial"/>
          <w:w w:val="96"/>
        </w:rPr>
        <w:t>tralized</w:t>
      </w:r>
      <w:r>
        <w:rPr>
          <w:rFonts w:ascii="Arial" w:eastAsia="Arial" w:hAnsi="Arial" w:cs="Arial"/>
          <w:spacing w:val="34"/>
          <w:w w:val="96"/>
        </w:rPr>
        <w:t xml:space="preserve"> </w:t>
      </w:r>
      <w:r>
        <w:rPr>
          <w:rFonts w:ascii="Arial" w:eastAsia="Arial" w:hAnsi="Arial" w:cs="Arial"/>
        </w:rPr>
        <w:t>database, enabling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real-time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monitoring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trends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5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health.</w:t>
      </w:r>
      <w:del w:id="16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3"/>
          </w:rPr>
          <w:delText xml:space="preserve"> </w:delText>
        </w:r>
      </w:del>
      <w:ins w:id="16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basis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ork similar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eather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station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8"/>
        </w:rPr>
        <w:t>W</w:t>
      </w:r>
      <w:r>
        <w:rPr>
          <w:rFonts w:ascii="Arial" w:eastAsia="Arial" w:hAnsi="Arial" w:cs="Arial"/>
        </w:rPr>
        <w:t>eatherUnderground.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-6"/>
        </w:rPr>
        <w:t>wa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89"/>
        </w:rPr>
        <w:t>resear</w:t>
      </w:r>
      <w:r>
        <w:rPr>
          <w:rFonts w:ascii="Arial" w:eastAsia="Arial" w:hAnsi="Arial" w:cs="Arial"/>
          <w:spacing w:val="-4"/>
          <w:w w:val="89"/>
        </w:rPr>
        <w:t>c</w:t>
      </w:r>
      <w:r>
        <w:rPr>
          <w:rFonts w:ascii="Arial" w:eastAsia="Arial" w:hAnsi="Arial" w:cs="Arial"/>
          <w:w w:val="89"/>
        </w:rPr>
        <w:t>hers</w:t>
      </w:r>
      <w:r>
        <w:rPr>
          <w:rFonts w:ascii="Arial" w:eastAsia="Arial" w:hAnsi="Arial" w:cs="Arial"/>
          <w:spacing w:val="48"/>
          <w:w w:val="89"/>
        </w:rPr>
        <w:t xml:space="preserve"> </w:t>
      </w:r>
      <w:r>
        <w:rPr>
          <w:rFonts w:ascii="Arial" w:eastAsia="Arial" w:hAnsi="Arial" w:cs="Arial"/>
        </w:rPr>
        <w:t>could understand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ariation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loss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rates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87"/>
        </w:rPr>
        <w:t>space,</w:t>
      </w:r>
      <w:r>
        <w:rPr>
          <w:rFonts w:ascii="Arial" w:eastAsia="Arial" w:hAnsi="Arial" w:cs="Arial"/>
          <w:spacing w:val="47"/>
          <w:w w:val="87"/>
        </w:rPr>
        <w:t xml:space="preserve"> </w:t>
      </w:r>
      <w:r>
        <w:rPr>
          <w:rFonts w:ascii="Arial" w:eastAsia="Arial" w:hAnsi="Arial" w:cs="Arial"/>
        </w:rPr>
        <w:t>time,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eather,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2"/>
        </w:rPr>
        <w:t>manageme</w:t>
      </w:r>
      <w:r>
        <w:rPr>
          <w:rFonts w:ascii="Arial" w:eastAsia="Arial" w:hAnsi="Arial" w:cs="Arial"/>
          <w:spacing w:val="-5"/>
          <w:w w:val="92"/>
        </w:rPr>
        <w:t>n</w:t>
      </w:r>
      <w:r>
        <w:rPr>
          <w:rFonts w:ascii="Arial" w:eastAsia="Arial" w:hAnsi="Arial" w:cs="Arial"/>
          <w:w w:val="138"/>
        </w:rPr>
        <w:t>t</w:t>
      </w:r>
      <w:del w:id="166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8"/>
          </w:rPr>
          <w:delText xml:space="preserve"> </w:delText>
        </w:r>
      </w:del>
      <w:ins w:id="16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 xml:space="preserve">practices. </w:t>
      </w:r>
      <w:r>
        <w:rPr>
          <w:rFonts w:ascii="Arial" w:eastAsia="Arial" w:hAnsi="Arial" w:cs="Arial"/>
          <w:w w:val="89"/>
        </w:rPr>
        <w:t>Sensors h</w:t>
      </w:r>
      <w:r>
        <w:rPr>
          <w:rFonts w:ascii="Arial" w:eastAsia="Arial" w:hAnsi="Arial" w:cs="Arial"/>
          <w:spacing w:val="-5"/>
          <w:w w:val="89"/>
        </w:rPr>
        <w:t>av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30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een</w:t>
      </w:r>
      <w:r>
        <w:rPr>
          <w:rFonts w:ascii="Arial" w:eastAsia="Arial" w:hAnsi="Arial" w:cs="Arial"/>
          <w:spacing w:val="13"/>
          <w:w w:val="89"/>
        </w:rPr>
        <w:t xml:space="preserve"> </w:t>
      </w:r>
      <w:r>
        <w:rPr>
          <w:rFonts w:ascii="Arial" w:eastAsia="Arial" w:hAnsi="Arial" w:cs="Arial"/>
          <w:w w:val="89"/>
        </w:rPr>
        <w:t>used</w:t>
      </w:r>
      <w:r>
        <w:rPr>
          <w:rFonts w:ascii="Arial" w:eastAsia="Arial" w:hAnsi="Arial" w:cs="Arial"/>
          <w:spacing w:val="16"/>
          <w:w w:val="8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monitor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2"/>
        </w:rPr>
        <w:t>hi</w:t>
      </w:r>
      <w:r>
        <w:rPr>
          <w:rFonts w:ascii="Arial" w:eastAsia="Arial" w:hAnsi="Arial" w:cs="Arial"/>
          <w:spacing w:val="-6"/>
          <w:w w:val="92"/>
        </w:rPr>
        <w:t>v</w:t>
      </w:r>
      <w:r>
        <w:rPr>
          <w:rFonts w:ascii="Arial" w:eastAsia="Arial" w:hAnsi="Arial" w:cs="Arial"/>
          <w:w w:val="92"/>
        </w:rPr>
        <w:t>es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5"/>
        </w:rPr>
        <w:t>previous</w:t>
      </w:r>
      <w:r>
        <w:rPr>
          <w:rFonts w:ascii="Arial" w:eastAsia="Arial" w:hAnsi="Arial" w:cs="Arial"/>
          <w:spacing w:val="12"/>
          <w:w w:val="9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ork.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similar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ein,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89"/>
        </w:rPr>
        <w:t>resear</w:t>
      </w:r>
      <w:r>
        <w:rPr>
          <w:rFonts w:ascii="Arial" w:eastAsia="Arial" w:hAnsi="Arial" w:cs="Arial"/>
          <w:spacing w:val="-4"/>
          <w:w w:val="89"/>
        </w:rPr>
        <w:t>c</w:t>
      </w:r>
      <w:r>
        <w:rPr>
          <w:rFonts w:ascii="Arial" w:eastAsia="Arial" w:hAnsi="Arial" w:cs="Arial"/>
          <w:w w:val="89"/>
        </w:rPr>
        <w:t>hers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 xml:space="preserve">Ireland </w:t>
      </w:r>
      <w:r>
        <w:rPr>
          <w:rFonts w:ascii="Arial" w:eastAsia="Arial" w:hAnsi="Arial" w:cs="Arial"/>
          <w:w w:val="93"/>
        </w:rPr>
        <w:t>h</w:t>
      </w:r>
      <w:r>
        <w:rPr>
          <w:rFonts w:ascii="Arial" w:eastAsia="Arial" w:hAnsi="Arial" w:cs="Arial"/>
          <w:spacing w:val="-6"/>
          <w:w w:val="93"/>
        </w:rPr>
        <w:t>av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w w:val="93"/>
        </w:rPr>
        <w:t>co</w:t>
      </w:r>
      <w:r>
        <w:rPr>
          <w:rFonts w:ascii="Arial" w:eastAsia="Arial" w:hAnsi="Arial" w:cs="Arial"/>
          <w:spacing w:val="-6"/>
          <w:w w:val="93"/>
        </w:rPr>
        <w:t>m</w:t>
      </w:r>
      <w:r>
        <w:rPr>
          <w:rFonts w:ascii="Arial" w:eastAsia="Arial" w:hAnsi="Arial" w:cs="Arial"/>
          <w:w w:val="93"/>
        </w:rPr>
        <w:t>bined</w:t>
      </w:r>
      <w:r>
        <w:rPr>
          <w:rFonts w:ascii="Arial" w:eastAsia="Arial" w:hAnsi="Arial" w:cs="Arial"/>
          <w:spacing w:val="36"/>
          <w:w w:val="93"/>
        </w:rPr>
        <w:t xml:space="preserve"> </w:t>
      </w:r>
      <w:r>
        <w:rPr>
          <w:rFonts w:ascii="Arial" w:eastAsia="Arial" w:hAnsi="Arial" w:cs="Arial"/>
        </w:rPr>
        <w:t>visual,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infrared,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load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1"/>
        </w:rPr>
        <w:t>cells,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</w:rPr>
        <w:t>particulate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monitors,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89"/>
        </w:rPr>
        <w:t>gas</w:t>
      </w:r>
      <w:r>
        <w:rPr>
          <w:rFonts w:ascii="Arial" w:eastAsia="Arial" w:hAnsi="Arial" w:cs="Arial"/>
          <w:spacing w:val="8"/>
          <w:w w:val="89"/>
        </w:rPr>
        <w:t xml:space="preserve"> </w:t>
      </w:r>
      <w:r>
        <w:rPr>
          <w:rFonts w:ascii="Arial" w:eastAsia="Arial" w:hAnsi="Arial" w:cs="Arial"/>
          <w:w w:val="89"/>
        </w:rPr>
        <w:t>analyzers</w:t>
      </w:r>
      <w:del w:id="168" w:author="Ellis, James" w:date="2017-01-09T10:35:00Z">
        <w:r w:rsidDel="00175A03">
          <w:rPr>
            <w:rFonts w:ascii="Arial" w:eastAsia="Arial" w:hAnsi="Arial" w:cs="Arial"/>
            <w:w w:val="89"/>
          </w:rPr>
          <w:delText xml:space="preserve"> </w:delText>
        </w:r>
        <w:r w:rsidDel="00175A03">
          <w:rPr>
            <w:rFonts w:ascii="Arial" w:eastAsia="Arial" w:hAnsi="Arial" w:cs="Arial"/>
            <w:spacing w:val="6"/>
            <w:w w:val="89"/>
          </w:rPr>
          <w:delText xml:space="preserve"> </w:delText>
        </w:r>
      </w:del>
      <w:ins w:id="169" w:author="Ellis, James" w:date="2017-01-09T10:35:00Z">
        <w:r w:rsidR="00175A03">
          <w:rPr>
            <w:rFonts w:ascii="Arial" w:eastAsia="Arial" w:hAnsi="Arial" w:cs="Arial"/>
            <w:w w:val="89"/>
          </w:rPr>
          <w:t xml:space="preserve"> </w:t>
        </w:r>
      </w:ins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104"/>
        </w:rPr>
        <w:t xml:space="preserve">b+WSN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3b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2"/>
        </w:rPr>
        <w:t>o</w:t>
      </w:r>
      <w:r>
        <w:rPr>
          <w:rFonts w:ascii="Arial" w:eastAsia="Arial" w:hAnsi="Arial" w:cs="Arial"/>
        </w:rPr>
        <w:t>jects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2"/>
        </w:rPr>
        <w:t>[16,</w:t>
      </w:r>
      <w:r>
        <w:rPr>
          <w:rFonts w:ascii="Arial" w:eastAsia="Arial" w:hAnsi="Arial" w:cs="Arial"/>
          <w:spacing w:val="-36"/>
        </w:rPr>
        <w:t xml:space="preserve"> </w:t>
      </w:r>
      <w:r>
        <w:rPr>
          <w:rFonts w:ascii="Arial" w:eastAsia="Arial" w:hAnsi="Arial" w:cs="Arial"/>
        </w:rPr>
        <w:t>17].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88"/>
        </w:rPr>
        <w:t>Bee</w:t>
      </w:r>
      <w:r>
        <w:rPr>
          <w:rFonts w:ascii="Arial" w:eastAsia="Arial" w:hAnsi="Arial" w:cs="Arial"/>
          <w:w w:val="123"/>
        </w:rPr>
        <w:t>l</w:t>
      </w:r>
      <w:r>
        <w:rPr>
          <w:rFonts w:ascii="Arial" w:eastAsia="Arial" w:hAnsi="Arial" w:cs="Arial"/>
          <w:w w:val="94"/>
        </w:rPr>
        <w:t>ab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2"/>
        </w:rPr>
        <w:t>o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en</w:t>
      </w:r>
      <w:r>
        <w:rPr>
          <w:rFonts w:ascii="Arial" w:eastAsia="Arial" w:hAnsi="Arial" w:cs="Arial"/>
          <w:spacing w:val="11"/>
          <w:w w:val="92"/>
        </w:rPr>
        <w:t xml:space="preserve"> </w:t>
      </w:r>
      <w:r>
        <w:rPr>
          <w:rFonts w:ascii="Arial" w:eastAsia="Arial" w:hAnsi="Arial" w:cs="Arial"/>
          <w:w w:val="92"/>
        </w:rPr>
        <w:t>source</w:t>
      </w:r>
      <w:r>
        <w:rPr>
          <w:rFonts w:ascii="Arial" w:eastAsia="Arial" w:hAnsi="Arial" w:cs="Arial"/>
          <w:spacing w:val="1"/>
          <w:w w:val="92"/>
        </w:rPr>
        <w:t xml:space="preserve"> </w:t>
      </w:r>
      <w:r>
        <w:rPr>
          <w:rFonts w:ascii="Arial" w:eastAsia="Arial" w:hAnsi="Arial" w:cs="Arial"/>
          <w:w w:val="92"/>
        </w:rPr>
        <w:t>Canadian</w:t>
      </w:r>
      <w:r>
        <w:rPr>
          <w:rFonts w:ascii="Arial" w:eastAsia="Arial" w:hAnsi="Arial" w:cs="Arial"/>
          <w:spacing w:val="52"/>
          <w:w w:val="92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2"/>
        </w:rPr>
        <w:t>o</w:t>
      </w:r>
      <w:r>
        <w:rPr>
          <w:rFonts w:ascii="Arial" w:eastAsia="Arial" w:hAnsi="Arial" w:cs="Arial"/>
        </w:rPr>
        <w:t>ject,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viding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apiculturists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a highly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simplified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kit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8"/>
        </w:rPr>
        <w:t>h</w:t>
      </w:r>
      <w:r>
        <w:rPr>
          <w:rFonts w:ascii="Arial" w:eastAsia="Arial" w:hAnsi="Arial" w:cs="Arial"/>
          <w:w w:val="110"/>
        </w:rPr>
        <w:t>i</w:t>
      </w:r>
      <w:r>
        <w:rPr>
          <w:rFonts w:ascii="Arial" w:eastAsia="Arial" w:hAnsi="Arial" w:cs="Arial"/>
          <w:spacing w:val="-6"/>
          <w:w w:val="110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collection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[19].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us far,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91"/>
        </w:rPr>
        <w:t>US-based</w:t>
      </w:r>
      <w:r>
        <w:rPr>
          <w:rFonts w:ascii="Arial" w:eastAsia="Arial" w:hAnsi="Arial" w:cs="Arial"/>
          <w:spacing w:val="11"/>
          <w:w w:val="91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2"/>
        </w:rPr>
        <w:t>o</w:t>
      </w:r>
      <w:r>
        <w:rPr>
          <w:rFonts w:ascii="Arial" w:eastAsia="Arial" w:hAnsi="Arial" w:cs="Arial"/>
        </w:rPr>
        <w:t>ject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 xml:space="preserve">these </w:t>
      </w:r>
      <w:r>
        <w:rPr>
          <w:rFonts w:ascii="Arial" w:eastAsia="Arial" w:hAnsi="Arial" w:cs="Arial"/>
          <w:w w:val="90"/>
        </w:rPr>
        <w:t>goals.</w:t>
      </w:r>
      <w:r>
        <w:rPr>
          <w:rFonts w:ascii="Arial" w:eastAsia="Arial" w:hAnsi="Arial" w:cs="Arial"/>
          <w:spacing w:val="39"/>
          <w:w w:val="90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urthermore,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5"/>
        </w:rPr>
        <w:t>previous</w:t>
      </w:r>
      <w:r>
        <w:rPr>
          <w:rFonts w:ascii="Arial" w:eastAsia="Arial" w:hAnsi="Arial" w:cs="Arial"/>
          <w:spacing w:val="7"/>
          <w:w w:val="9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2"/>
        </w:rPr>
        <w:t>ce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2"/>
        </w:rPr>
        <w:t>ters</w:t>
      </w:r>
      <w:r>
        <w:rPr>
          <w:rFonts w:ascii="Arial" w:eastAsia="Arial" w:hAnsi="Arial" w:cs="Arial"/>
          <w:spacing w:val="9"/>
          <w:w w:val="9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93"/>
        </w:rPr>
        <w:t>using</w:t>
      </w:r>
      <w:r>
        <w:rPr>
          <w:rFonts w:ascii="Arial" w:eastAsia="Arial" w:hAnsi="Arial" w:cs="Arial"/>
          <w:spacing w:val="14"/>
          <w:w w:val="93"/>
        </w:rPr>
        <w:t xml:space="preserve"> </w:t>
      </w:r>
      <w:r>
        <w:rPr>
          <w:rFonts w:ascii="Arial" w:eastAsia="Arial" w:hAnsi="Arial" w:cs="Arial"/>
          <w:w w:val="93"/>
        </w:rPr>
        <w:t>te</w:t>
      </w:r>
      <w:r>
        <w:rPr>
          <w:rFonts w:ascii="Arial" w:eastAsia="Arial" w:hAnsi="Arial" w:cs="Arial"/>
          <w:spacing w:val="-6"/>
          <w:w w:val="93"/>
        </w:rPr>
        <w:t>c</w:t>
      </w:r>
      <w:r>
        <w:rPr>
          <w:rFonts w:ascii="Arial" w:eastAsia="Arial" w:hAnsi="Arial" w:cs="Arial"/>
          <w:w w:val="93"/>
        </w:rPr>
        <w:t>hnologies</w:t>
      </w:r>
      <w:r>
        <w:rPr>
          <w:rFonts w:ascii="Arial" w:eastAsia="Arial" w:hAnsi="Arial" w:cs="Arial"/>
          <w:spacing w:val="2"/>
          <w:w w:val="93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91"/>
        </w:rPr>
        <w:t>are</w:t>
      </w:r>
      <w:r>
        <w:rPr>
          <w:rFonts w:ascii="Arial" w:eastAsia="Arial" w:hAnsi="Arial" w:cs="Arial"/>
          <w:spacing w:val="8"/>
          <w:w w:val="91"/>
        </w:rPr>
        <w:t xml:space="preserve"> </w:t>
      </w:r>
      <w:r>
        <w:rPr>
          <w:rFonts w:ascii="Arial" w:eastAsia="Arial" w:hAnsi="Arial" w:cs="Arial"/>
          <w:w w:val="106"/>
        </w:rPr>
        <w:t>i</w:t>
      </w:r>
      <w:r>
        <w:rPr>
          <w:rFonts w:ascii="Arial" w:eastAsia="Arial" w:hAnsi="Arial" w:cs="Arial"/>
          <w:spacing w:val="-6"/>
          <w:w w:val="106"/>
        </w:rPr>
        <w:t>n</w:t>
      </w:r>
      <w:r>
        <w:rPr>
          <w:rFonts w:ascii="Arial" w:eastAsia="Arial" w:hAnsi="Arial" w:cs="Arial"/>
          <w:spacing w:val="-12"/>
          <w:w w:val="104"/>
        </w:rPr>
        <w:t>v</w:t>
      </w:r>
      <w:r>
        <w:rPr>
          <w:rFonts w:ascii="Arial" w:eastAsia="Arial" w:hAnsi="Arial" w:cs="Arial"/>
          <w:w w:val="94"/>
        </w:rPr>
        <w:t>asi</w:t>
      </w:r>
      <w:r>
        <w:rPr>
          <w:rFonts w:ascii="Arial" w:eastAsia="Arial" w:hAnsi="Arial" w:cs="Arial"/>
          <w:spacing w:val="-6"/>
          <w:w w:val="9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3"/>
        </w:rPr>
        <w:t>hi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es.</w:t>
      </w:r>
      <w:r>
        <w:rPr>
          <w:rFonts w:ascii="Arial" w:eastAsia="Arial" w:hAnsi="Arial" w:cs="Arial"/>
          <w:spacing w:val="40"/>
          <w:w w:val="93"/>
        </w:rPr>
        <w:t xml:space="preserve"> </w:t>
      </w:r>
      <w:r>
        <w:rPr>
          <w:rFonts w:ascii="Arial" w:eastAsia="Arial" w:hAnsi="Arial" w:cs="Arial"/>
          <w:spacing w:val="-18"/>
          <w:w w:val="107"/>
        </w:rPr>
        <w:t>W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aim 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6"/>
        </w:rPr>
        <w:t>av</w:t>
      </w:r>
      <w:r>
        <w:rPr>
          <w:rFonts w:ascii="Arial" w:eastAsia="Arial" w:hAnsi="Arial" w:cs="Arial"/>
        </w:rPr>
        <w:t>oid this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problem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99"/>
        </w:rPr>
        <w:t>non-i</w:t>
      </w:r>
      <w:r>
        <w:rPr>
          <w:rFonts w:ascii="Arial" w:eastAsia="Arial" w:hAnsi="Arial" w:cs="Arial"/>
          <w:spacing w:val="-5"/>
          <w:w w:val="99"/>
        </w:rPr>
        <w:t>n</w:t>
      </w:r>
      <w:r>
        <w:rPr>
          <w:rFonts w:ascii="Arial" w:eastAsia="Arial" w:hAnsi="Arial" w:cs="Arial"/>
          <w:spacing w:val="-12"/>
          <w:w w:val="104"/>
        </w:rPr>
        <w:t>v</w:t>
      </w:r>
      <w:r>
        <w:rPr>
          <w:rFonts w:ascii="Arial" w:eastAsia="Arial" w:hAnsi="Arial" w:cs="Arial"/>
          <w:w w:val="94"/>
        </w:rPr>
        <w:t>asi</w:t>
      </w:r>
      <w:r>
        <w:rPr>
          <w:rFonts w:ascii="Arial" w:eastAsia="Arial" w:hAnsi="Arial" w:cs="Arial"/>
          <w:spacing w:val="-5"/>
          <w:w w:val="9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hnologies.</w:t>
      </w:r>
    </w:p>
    <w:p w14:paraId="63E69F2A" w14:textId="19168741" w:rsidR="00DA178C" w:rsidRDefault="00482CEA">
      <w:pPr>
        <w:spacing w:after="0" w:line="257" w:lineRule="auto"/>
        <w:ind w:left="100" w:right="62" w:firstLine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</w:t>
      </w:r>
      <w:ins w:id="170" w:author="Ellis, James" w:date="2017-01-06T16:00:00Z">
        <w:r w:rsidR="00AD0AC4">
          <w:rPr>
            <w:rFonts w:ascii="Arial" w:eastAsia="Arial" w:hAnsi="Arial" w:cs="Arial"/>
          </w:rPr>
          <w:t xml:space="preserve"> i</w:t>
        </w:r>
      </w:ins>
      <w:del w:id="171" w:author="Ellis, James" w:date="2017-01-06T16:00:00Z">
        <w:r w:rsidDel="00AD0AC4">
          <w:rPr>
            <w:rFonts w:ascii="Arial" w:eastAsia="Arial" w:hAnsi="Arial" w:cs="Arial"/>
          </w:rPr>
          <w:delText>’</w:delText>
        </w:r>
      </w:del>
      <w:r>
        <w:rPr>
          <w:rFonts w:ascii="Arial" w:eastAsia="Arial" w:hAnsi="Arial" w:cs="Arial"/>
        </w:rPr>
        <w:t>s</w:t>
      </w:r>
      <w:del w:id="17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5"/>
          </w:rPr>
          <w:delText xml:space="preserve"> </w:delText>
        </w:r>
      </w:del>
      <w:ins w:id="17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clear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that</w:t>
      </w:r>
      <w:del w:id="17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6"/>
          </w:rPr>
          <w:delText xml:space="preserve"> </w:delText>
        </w:r>
      </w:del>
      <w:ins w:id="17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eral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89"/>
        </w:rPr>
        <w:t>sensing</w:t>
      </w:r>
      <w:del w:id="176" w:author="Ellis, James" w:date="2017-01-09T10:35:00Z">
        <w:r w:rsidDel="00175A03">
          <w:rPr>
            <w:rFonts w:ascii="Arial" w:eastAsia="Arial" w:hAnsi="Arial" w:cs="Arial"/>
            <w:w w:val="89"/>
          </w:rPr>
          <w:delText xml:space="preserve">  </w:delText>
        </w:r>
      </w:del>
      <w:ins w:id="177" w:author="Ellis, James" w:date="2017-01-09T10:35:00Z">
        <w:r w:rsidR="00175A03">
          <w:rPr>
            <w:rFonts w:ascii="Arial" w:eastAsia="Arial" w:hAnsi="Arial" w:cs="Arial"/>
            <w:w w:val="89"/>
          </w:rPr>
          <w:t xml:space="preserve"> </w:t>
        </w:r>
      </w:ins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dalities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del w:id="178" w:author="Ellis, James" w:date="2017-01-09T10:35:00Z">
        <w:r w:rsidDel="00175A03">
          <w:rPr>
            <w:rFonts w:ascii="Arial" w:eastAsia="Arial" w:hAnsi="Arial" w:cs="Arial"/>
            <w:w w:val="88"/>
          </w:rPr>
          <w:delText xml:space="preserve"> </w:delText>
        </w:r>
        <w:r w:rsidDel="00175A03">
          <w:rPr>
            <w:rFonts w:ascii="Arial" w:eastAsia="Arial" w:hAnsi="Arial" w:cs="Arial"/>
            <w:spacing w:val="4"/>
            <w:w w:val="88"/>
          </w:rPr>
          <w:delText xml:space="preserve"> </w:delText>
        </w:r>
      </w:del>
      <w:ins w:id="179" w:author="Ellis, James" w:date="2017-01-09T10:35:00Z">
        <w:r w:rsidR="00175A03">
          <w:rPr>
            <w:rFonts w:ascii="Arial" w:eastAsia="Arial" w:hAnsi="Arial" w:cs="Arial"/>
            <w:w w:val="88"/>
          </w:rPr>
          <w:t xml:space="preserve"> </w:t>
        </w:r>
      </w:ins>
      <w:r>
        <w:rPr>
          <w:rFonts w:ascii="Arial" w:eastAsia="Arial" w:hAnsi="Arial" w:cs="Arial"/>
        </w:rPr>
        <w:t>useful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monitoring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del w:id="180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13"/>
          </w:rPr>
          <w:delText xml:space="preserve"> </w:delText>
        </w:r>
      </w:del>
      <w:ins w:id="181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health,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</w:rPr>
        <w:t>non</w:t>
      </w:r>
      <w:ins w:id="182" w:author="Ellis, James" w:date="2017-01-06T16:00:00Z">
        <w:r w:rsidR="00AD0AC4">
          <w:rPr>
            <w:rFonts w:ascii="Arial" w:eastAsia="Arial" w:hAnsi="Arial" w:cs="Arial"/>
            <w:spacing w:val="5"/>
          </w:rPr>
          <w:t>-</w:t>
        </w:r>
      </w:ins>
      <w:del w:id="183" w:author="Ellis, James" w:date="2017-01-06T16:00:00Z">
        <w:r w:rsidDel="00AD0AC4">
          <w:rPr>
            <w:rFonts w:ascii="Arial" w:eastAsia="Arial" w:hAnsi="Arial" w:cs="Arial"/>
            <w:spacing w:val="5"/>
          </w:rPr>
          <w:delText xml:space="preserve"> </w:delText>
        </w:r>
      </w:del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asi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w w:val="89"/>
        </w:rPr>
        <w:t>Resear</w:t>
      </w:r>
      <w:r>
        <w:rPr>
          <w:rFonts w:ascii="Arial" w:eastAsia="Arial" w:hAnsi="Arial" w:cs="Arial"/>
          <w:spacing w:val="-5"/>
          <w:w w:val="89"/>
        </w:rPr>
        <w:t>c</w:t>
      </w:r>
      <w:r>
        <w:rPr>
          <w:rFonts w:ascii="Arial" w:eastAsia="Arial" w:hAnsi="Arial" w:cs="Arial"/>
          <w:w w:val="98"/>
        </w:rPr>
        <w:t>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92"/>
        </w:rPr>
        <w:t>h</w:t>
      </w:r>
      <w:r>
        <w:rPr>
          <w:rFonts w:ascii="Arial" w:eastAsia="Arial" w:hAnsi="Arial" w:cs="Arial"/>
          <w:spacing w:val="-6"/>
          <w:w w:val="92"/>
        </w:rPr>
        <w:t>av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</w:rPr>
        <w:t>impleme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computer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vision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1"/>
        </w:rPr>
        <w:t>systems</w:t>
      </w:r>
      <w:r>
        <w:rPr>
          <w:rFonts w:ascii="Arial" w:eastAsia="Arial" w:hAnsi="Arial" w:cs="Arial"/>
          <w:spacing w:val="28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monitor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78"/>
        </w:rPr>
        <w:t xml:space="preserve">ees </w:t>
      </w:r>
      <w:r>
        <w:rPr>
          <w:rFonts w:ascii="Arial" w:eastAsia="Arial" w:hAnsi="Arial" w:cs="Arial"/>
          <w:w w:val="95"/>
        </w:rPr>
        <w:t>outside</w:t>
      </w:r>
      <w:r>
        <w:rPr>
          <w:rFonts w:ascii="Arial" w:eastAsia="Arial" w:hAnsi="Arial" w:cs="Arial"/>
          <w:spacing w:val="8"/>
          <w:w w:val="9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w w:val="84"/>
        </w:rPr>
        <w:t>success</w:t>
      </w:r>
      <w:r>
        <w:rPr>
          <w:rFonts w:ascii="Arial" w:eastAsia="Arial" w:hAnsi="Arial" w:cs="Arial"/>
          <w:spacing w:val="15"/>
          <w:w w:val="84"/>
        </w:rPr>
        <w:t xml:space="preserve"> </w:t>
      </w:r>
      <w:r>
        <w:rPr>
          <w:rFonts w:ascii="Arial" w:eastAsia="Arial" w:hAnsi="Arial" w:cs="Arial"/>
          <w:w w:val="94"/>
        </w:rPr>
        <w:t>[1,</w:t>
      </w:r>
      <w:r>
        <w:rPr>
          <w:rFonts w:ascii="Arial" w:eastAsia="Arial" w:hAnsi="Arial" w:cs="Arial"/>
          <w:spacing w:val="-39"/>
        </w:rPr>
        <w:t xml:space="preserve"> </w:t>
      </w:r>
      <w:r>
        <w:rPr>
          <w:rFonts w:ascii="Arial" w:eastAsia="Arial" w:hAnsi="Arial" w:cs="Arial"/>
        </w:rPr>
        <w:t>24].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1"/>
        </w:rPr>
        <w:t>Su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</w:t>
      </w:r>
      <w:r>
        <w:rPr>
          <w:rFonts w:ascii="Arial" w:eastAsia="Arial" w:hAnsi="Arial" w:cs="Arial"/>
          <w:spacing w:val="11"/>
          <w:w w:val="91"/>
        </w:rPr>
        <w:t xml:space="preserve"> </w:t>
      </w:r>
      <w:r>
        <w:rPr>
          <w:rFonts w:ascii="Arial" w:eastAsia="Arial" w:hAnsi="Arial" w:cs="Arial"/>
          <w:w w:val="91"/>
        </w:rPr>
        <w:t>te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hnologies</w:t>
      </w:r>
      <w:r>
        <w:rPr>
          <w:rFonts w:ascii="Arial" w:eastAsia="Arial" w:hAnsi="Arial" w:cs="Arial"/>
          <w:spacing w:val="28"/>
          <w:w w:val="91"/>
        </w:rPr>
        <w:t xml:space="preserve"> </w:t>
      </w:r>
      <w:r>
        <w:rPr>
          <w:rFonts w:ascii="Arial" w:eastAsia="Arial" w:hAnsi="Arial" w:cs="Arial"/>
          <w:w w:val="99"/>
        </w:rPr>
        <w:t>mig</w:t>
      </w:r>
      <w:r>
        <w:rPr>
          <w:rFonts w:ascii="Arial" w:eastAsia="Arial" w:hAnsi="Arial" w:cs="Arial"/>
          <w:spacing w:val="-6"/>
          <w:w w:val="99"/>
        </w:rPr>
        <w:t>h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14"/>
          <w:w w:val="88"/>
        </w:rPr>
        <w:t xml:space="preserve"> 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detect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6"/>
          <w:w w:val="94"/>
        </w:rPr>
        <w:t>p</w:t>
      </w:r>
      <w:r>
        <w:rPr>
          <w:rFonts w:ascii="Arial" w:eastAsia="Arial" w:hAnsi="Arial" w:cs="Arial"/>
          <w:w w:val="94"/>
        </w:rPr>
        <w:t>esticide</w:t>
      </w:r>
      <w:r>
        <w:rPr>
          <w:rFonts w:ascii="Arial" w:eastAsia="Arial" w:hAnsi="Arial" w:cs="Arial"/>
          <w:spacing w:val="15"/>
          <w:w w:val="94"/>
        </w:rPr>
        <w:t xml:space="preserve"> </w:t>
      </w:r>
      <w:r>
        <w:rPr>
          <w:rFonts w:ascii="Arial" w:eastAsia="Arial" w:hAnsi="Arial" w:cs="Arial"/>
        </w:rPr>
        <w:t xml:space="preserve">impacts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43"/>
          <w:w w:val="83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p</w:t>
      </w:r>
      <w:r>
        <w:rPr>
          <w:rFonts w:ascii="Arial" w:eastAsia="Arial" w:hAnsi="Arial" w:cs="Arial"/>
          <w:w w:val="78"/>
        </w:rPr>
        <w:t>es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9"/>
        </w:rPr>
        <w:t>ic</w:t>
      </w:r>
      <w:r>
        <w:rPr>
          <w:rFonts w:ascii="Arial" w:eastAsia="Arial" w:hAnsi="Arial" w:cs="Arial"/>
          <w:w w:val="123"/>
        </w:rPr>
        <w:t>i</w:t>
      </w:r>
      <w:r>
        <w:rPr>
          <w:rFonts w:ascii="Arial" w:eastAsia="Arial" w:hAnsi="Arial" w:cs="Arial"/>
          <w:w w:val="85"/>
        </w:rPr>
        <w:t>des</w:t>
      </w:r>
      <w:del w:id="18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9"/>
          </w:rPr>
          <w:delText xml:space="preserve"> </w:delText>
        </w:r>
      </w:del>
      <w:ins w:id="18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kn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lead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abnormal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</w:t>
      </w:r>
      <w:r>
        <w:rPr>
          <w:rFonts w:ascii="Arial" w:eastAsia="Arial" w:hAnsi="Arial" w:cs="Arial"/>
          <w:spacing w:val="26"/>
          <w:w w:val="89"/>
        </w:rPr>
        <w:t xml:space="preserve"> </w:t>
      </w:r>
      <w:r>
        <w:rPr>
          <w:rFonts w:ascii="Arial" w:eastAsia="Arial" w:hAnsi="Arial" w:cs="Arial"/>
          <w:w w:val="89"/>
        </w:rPr>
        <w:t>morphologies</w:t>
      </w:r>
      <w:del w:id="186" w:author="Ellis, James" w:date="2017-01-09T10:35:00Z">
        <w:r w:rsidDel="00175A03">
          <w:rPr>
            <w:rFonts w:ascii="Arial" w:eastAsia="Arial" w:hAnsi="Arial" w:cs="Arial"/>
            <w:w w:val="89"/>
          </w:rPr>
          <w:delText xml:space="preserve"> </w:delText>
        </w:r>
        <w:r w:rsidDel="00175A03">
          <w:rPr>
            <w:rFonts w:ascii="Arial" w:eastAsia="Arial" w:hAnsi="Arial" w:cs="Arial"/>
            <w:spacing w:val="51"/>
            <w:w w:val="89"/>
          </w:rPr>
          <w:delText xml:space="preserve"> </w:delText>
        </w:r>
      </w:del>
      <w:ins w:id="187" w:author="Ellis, James" w:date="2017-01-09T10:35:00Z">
        <w:r w:rsidR="00175A03">
          <w:rPr>
            <w:rFonts w:ascii="Arial" w:eastAsia="Arial" w:hAnsi="Arial" w:cs="Arial"/>
            <w:w w:val="89"/>
          </w:rPr>
          <w:t xml:space="preserve"> </w:t>
        </w:r>
      </w:ins>
      <w:r>
        <w:rPr>
          <w:rFonts w:ascii="Arial" w:eastAsia="Arial" w:hAnsi="Arial" w:cs="Arial"/>
        </w:rPr>
        <w:t>[22].</w:t>
      </w:r>
      <w:del w:id="188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6"/>
          </w:rPr>
          <w:delText xml:space="preserve"> </w:delText>
        </w:r>
      </w:del>
      <w:ins w:id="189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18"/>
          <w:w w:val="107"/>
        </w:rPr>
        <w:t>W</w:t>
      </w:r>
      <w:r>
        <w:rPr>
          <w:rFonts w:ascii="Arial" w:eastAsia="Arial" w:hAnsi="Arial" w:cs="Arial"/>
          <w:w w:val="79"/>
        </w:rPr>
        <w:t>e</w:t>
      </w:r>
      <w:del w:id="190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9"/>
          </w:rPr>
          <w:delText xml:space="preserve"> </w:delText>
        </w:r>
      </w:del>
      <w:ins w:id="191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also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elie</w:t>
      </w:r>
      <w:r>
        <w:rPr>
          <w:rFonts w:ascii="Arial" w:eastAsia="Arial" w:hAnsi="Arial" w:cs="Arial"/>
          <w:spacing w:val="-5"/>
          <w:w w:val="92"/>
        </w:rPr>
        <w:t>v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38"/>
          <w:w w:val="92"/>
        </w:rPr>
        <w:t xml:space="preserve"> </w:t>
      </w:r>
      <w:r>
        <w:rPr>
          <w:rFonts w:ascii="Arial" w:eastAsia="Arial" w:hAnsi="Arial" w:cs="Arial"/>
        </w:rPr>
        <w:t xml:space="preserve">they can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7"/>
          <w:w w:val="88"/>
        </w:rPr>
        <w:t xml:space="preserve"> </w:t>
      </w:r>
      <w:r>
        <w:rPr>
          <w:rFonts w:ascii="Arial" w:eastAsia="Arial" w:hAnsi="Arial" w:cs="Arial"/>
          <w:w w:val="88"/>
        </w:rPr>
        <w:t>us</w:t>
      </w:r>
      <w:r>
        <w:rPr>
          <w:rFonts w:ascii="Arial" w:eastAsia="Arial" w:hAnsi="Arial" w:cs="Arial"/>
          <w:spacing w:val="1"/>
          <w:w w:val="88"/>
        </w:rPr>
        <w:t>e</w:t>
      </w:r>
      <w:r>
        <w:rPr>
          <w:rFonts w:ascii="Arial" w:eastAsia="Arial" w:hAnsi="Arial" w:cs="Arial"/>
          <w:w w:val="88"/>
        </w:rPr>
        <w:t>d</w:t>
      </w:r>
      <w:r>
        <w:rPr>
          <w:rFonts w:ascii="Arial" w:eastAsia="Arial" w:hAnsi="Arial" w:cs="Arial"/>
          <w:spacing w:val="37"/>
          <w:w w:val="8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detect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5"/>
          <w:w w:val="85"/>
        </w:rPr>
        <w:t>b</w:t>
      </w:r>
      <w:r>
        <w:rPr>
          <w:rFonts w:ascii="Arial" w:eastAsia="Arial" w:hAnsi="Arial" w:cs="Arial"/>
          <w:w w:val="85"/>
        </w:rPr>
        <w:t>ee</w:t>
      </w:r>
      <w:r>
        <w:rPr>
          <w:rFonts w:ascii="Arial" w:eastAsia="Arial" w:hAnsi="Arial" w:cs="Arial"/>
          <w:spacing w:val="39"/>
          <w:w w:val="85"/>
        </w:rPr>
        <w:t xml:space="preserve"> </w:t>
      </w:r>
      <w:r>
        <w:rPr>
          <w:rFonts w:ascii="Arial" w:eastAsia="Arial" w:hAnsi="Arial" w:cs="Arial"/>
        </w:rPr>
        <w:t>infection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  <w:spacing w:val="-6"/>
        </w:rPr>
        <w:t>D</w:t>
      </w:r>
      <w:r>
        <w:rPr>
          <w:rFonts w:ascii="Arial" w:eastAsia="Arial" w:hAnsi="Arial" w:cs="Arial"/>
        </w:rPr>
        <w:t>WV</w:t>
      </w:r>
      <w:del w:id="19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5"/>
          </w:rPr>
          <w:delText xml:space="preserve"> </w:delText>
        </w:r>
      </w:del>
      <w:ins w:id="19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gi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virus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92"/>
        </w:rPr>
        <w:t>pr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duc</w:t>
      </w:r>
      <w:r>
        <w:rPr>
          <w:rFonts w:ascii="Arial" w:eastAsia="Arial" w:hAnsi="Arial" w:cs="Arial"/>
          <w:spacing w:val="1"/>
          <w:w w:val="92"/>
        </w:rPr>
        <w:t>e</w:t>
      </w:r>
      <w:r>
        <w:rPr>
          <w:rFonts w:ascii="Arial" w:eastAsia="Arial" w:hAnsi="Arial" w:cs="Arial"/>
          <w:w w:val="92"/>
        </w:rPr>
        <w:t>s</w:t>
      </w:r>
      <w:r>
        <w:rPr>
          <w:rFonts w:ascii="Arial" w:eastAsia="Arial" w:hAnsi="Arial" w:cs="Arial"/>
          <w:spacing w:val="33"/>
          <w:w w:val="92"/>
        </w:rPr>
        <w:t xml:space="preserve"> </w:t>
      </w:r>
      <w:r>
        <w:rPr>
          <w:rFonts w:ascii="Arial" w:eastAsia="Arial" w:hAnsi="Arial" w:cs="Arial"/>
        </w:rPr>
        <w:t>symptoms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78"/>
        </w:rPr>
        <w:t xml:space="preserve">ees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  <w:w w:val="91"/>
        </w:rPr>
        <w:t>detected</w:t>
      </w:r>
      <w:r>
        <w:rPr>
          <w:rFonts w:ascii="Arial" w:eastAsia="Arial" w:hAnsi="Arial" w:cs="Arial"/>
          <w:spacing w:val="54"/>
          <w:w w:val="91"/>
        </w:rPr>
        <w:t xml:space="preserve"> </w:t>
      </w:r>
      <w:del w:id="194" w:author="Ellis, James" w:date="2017-01-06T16:01:00Z">
        <w:r w:rsidDel="00AD0AC4">
          <w:rPr>
            <w:rFonts w:ascii="Arial" w:eastAsia="Arial" w:hAnsi="Arial" w:cs="Arial"/>
          </w:rPr>
          <w:delText>visuallly</w:delText>
        </w:r>
      </w:del>
      <w:ins w:id="195" w:author="Ellis, James" w:date="2017-01-06T16:01:00Z">
        <w:r w:rsidR="00AD0AC4">
          <w:rPr>
            <w:rFonts w:ascii="Arial" w:eastAsia="Arial" w:hAnsi="Arial" w:cs="Arial"/>
          </w:rPr>
          <w:t>visually</w:t>
        </w:r>
      </w:ins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[8].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indicator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status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32"/>
          <w:w w:val="8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ell.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0"/>
        </w:rPr>
        <w:t>queen</w:t>
      </w:r>
      <w:r>
        <w:rPr>
          <w:rFonts w:ascii="Arial" w:eastAsia="Arial" w:hAnsi="Arial" w:cs="Arial"/>
          <w:spacing w:val="29"/>
          <w:w w:val="90"/>
        </w:rPr>
        <w:t xml:space="preserve"> </w:t>
      </w:r>
      <w:r>
        <w:rPr>
          <w:rFonts w:ascii="Arial" w:eastAsia="Arial" w:hAnsi="Arial" w:cs="Arial"/>
        </w:rPr>
        <w:t>emits 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particular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sound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prior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arm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(piping),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and this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has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een</w:t>
      </w:r>
      <w:r>
        <w:rPr>
          <w:rFonts w:ascii="Arial" w:eastAsia="Arial" w:hAnsi="Arial" w:cs="Arial"/>
          <w:spacing w:val="11"/>
          <w:w w:val="91"/>
        </w:rPr>
        <w:t xml:space="preserve"> </w:t>
      </w:r>
      <w:r>
        <w:rPr>
          <w:rFonts w:ascii="Arial" w:eastAsia="Arial" w:hAnsi="Arial" w:cs="Arial"/>
          <w:w w:val="91"/>
        </w:rPr>
        <w:t>detected</w:t>
      </w:r>
      <w:r>
        <w:rPr>
          <w:rFonts w:ascii="Arial" w:eastAsia="Arial" w:hAnsi="Arial" w:cs="Arial"/>
          <w:spacing w:val="50"/>
          <w:w w:val="9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previous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using </w:t>
      </w:r>
      <w:r>
        <w:rPr>
          <w:rFonts w:ascii="Arial" w:eastAsia="Arial" w:hAnsi="Arial" w:cs="Arial"/>
          <w:w w:val="94"/>
        </w:rPr>
        <w:t>microphones</w:t>
      </w:r>
      <w:r>
        <w:rPr>
          <w:rFonts w:ascii="Arial" w:eastAsia="Arial" w:hAnsi="Arial" w:cs="Arial"/>
          <w:spacing w:val="48"/>
          <w:w w:val="94"/>
        </w:rPr>
        <w:t xml:space="preserve"> </w:t>
      </w:r>
      <w:r>
        <w:rPr>
          <w:rFonts w:ascii="Arial" w:eastAsia="Arial" w:hAnsi="Arial" w:cs="Arial"/>
          <w:w w:val="94"/>
        </w:rPr>
        <w:t>[9,</w:t>
      </w:r>
      <w:r>
        <w:rPr>
          <w:rFonts w:ascii="Arial" w:eastAsia="Arial" w:hAnsi="Arial" w:cs="Arial"/>
          <w:spacing w:val="-10"/>
          <w:w w:val="94"/>
        </w:rPr>
        <w:t xml:space="preserve"> </w:t>
      </w:r>
      <w:r>
        <w:rPr>
          <w:rFonts w:ascii="Arial" w:eastAsia="Arial" w:hAnsi="Arial" w:cs="Arial"/>
        </w:rPr>
        <w:t>10].</w:t>
      </w:r>
      <w:del w:id="196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40"/>
          </w:rPr>
          <w:delText xml:space="preserve"> </w:delText>
        </w:r>
      </w:del>
      <w:ins w:id="19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106"/>
        </w:rPr>
        <w:t>Hi</w:t>
      </w:r>
      <w:r>
        <w:rPr>
          <w:rFonts w:ascii="Arial" w:eastAsia="Arial" w:hAnsi="Arial" w:cs="Arial"/>
          <w:spacing w:val="-6"/>
          <w:w w:val="106"/>
        </w:rPr>
        <w:t>v</w:t>
      </w:r>
      <w:r>
        <w:rPr>
          <w:rFonts w:ascii="Arial" w:eastAsia="Arial" w:hAnsi="Arial" w:cs="Arial"/>
          <w:w w:val="79"/>
        </w:rPr>
        <w:t>e</w:t>
      </w:r>
      <w:del w:id="198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18"/>
          </w:rPr>
          <w:delText xml:space="preserve"> </w:delText>
        </w:r>
      </w:del>
      <w:ins w:id="199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3"/>
        </w:rPr>
        <w:t>eig</w:t>
      </w:r>
      <w:r>
        <w:rPr>
          <w:rFonts w:ascii="Arial" w:eastAsia="Arial" w:hAnsi="Arial" w:cs="Arial"/>
          <w:spacing w:val="-6"/>
          <w:w w:val="93"/>
        </w:rPr>
        <w:t>h</w:t>
      </w:r>
      <w:r>
        <w:rPr>
          <w:rFonts w:ascii="Arial" w:eastAsia="Arial" w:hAnsi="Arial" w:cs="Arial"/>
          <w:w w:val="138"/>
        </w:rPr>
        <w:t>t</w:t>
      </w:r>
      <w:del w:id="200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18"/>
          </w:rPr>
          <w:delText xml:space="preserve"> </w:delText>
        </w:r>
      </w:del>
      <w:ins w:id="201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indicate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activi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del w:id="20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1"/>
          </w:rPr>
          <w:delText xml:space="preserve"> </w:delText>
        </w:r>
      </w:del>
      <w:ins w:id="20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>oo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stores,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del w:id="204" w:author="Ellis, James" w:date="2017-01-06T16:01:00Z">
        <w:r w:rsidDel="00AD0AC4">
          <w:rPr>
            <w:rFonts w:ascii="Arial" w:eastAsia="Arial" w:hAnsi="Arial" w:cs="Arial"/>
            <w:spacing w:val="25"/>
          </w:rPr>
          <w:delText xml:space="preserve"> </w:delText>
        </w:r>
      </w:del>
      <w:ins w:id="205" w:author="Ellis, James" w:date="2017-01-06T16:01:00Z">
        <w:r w:rsidR="00AD0AC4">
          <w:rPr>
            <w:rFonts w:ascii="Arial" w:eastAsia="Arial" w:hAnsi="Arial" w:cs="Arial"/>
            <w:spacing w:val="25"/>
          </w:rPr>
          <w:t xml:space="preserve"> efforts to </w:t>
        </w:r>
      </w:ins>
      <w:r>
        <w:rPr>
          <w:rFonts w:ascii="Arial" w:eastAsia="Arial" w:hAnsi="Arial" w:cs="Arial"/>
        </w:rPr>
        <w:t>monitor</w:t>
      </w:r>
      <w:del w:id="206" w:author="Ellis, James" w:date="2017-01-06T16:01:00Z">
        <w:r w:rsidDel="00AD0AC4">
          <w:rPr>
            <w:rFonts w:ascii="Arial" w:eastAsia="Arial" w:hAnsi="Arial" w:cs="Arial"/>
          </w:rPr>
          <w:delText>ing</w:delText>
        </w:r>
      </w:del>
      <w:ins w:id="207" w:author="Ellis, James" w:date="2017-01-06T16:01:00Z">
        <w:r w:rsidR="00AD0AC4">
          <w:rPr>
            <w:rFonts w:ascii="Arial" w:eastAsia="Arial" w:hAnsi="Arial" w:cs="Arial"/>
          </w:rPr>
          <w:t xml:space="preserve"> hive weight</w:t>
        </w:r>
      </w:ins>
      <w:del w:id="208" w:author="Ellis, James" w:date="2017-01-06T16:02:00Z">
        <w:r w:rsidDel="00AD0AC4">
          <w:rPr>
            <w:rFonts w:ascii="Arial" w:eastAsia="Arial" w:hAnsi="Arial" w:cs="Arial"/>
            <w:spacing w:val="54"/>
          </w:rPr>
          <w:delText xml:space="preserve"> </w:delText>
        </w:r>
        <w:r w:rsidDel="00AD0AC4">
          <w:rPr>
            <w:rFonts w:ascii="Arial" w:eastAsia="Arial" w:hAnsi="Arial" w:cs="Arial"/>
          </w:rPr>
          <w:delText>efforts</w:delText>
        </w:r>
      </w:del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-5"/>
          <w:w w:val="90"/>
        </w:rPr>
        <w:t>av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48"/>
          <w:w w:val="90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een</w:t>
      </w:r>
      <w:r>
        <w:rPr>
          <w:rFonts w:ascii="Arial" w:eastAsia="Arial" w:hAnsi="Arial" w:cs="Arial"/>
          <w:spacing w:val="29"/>
          <w:w w:val="90"/>
        </w:rPr>
        <w:t xml:space="preserve"> </w:t>
      </w:r>
      <w:r>
        <w:rPr>
          <w:rFonts w:ascii="Arial" w:eastAsia="Arial" w:hAnsi="Arial" w:cs="Arial"/>
        </w:rPr>
        <w:t>made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past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[15],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requiring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load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cells.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1"/>
        </w:rPr>
        <w:t>measureme</w:t>
      </w:r>
      <w:r>
        <w:rPr>
          <w:rFonts w:ascii="Arial" w:eastAsia="Arial" w:hAnsi="Arial" w:cs="Arial"/>
          <w:spacing w:val="-5"/>
          <w:w w:val="91"/>
        </w:rPr>
        <w:t>n</w:t>
      </w:r>
      <w:r>
        <w:rPr>
          <w:rFonts w:ascii="Arial" w:eastAsia="Arial" w:hAnsi="Arial" w:cs="Arial"/>
          <w:w w:val="138"/>
        </w:rPr>
        <w:t>t</w:t>
      </w:r>
      <w:del w:id="20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30"/>
          </w:rPr>
          <w:delText xml:space="preserve"> </w:delText>
        </w:r>
      </w:del>
      <w:ins w:id="21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system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 noni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  <w:spacing w:val="-12"/>
          <w:w w:val="104"/>
        </w:rPr>
        <w:t>v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w w:val="110"/>
        </w:rPr>
        <w:t>i</w:t>
      </w:r>
      <w:r>
        <w:rPr>
          <w:rFonts w:ascii="Arial" w:eastAsia="Arial" w:hAnsi="Arial" w:cs="Arial"/>
          <w:spacing w:val="-6"/>
          <w:w w:val="110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monitoring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4"/>
        </w:rPr>
        <w:t>colo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94"/>
        </w:rPr>
        <w:t>y’s</w:t>
      </w:r>
      <w:r>
        <w:rPr>
          <w:rFonts w:ascii="Arial" w:eastAsia="Arial" w:hAnsi="Arial" w:cs="Arial"/>
          <w:spacing w:val="23"/>
          <w:w w:val="9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>oo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10"/>
        </w:rPr>
        <w:t xml:space="preserve"> </w:t>
      </w:r>
      <w:commentRangeStart w:id="211"/>
      <w:r>
        <w:rPr>
          <w:rFonts w:ascii="Arial" w:eastAsia="Arial" w:hAnsi="Arial" w:cs="Arial"/>
          <w:w w:val="94"/>
        </w:rPr>
        <w:t>H</w:t>
      </w:r>
      <w:r>
        <w:rPr>
          <w:rFonts w:ascii="Arial" w:eastAsia="Arial" w:hAnsi="Arial" w:cs="Arial"/>
          <w:spacing w:val="-6"/>
          <w:w w:val="94"/>
        </w:rPr>
        <w:t>ow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-6"/>
          <w:w w:val="94"/>
        </w:rPr>
        <w:t>v</w:t>
      </w:r>
      <w:r>
        <w:rPr>
          <w:rFonts w:ascii="Arial" w:eastAsia="Arial" w:hAnsi="Arial" w:cs="Arial"/>
          <w:w w:val="94"/>
        </w:rPr>
        <w:t>er</w:t>
      </w:r>
      <w:del w:id="212" w:author="Ellis, James" w:date="2017-01-06T16:02:00Z">
        <w:r w:rsidDel="00AD0AC4">
          <w:rPr>
            <w:rFonts w:ascii="Arial" w:eastAsia="Arial" w:hAnsi="Arial" w:cs="Arial"/>
            <w:spacing w:val="22"/>
            <w:w w:val="94"/>
          </w:rPr>
          <w:delText xml:space="preserve"> </w:delText>
        </w:r>
      </w:del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load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1"/>
        </w:rPr>
        <w:t>cells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2"/>
        </w:rPr>
        <w:t>cu</w:t>
      </w:r>
      <w:r>
        <w:rPr>
          <w:rFonts w:ascii="Arial" w:eastAsia="Arial" w:hAnsi="Arial" w:cs="Arial"/>
          <w:spacing w:val="-6"/>
          <w:w w:val="92"/>
        </w:rPr>
        <w:t>m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ersome</w:t>
      </w:r>
      <w:r>
        <w:rPr>
          <w:rFonts w:ascii="Arial" w:eastAsia="Arial" w:hAnsi="Arial" w:cs="Arial"/>
          <w:spacing w:val="19"/>
          <w:w w:val="9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install,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w w:val="83"/>
        </w:rPr>
        <w:t>so</w:t>
      </w:r>
      <w:r>
        <w:rPr>
          <w:rFonts w:ascii="Arial" w:eastAsia="Arial" w:hAnsi="Arial" w:cs="Arial"/>
          <w:spacing w:val="22"/>
          <w:w w:val="83"/>
        </w:rPr>
        <w:t xml:space="preserve"> </w:t>
      </w:r>
      <w:r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  <w:w w:val="103"/>
        </w:rPr>
        <w:t>alternati</w:t>
      </w:r>
      <w:r>
        <w:rPr>
          <w:rFonts w:ascii="Arial" w:eastAsia="Arial" w:hAnsi="Arial" w:cs="Arial"/>
          <w:spacing w:val="-5"/>
          <w:w w:val="103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14"/>
          <w:w w:val="91"/>
        </w:rPr>
        <w:t xml:space="preserve"> </w:t>
      </w:r>
      <w:del w:id="213" w:author="Ellis, James" w:date="2017-01-06T16:02:00Z">
        <w:r w:rsidDel="00AD0AC4">
          <w:rPr>
            <w:rFonts w:ascii="Arial" w:eastAsia="Arial" w:hAnsi="Arial" w:cs="Arial"/>
            <w:w w:val="91"/>
          </w:rPr>
          <w:delText>devlo</w:delText>
        </w:r>
        <w:r w:rsidDel="00AD0AC4">
          <w:rPr>
            <w:rFonts w:ascii="Arial" w:eastAsia="Arial" w:hAnsi="Arial" w:cs="Arial"/>
            <w:spacing w:val="6"/>
            <w:w w:val="91"/>
          </w:rPr>
          <w:delText>p</w:delText>
        </w:r>
        <w:r w:rsidDel="00AD0AC4">
          <w:rPr>
            <w:rFonts w:ascii="Arial" w:eastAsia="Arial" w:hAnsi="Arial" w:cs="Arial"/>
            <w:w w:val="91"/>
          </w:rPr>
          <w:delText>ed</w:delText>
        </w:r>
      </w:del>
      <w:ins w:id="214" w:author="Ellis, James" w:date="2017-01-06T16:02:00Z">
        <w:r w:rsidR="00AD0AC4">
          <w:rPr>
            <w:rFonts w:ascii="Arial" w:eastAsia="Arial" w:hAnsi="Arial" w:cs="Arial"/>
            <w:w w:val="91"/>
          </w:rPr>
          <w:t>devel</w:t>
        </w:r>
        <w:r w:rsidR="00AD0AC4">
          <w:rPr>
            <w:rFonts w:ascii="Arial" w:eastAsia="Arial" w:hAnsi="Arial" w:cs="Arial"/>
            <w:spacing w:val="6"/>
            <w:w w:val="91"/>
          </w:rPr>
          <w:t>o</w:t>
        </w:r>
        <w:r w:rsidR="00AD0AC4">
          <w:rPr>
            <w:rFonts w:ascii="Arial" w:eastAsia="Arial" w:hAnsi="Arial" w:cs="Arial"/>
            <w:w w:val="91"/>
          </w:rPr>
          <w:t>ped</w:t>
        </w:r>
      </w:ins>
      <w:r>
        <w:rPr>
          <w:rFonts w:ascii="Arial" w:eastAsia="Arial" w:hAnsi="Arial" w:cs="Arial"/>
          <w:w w:val="91"/>
        </w:rPr>
        <w:t>,</w:t>
      </w:r>
      <w:r>
        <w:rPr>
          <w:rFonts w:ascii="Arial" w:eastAsia="Arial" w:hAnsi="Arial" w:cs="Arial"/>
          <w:spacing w:val="53"/>
          <w:w w:val="91"/>
        </w:rPr>
        <w:t xml:space="preserve"> </w:t>
      </w:r>
      <w:r>
        <w:rPr>
          <w:rFonts w:ascii="Arial" w:eastAsia="Arial" w:hAnsi="Arial" w:cs="Arial"/>
          <w:w w:val="93"/>
        </w:rPr>
        <w:t>ex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06"/>
        </w:rPr>
        <w:t>ctin</w:t>
      </w:r>
      <w:r>
        <w:rPr>
          <w:rFonts w:ascii="Arial" w:eastAsia="Arial" w:hAnsi="Arial" w:cs="Arial"/>
          <w:w w:val="89"/>
        </w:rPr>
        <w:t>g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w w:val="95"/>
        </w:rPr>
        <w:t>t</w:t>
      </w:r>
      <w:r>
        <w:rPr>
          <w:rFonts w:ascii="Arial" w:eastAsia="Arial" w:hAnsi="Arial" w:cs="Arial"/>
          <w:spacing w:val="1"/>
          <w:w w:val="95"/>
        </w:rPr>
        <w:t>e</w:t>
      </w:r>
      <w:r>
        <w:rPr>
          <w:rFonts w:ascii="Arial" w:eastAsia="Arial" w:hAnsi="Arial" w:cs="Arial"/>
          <w:spacing w:val="-6"/>
          <w:w w:val="95"/>
        </w:rPr>
        <w:t>c</w:t>
      </w:r>
      <w:r>
        <w:rPr>
          <w:rFonts w:ascii="Arial" w:eastAsia="Arial" w:hAnsi="Arial" w:cs="Arial"/>
          <w:w w:val="95"/>
        </w:rPr>
        <w:t>hnique</w:t>
      </w:r>
      <w:r>
        <w:rPr>
          <w:rFonts w:ascii="Arial" w:eastAsia="Arial" w:hAnsi="Arial" w:cs="Arial"/>
          <w:spacing w:val="21"/>
          <w:w w:val="95"/>
        </w:rPr>
        <w:t xml:space="preserve"> </w:t>
      </w:r>
      <w:r>
        <w:rPr>
          <w:rFonts w:ascii="Arial" w:eastAsia="Arial" w:hAnsi="Arial" w:cs="Arial"/>
        </w:rPr>
        <w:t>kn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24"/>
          <w:w w:val="83"/>
        </w:rPr>
        <w:t xml:space="preserve"> </w:t>
      </w:r>
      <w:r>
        <w:rPr>
          <w:rFonts w:ascii="Arial" w:eastAsia="Arial" w:hAnsi="Arial" w:cs="Arial"/>
        </w:rPr>
        <w:t>time-domain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reflectometr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 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pair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1"/>
        </w:rPr>
        <w:t>electr</w:t>
      </w:r>
      <w:r>
        <w:rPr>
          <w:rFonts w:ascii="Arial" w:eastAsia="Arial" w:hAnsi="Arial" w:cs="Arial"/>
          <w:spacing w:val="6"/>
          <w:w w:val="91"/>
        </w:rPr>
        <w:t>o</w:t>
      </w:r>
      <w:r>
        <w:rPr>
          <w:rFonts w:ascii="Arial" w:eastAsia="Arial" w:hAnsi="Arial" w:cs="Arial"/>
          <w:w w:val="91"/>
        </w:rPr>
        <w:t>des</w:t>
      </w:r>
      <w:r>
        <w:rPr>
          <w:rFonts w:ascii="Arial" w:eastAsia="Arial" w:hAnsi="Arial" w:cs="Arial"/>
          <w:spacing w:val="37"/>
          <w:w w:val="9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1"/>
        </w:rPr>
        <w:t>surface</w:t>
      </w:r>
      <w:r>
        <w:rPr>
          <w:rFonts w:ascii="Arial" w:eastAsia="Arial" w:hAnsi="Arial" w:cs="Arial"/>
          <w:spacing w:val="32"/>
          <w:w w:val="9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propagate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pulse,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89"/>
        </w:rPr>
        <w:t>whose</w:t>
      </w:r>
      <w:r>
        <w:rPr>
          <w:rFonts w:ascii="Arial" w:eastAsia="Arial" w:hAnsi="Arial" w:cs="Arial"/>
          <w:spacing w:val="33"/>
          <w:w w:val="89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6"/>
        </w:rPr>
        <w:t>av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84"/>
        </w:rPr>
        <w:t>ser</w:t>
      </w:r>
      <w:r>
        <w:rPr>
          <w:rFonts w:ascii="Arial" w:eastAsia="Arial" w:hAnsi="Arial" w:cs="Arial"/>
          <w:spacing w:val="-5"/>
          <w:w w:val="84"/>
        </w:rPr>
        <w:t>v</w:t>
      </w:r>
      <w:r>
        <w:rPr>
          <w:rFonts w:ascii="Arial" w:eastAsia="Arial" w:hAnsi="Arial" w:cs="Arial"/>
          <w:w w:val="84"/>
        </w:rPr>
        <w:t>es</w:t>
      </w:r>
      <w:del w:id="215" w:author="Ellis, James" w:date="2017-01-09T10:35:00Z">
        <w:r w:rsidDel="00175A03">
          <w:rPr>
            <w:rFonts w:ascii="Arial" w:eastAsia="Arial" w:hAnsi="Arial" w:cs="Arial"/>
            <w:w w:val="84"/>
          </w:rPr>
          <w:delText xml:space="preserve"> </w:delText>
        </w:r>
        <w:r w:rsidDel="00175A03">
          <w:rPr>
            <w:rFonts w:ascii="Arial" w:eastAsia="Arial" w:hAnsi="Arial" w:cs="Arial"/>
            <w:spacing w:val="3"/>
            <w:w w:val="84"/>
          </w:rPr>
          <w:delText xml:space="preserve"> </w:delText>
        </w:r>
      </w:del>
      <w:ins w:id="216" w:author="Ellis, James" w:date="2017-01-09T10:35:00Z">
        <w:r w:rsidR="00175A03">
          <w:rPr>
            <w:rFonts w:ascii="Arial" w:eastAsia="Arial" w:hAnsi="Arial" w:cs="Arial"/>
            <w:w w:val="84"/>
          </w:rPr>
          <w:t xml:space="preserve"> </w:t>
        </w:r>
      </w:ins>
      <w:r>
        <w:rPr>
          <w:rFonts w:ascii="Arial" w:eastAsia="Arial" w:hAnsi="Arial" w:cs="Arial"/>
          <w:w w:val="84"/>
        </w:rPr>
        <w:t>as</w:t>
      </w:r>
      <w:r>
        <w:rPr>
          <w:rFonts w:ascii="Arial" w:eastAsia="Arial" w:hAnsi="Arial" w:cs="Arial"/>
          <w:spacing w:val="33"/>
          <w:w w:val="84"/>
        </w:rPr>
        <w:t xml:space="preserve"> </w:t>
      </w:r>
      <w:r>
        <w:rPr>
          <w:rFonts w:ascii="Arial" w:eastAsia="Arial" w:hAnsi="Arial" w:cs="Arial"/>
        </w:rPr>
        <w:t>an indication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 xml:space="preserve">e’s 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w w:val="91"/>
        </w:rPr>
        <w:t>ie</w:t>
      </w:r>
      <w:r>
        <w:rPr>
          <w:rFonts w:ascii="Arial" w:eastAsia="Arial" w:hAnsi="Arial" w:cs="Arial"/>
          <w:w w:val="123"/>
        </w:rPr>
        <w:t>l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05"/>
        </w:rPr>
        <w:t>ctric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4"/>
        </w:rPr>
        <w:t>consta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[7].</w:t>
      </w:r>
      <w:r>
        <w:rPr>
          <w:rFonts w:ascii="Arial" w:eastAsia="Arial" w:hAnsi="Arial" w:cs="Arial"/>
          <w:spacing w:val="57"/>
        </w:rPr>
        <w:t xml:space="preserve"> </w:t>
      </w:r>
      <w:commentRangeEnd w:id="211"/>
      <w:r w:rsidR="00D67E31">
        <w:rPr>
          <w:rStyle w:val="CommentReference"/>
        </w:rPr>
        <w:commentReference w:id="211"/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higher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dielectric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consta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longer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6"/>
        </w:rPr>
        <w:t>av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time.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dielectric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4"/>
        </w:rPr>
        <w:t>consta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3"/>
        </w:rPr>
        <w:t>honey</w:t>
      </w:r>
      <w:r>
        <w:rPr>
          <w:rFonts w:ascii="Arial" w:eastAsia="Arial" w:hAnsi="Arial" w:cs="Arial"/>
          <w:spacing w:val="11"/>
          <w:w w:val="9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significa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tly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6"/>
        </w:rPr>
        <w:t>differe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air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  <w:spacing w:val="6"/>
        </w:rPr>
        <w:t>oo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 xml:space="preserve">[12], </w:t>
      </w:r>
      <w:r>
        <w:rPr>
          <w:rFonts w:ascii="Arial" w:eastAsia="Arial" w:hAnsi="Arial" w:cs="Arial"/>
          <w:w w:val="83"/>
        </w:rPr>
        <w:t>so</w:t>
      </w:r>
      <w:r>
        <w:rPr>
          <w:rFonts w:ascii="Arial" w:eastAsia="Arial" w:hAnsi="Arial" w:cs="Arial"/>
          <w:spacing w:val="22"/>
          <w:w w:val="83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5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3"/>
        </w:rPr>
        <w:t>honey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w w:val="92"/>
        </w:rPr>
        <w:t>co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8"/>
        </w:rPr>
        <w:t>te</w:t>
      </w:r>
      <w:r>
        <w:rPr>
          <w:rFonts w:ascii="Arial" w:eastAsia="Arial" w:hAnsi="Arial" w:cs="Arial"/>
          <w:spacing w:val="-5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monitored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6"/>
        </w:rPr>
        <w:t>wa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</w:p>
    <w:p w14:paraId="217500FA" w14:textId="67266362" w:rsidR="00DA178C" w:rsidRDefault="00482CEA">
      <w:pPr>
        <w:spacing w:after="0" w:line="257" w:lineRule="auto"/>
        <w:ind w:left="100" w:right="62" w:firstLine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bining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computer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vision,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audio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monitoring,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eig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t/honey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w w:val="91"/>
        </w:rPr>
        <w:t>measureme</w:t>
      </w:r>
      <w:r>
        <w:rPr>
          <w:rFonts w:ascii="Arial" w:eastAsia="Arial" w:hAnsi="Arial" w:cs="Arial"/>
          <w:spacing w:val="-5"/>
          <w:w w:val="91"/>
        </w:rPr>
        <w:t>n</w:t>
      </w:r>
      <w:r>
        <w:rPr>
          <w:rFonts w:ascii="Arial" w:eastAsia="Arial" w:hAnsi="Arial" w:cs="Arial"/>
          <w:w w:val="118"/>
        </w:rPr>
        <w:t>t,</w:t>
      </w:r>
      <w:del w:id="21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13"/>
          </w:rPr>
          <w:delText xml:space="preserve"> </w:delText>
        </w:r>
      </w:del>
      <w:ins w:id="21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</w:rPr>
        <w:t>e’s health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status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40"/>
          <w:w w:val="8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ell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descri</w:t>
      </w:r>
      <w:r>
        <w:rPr>
          <w:rFonts w:ascii="Arial" w:eastAsia="Arial" w:hAnsi="Arial" w:cs="Arial"/>
          <w:spacing w:val="7"/>
        </w:rPr>
        <w:t>b</w:t>
      </w:r>
      <w:r>
        <w:rPr>
          <w:rFonts w:ascii="Arial" w:eastAsia="Arial" w:hAnsi="Arial" w:cs="Arial"/>
        </w:rPr>
        <w:t>ed.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urther,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with</w:t>
      </w:r>
      <w:del w:id="21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"/>
          </w:rPr>
          <w:delText xml:space="preserve"> </w:delText>
        </w:r>
      </w:del>
      <w:ins w:id="22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3"/>
        </w:rPr>
        <w:t>access</w:t>
      </w:r>
      <w:r>
        <w:rPr>
          <w:rFonts w:ascii="Arial" w:eastAsia="Arial" w:hAnsi="Arial" w:cs="Arial"/>
          <w:spacing w:val="42"/>
          <w:w w:val="8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w w:val="91"/>
        </w:rPr>
        <w:t>wireless</w:t>
      </w:r>
      <w:r>
        <w:rPr>
          <w:rFonts w:ascii="Arial" w:eastAsia="Arial" w:hAnsi="Arial" w:cs="Arial"/>
          <w:spacing w:val="37"/>
          <w:w w:val="91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orks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solar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er, and meta-data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regarding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2"/>
        </w:rPr>
        <w:t>manageme</w:t>
      </w:r>
      <w:r>
        <w:rPr>
          <w:rFonts w:ascii="Arial" w:eastAsia="Arial" w:hAnsi="Arial" w:cs="Arial"/>
          <w:spacing w:val="-5"/>
          <w:w w:val="92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5"/>
        </w:rPr>
        <w:t>practices,</w:t>
      </w:r>
      <w:r>
        <w:rPr>
          <w:rFonts w:ascii="Arial" w:eastAsia="Arial" w:hAnsi="Arial" w:cs="Arial"/>
          <w:spacing w:val="24"/>
          <w:w w:val="9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information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7"/>
          <w:w w:val="88"/>
        </w:rPr>
        <w:t xml:space="preserve"> </w:t>
      </w:r>
      <w:r>
        <w:rPr>
          <w:rFonts w:ascii="Arial" w:eastAsia="Arial" w:hAnsi="Arial" w:cs="Arial"/>
        </w:rPr>
        <w:t>monitored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otely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w w:val="92"/>
        </w:rPr>
        <w:t>aggregated</w:t>
      </w:r>
      <w:r>
        <w:rPr>
          <w:rFonts w:ascii="Arial" w:eastAsia="Arial" w:hAnsi="Arial" w:cs="Arial"/>
          <w:spacing w:val="27"/>
          <w:w w:val="9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4"/>
        </w:rPr>
        <w:t>analysis</w:t>
      </w:r>
      <w:r>
        <w:rPr>
          <w:rFonts w:ascii="Arial" w:eastAsia="Arial" w:hAnsi="Arial" w:cs="Arial"/>
          <w:spacing w:val="26"/>
          <w:w w:val="9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prediction.</w:t>
      </w:r>
      <w:del w:id="22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5"/>
          </w:rPr>
          <w:delText xml:space="preserve"> </w:delText>
        </w:r>
      </w:del>
      <w:ins w:id="22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Keeping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26"/>
          <w:w w:val="93"/>
        </w:rPr>
        <w:t xml:space="preserve"> </w:t>
      </w:r>
      <w:r>
        <w:rPr>
          <w:rFonts w:ascii="Arial" w:eastAsia="Arial" w:hAnsi="Arial" w:cs="Arial"/>
        </w:rPr>
        <w:t>simple,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93"/>
        </w:rPr>
        <w:t>inex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ensi</w:t>
      </w:r>
      <w:r>
        <w:rPr>
          <w:rFonts w:ascii="Arial" w:eastAsia="Arial" w:hAnsi="Arial" w:cs="Arial"/>
          <w:spacing w:val="-5"/>
          <w:w w:val="93"/>
        </w:rPr>
        <w:t>v</w:t>
      </w:r>
      <w:r>
        <w:rPr>
          <w:rFonts w:ascii="Arial" w:eastAsia="Arial" w:hAnsi="Arial" w:cs="Arial"/>
          <w:w w:val="93"/>
        </w:rPr>
        <w:t>e,</w:t>
      </w:r>
      <w:r>
        <w:rPr>
          <w:rFonts w:ascii="Arial" w:eastAsia="Arial" w:hAnsi="Arial" w:cs="Arial"/>
          <w:spacing w:val="35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9"/>
        </w:rPr>
        <w:t>noni</w:t>
      </w:r>
      <w:r>
        <w:rPr>
          <w:rFonts w:ascii="Arial" w:eastAsia="Arial" w:hAnsi="Arial" w:cs="Arial"/>
          <w:spacing w:val="-6"/>
          <w:w w:val="99"/>
        </w:rPr>
        <w:t>n</w:t>
      </w:r>
      <w:r>
        <w:rPr>
          <w:rFonts w:ascii="Arial" w:eastAsia="Arial" w:hAnsi="Arial" w:cs="Arial"/>
          <w:spacing w:val="-12"/>
          <w:w w:val="104"/>
        </w:rPr>
        <w:t>v</w:t>
      </w:r>
      <w:r>
        <w:rPr>
          <w:rFonts w:ascii="Arial" w:eastAsia="Arial" w:hAnsi="Arial" w:cs="Arial"/>
          <w:w w:val="94"/>
        </w:rPr>
        <w:t>asi</w:t>
      </w:r>
      <w:r>
        <w:rPr>
          <w:rFonts w:ascii="Arial" w:eastAsia="Arial" w:hAnsi="Arial" w:cs="Arial"/>
          <w:spacing w:val="-6"/>
          <w:w w:val="94"/>
        </w:rPr>
        <w:t>v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91"/>
        </w:rPr>
        <w:t>increase</w:t>
      </w:r>
      <w:r>
        <w:rPr>
          <w:rFonts w:ascii="Arial" w:eastAsia="Arial" w:hAnsi="Arial" w:cs="Arial"/>
          <w:spacing w:val="10"/>
          <w:w w:val="91"/>
        </w:rPr>
        <w:t xml:space="preserve"> </w:t>
      </w:r>
      <w:r>
        <w:rPr>
          <w:rFonts w:ascii="Arial" w:eastAsia="Arial" w:hAnsi="Arial" w:cs="Arial"/>
          <w:w w:val="91"/>
        </w:rPr>
        <w:t>acceptance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  <w:w w:val="91"/>
        </w:rPr>
        <w:t>among</w:t>
      </w:r>
      <w:r>
        <w:rPr>
          <w:rFonts w:ascii="Arial" w:eastAsia="Arial" w:hAnsi="Arial" w:cs="Arial"/>
          <w:spacing w:val="31"/>
          <w:w w:val="91"/>
        </w:rPr>
        <w:t xml:space="preserve"> 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05"/>
        </w:rPr>
        <w:t>ta</w:t>
      </w:r>
      <w:r>
        <w:rPr>
          <w:rFonts w:ascii="Arial" w:eastAsia="Arial" w:hAnsi="Arial" w:cs="Arial"/>
          <w:spacing w:val="-6"/>
          <w:w w:val="105"/>
        </w:rPr>
        <w:t>k</w:t>
      </w:r>
      <w:r>
        <w:rPr>
          <w:rFonts w:ascii="Arial" w:eastAsia="Arial" w:hAnsi="Arial" w:cs="Arial"/>
          <w:w w:val="92"/>
        </w:rPr>
        <w:t>eholders.</w:t>
      </w:r>
    </w:p>
    <w:p w14:paraId="20B32DD2" w14:textId="77777777" w:rsidR="00DA178C" w:rsidRDefault="00DA178C">
      <w:pPr>
        <w:spacing w:after="0"/>
        <w:jc w:val="both"/>
        <w:sectPr w:rsidR="00DA178C">
          <w:pgSz w:w="12240" w:h="15840"/>
          <w:pgMar w:top="1400" w:right="1320" w:bottom="280" w:left="1340" w:header="720" w:footer="720" w:gutter="0"/>
          <w:cols w:space="720"/>
        </w:sectPr>
      </w:pPr>
    </w:p>
    <w:p w14:paraId="14F19135" w14:textId="3EAC55F9" w:rsidR="00DA178C" w:rsidRDefault="00482CEA">
      <w:pPr>
        <w:spacing w:before="56" w:after="0" w:line="240" w:lineRule="auto"/>
        <w:ind w:left="100" w:right="313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3</w:t>
      </w:r>
      <w:del w:id="223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 </w:delText>
        </w:r>
      </w:del>
      <w:ins w:id="224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del w:id="225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7"/>
            <w:sz w:val="28"/>
            <w:szCs w:val="28"/>
          </w:rPr>
          <w:delText xml:space="preserve"> </w:delText>
        </w:r>
      </w:del>
      <w:ins w:id="226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w w:val="111"/>
          <w:sz w:val="28"/>
          <w:szCs w:val="28"/>
        </w:rPr>
        <w:t>Inn</w:t>
      </w:r>
      <w:r>
        <w:rPr>
          <w:rFonts w:ascii="Arial" w:eastAsia="Arial" w:hAnsi="Arial" w:cs="Arial"/>
          <w:b/>
          <w:bCs/>
          <w:spacing w:val="-9"/>
          <w:w w:val="111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-20"/>
          <w:w w:val="111"/>
          <w:sz w:val="28"/>
          <w:szCs w:val="28"/>
        </w:rPr>
        <w:t>v</w:t>
      </w:r>
      <w:r>
        <w:rPr>
          <w:rFonts w:ascii="Arial" w:eastAsia="Arial" w:hAnsi="Arial" w:cs="Arial"/>
          <w:b/>
          <w:bCs/>
          <w:w w:val="111"/>
          <w:sz w:val="28"/>
          <w:szCs w:val="28"/>
        </w:rPr>
        <w:t>ation/</w:t>
      </w:r>
      <w:r>
        <w:rPr>
          <w:rFonts w:ascii="Arial" w:eastAsia="Arial" w:hAnsi="Arial" w:cs="Arial"/>
          <w:b/>
          <w:bCs/>
          <w:spacing w:val="-9"/>
          <w:w w:val="111"/>
          <w:sz w:val="28"/>
          <w:szCs w:val="28"/>
        </w:rPr>
        <w:t>P</w:t>
      </w:r>
      <w:r>
        <w:rPr>
          <w:rFonts w:ascii="Arial" w:eastAsia="Arial" w:hAnsi="Arial" w:cs="Arial"/>
          <w:b/>
          <w:bCs/>
          <w:w w:val="111"/>
          <w:sz w:val="28"/>
          <w:szCs w:val="28"/>
        </w:rPr>
        <w:t>ote</w:t>
      </w:r>
      <w:r>
        <w:rPr>
          <w:rFonts w:ascii="Arial" w:eastAsia="Arial" w:hAnsi="Arial" w:cs="Arial"/>
          <w:b/>
          <w:bCs/>
          <w:spacing w:val="-10"/>
          <w:w w:val="111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11"/>
          <w:sz w:val="28"/>
          <w:szCs w:val="28"/>
        </w:rPr>
        <w:t>tial</w:t>
      </w:r>
      <w:r>
        <w:rPr>
          <w:rFonts w:ascii="Arial" w:eastAsia="Arial" w:hAnsi="Arial" w:cs="Arial"/>
          <w:b/>
          <w:bCs/>
          <w:spacing w:val="22"/>
          <w:w w:val="1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Impact</w:t>
      </w:r>
      <w:del w:id="227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43"/>
            <w:sz w:val="28"/>
            <w:szCs w:val="28"/>
          </w:rPr>
          <w:delText xml:space="preserve"> </w:delText>
        </w:r>
      </w:del>
      <w:ins w:id="228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of</w:t>
      </w:r>
      <w:r>
        <w:rPr>
          <w:rFonts w:ascii="Arial" w:eastAsia="Arial" w:hAnsi="Arial" w:cs="Arial"/>
          <w:b/>
          <w:bCs/>
          <w:spacing w:val="2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Resear</w:t>
      </w:r>
      <w:r>
        <w:rPr>
          <w:rFonts w:ascii="Arial" w:eastAsia="Arial" w:hAnsi="Arial" w:cs="Arial"/>
          <w:b/>
          <w:bCs/>
          <w:spacing w:val="-8"/>
          <w:sz w:val="28"/>
          <w:szCs w:val="28"/>
        </w:rPr>
        <w:t>c</w:t>
      </w:r>
      <w:r>
        <w:rPr>
          <w:rFonts w:ascii="Arial" w:eastAsia="Arial" w:hAnsi="Arial" w:cs="Arial"/>
          <w:b/>
          <w:bCs/>
          <w:w w:val="104"/>
          <w:sz w:val="28"/>
          <w:szCs w:val="28"/>
        </w:rPr>
        <w:t>h</w:t>
      </w:r>
    </w:p>
    <w:p w14:paraId="125C4F69" w14:textId="77777777" w:rsidR="00DA178C" w:rsidRDefault="00DA178C">
      <w:pPr>
        <w:spacing w:before="1" w:after="0" w:line="220" w:lineRule="exact"/>
      </w:pPr>
    </w:p>
    <w:p w14:paraId="7A5F289C" w14:textId="6DB9DB73" w:rsidR="00DA178C" w:rsidRDefault="00482CEA">
      <w:pPr>
        <w:spacing w:after="0" w:line="257" w:lineRule="auto"/>
        <w:ind w:left="100" w:right="4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3"/>
        </w:rPr>
        <w:t>goal</w:t>
      </w:r>
      <w:r>
        <w:rPr>
          <w:rFonts w:ascii="Arial" w:eastAsia="Arial" w:hAnsi="Arial" w:cs="Arial"/>
          <w:spacing w:val="6"/>
          <w:w w:val="9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2"/>
        </w:rPr>
        <w:t>o</w:t>
      </w:r>
      <w:r>
        <w:rPr>
          <w:rFonts w:ascii="Arial" w:eastAsia="Arial" w:hAnsi="Arial" w:cs="Arial"/>
        </w:rPr>
        <w:t>ject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2"/>
        </w:rPr>
        <w:t>de</w:t>
      </w:r>
      <w:r>
        <w:rPr>
          <w:rFonts w:ascii="Arial" w:eastAsia="Arial" w:hAnsi="Arial" w:cs="Arial"/>
          <w:spacing w:val="-5"/>
          <w:w w:val="92"/>
        </w:rPr>
        <w:t>v</w:t>
      </w:r>
      <w:r>
        <w:rPr>
          <w:rFonts w:ascii="Arial" w:eastAsia="Arial" w:hAnsi="Arial" w:cs="Arial"/>
          <w:w w:val="92"/>
        </w:rPr>
        <w:t>elop</w:t>
      </w:r>
      <w:r>
        <w:rPr>
          <w:rFonts w:ascii="Arial" w:eastAsia="Arial" w:hAnsi="Arial" w:cs="Arial"/>
          <w:spacing w:val="14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ultim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dal,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4"/>
        </w:rPr>
        <w:t>noni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spacing w:val="-11"/>
          <w:w w:val="94"/>
        </w:rPr>
        <w:t>v</w:t>
      </w:r>
      <w:r>
        <w:rPr>
          <w:rFonts w:ascii="Arial" w:eastAsia="Arial" w:hAnsi="Arial" w:cs="Arial"/>
          <w:w w:val="94"/>
        </w:rPr>
        <w:t>asi</w:t>
      </w:r>
      <w:r>
        <w:rPr>
          <w:rFonts w:ascii="Arial" w:eastAsia="Arial" w:hAnsi="Arial" w:cs="Arial"/>
          <w:spacing w:val="-6"/>
          <w:w w:val="94"/>
        </w:rPr>
        <w:t>v</w:t>
      </w:r>
      <w:r>
        <w:rPr>
          <w:rFonts w:ascii="Arial" w:eastAsia="Arial" w:hAnsi="Arial" w:cs="Arial"/>
          <w:w w:val="94"/>
        </w:rPr>
        <w:t>e,</w:t>
      </w:r>
      <w:r>
        <w:rPr>
          <w:rFonts w:ascii="Arial" w:eastAsia="Arial" w:hAnsi="Arial" w:cs="Arial"/>
          <w:spacing w:val="28"/>
          <w:w w:val="94"/>
        </w:rPr>
        <w:t xml:space="preserve"> </w:t>
      </w:r>
      <w:r>
        <w:rPr>
          <w:rFonts w:ascii="Arial" w:eastAsia="Arial" w:hAnsi="Arial" w:cs="Arial"/>
          <w:w w:val="94"/>
        </w:rPr>
        <w:t>ne</w:t>
      </w:r>
      <w:r>
        <w:rPr>
          <w:rFonts w:ascii="Arial" w:eastAsia="Arial" w:hAnsi="Arial" w:cs="Arial"/>
          <w:spacing w:val="-6"/>
          <w:w w:val="94"/>
        </w:rPr>
        <w:t>tw</w:t>
      </w:r>
      <w:r>
        <w:rPr>
          <w:rFonts w:ascii="Arial" w:eastAsia="Arial" w:hAnsi="Arial" w:cs="Arial"/>
          <w:w w:val="94"/>
        </w:rPr>
        <w:t>or</w:t>
      </w:r>
      <w:r>
        <w:rPr>
          <w:rFonts w:ascii="Arial" w:eastAsia="Arial" w:hAnsi="Arial" w:cs="Arial"/>
          <w:spacing w:val="-6"/>
          <w:w w:val="94"/>
        </w:rPr>
        <w:t>k</w:t>
      </w:r>
      <w:r>
        <w:rPr>
          <w:rFonts w:ascii="Arial" w:eastAsia="Arial" w:hAnsi="Arial" w:cs="Arial"/>
          <w:w w:val="94"/>
        </w:rPr>
        <w:t>ed</w:t>
      </w:r>
      <w:r>
        <w:rPr>
          <w:rFonts w:ascii="Arial" w:eastAsia="Arial" w:hAnsi="Arial" w:cs="Arial"/>
          <w:spacing w:val="34"/>
          <w:w w:val="94"/>
        </w:rPr>
        <w:t xml:space="preserve"> </w:t>
      </w:r>
      <w:r>
        <w:rPr>
          <w:rFonts w:ascii="Arial" w:eastAsia="Arial" w:hAnsi="Arial" w:cs="Arial"/>
          <w:spacing w:val="6"/>
          <w:w w:val="94"/>
        </w:rPr>
        <w:t>b</w:t>
      </w:r>
      <w:r>
        <w:rPr>
          <w:rFonts w:ascii="Arial" w:eastAsia="Arial" w:hAnsi="Arial" w:cs="Arial"/>
          <w:w w:val="94"/>
        </w:rPr>
        <w:t>eehi</w:t>
      </w:r>
      <w:r>
        <w:rPr>
          <w:rFonts w:ascii="Arial" w:eastAsia="Arial" w:hAnsi="Arial" w:cs="Arial"/>
          <w:spacing w:val="-5"/>
          <w:w w:val="94"/>
        </w:rPr>
        <w:t>v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-13"/>
          <w:w w:val="94"/>
        </w:rPr>
        <w:t xml:space="preserve"> </w:t>
      </w:r>
      <w:r>
        <w:rPr>
          <w:rFonts w:ascii="Arial" w:eastAsia="Arial" w:hAnsi="Arial" w:cs="Arial"/>
        </w:rPr>
        <w:t>health monitor</w:t>
      </w:r>
      <w:del w:id="229" w:author="Ellis, James" w:date="2017-01-09T10:23:00Z">
        <w:r w:rsidDel="00D67E31">
          <w:rPr>
            <w:rFonts w:ascii="Arial" w:eastAsia="Arial" w:hAnsi="Arial" w:cs="Arial"/>
          </w:rPr>
          <w:delText>,</w:delText>
        </w:r>
        <w:r w:rsidDel="00D67E31">
          <w:rPr>
            <w:rFonts w:ascii="Arial" w:eastAsia="Arial" w:hAnsi="Arial" w:cs="Arial"/>
            <w:spacing w:val="18"/>
          </w:rPr>
          <w:delText xml:space="preserve"> </w:delText>
        </w:r>
      </w:del>
      <w:ins w:id="230" w:author="Ellis, James" w:date="2017-01-09T10:23:00Z">
        <w:r w:rsidR="00D67E31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8"/>
          <w:w w:val="88"/>
        </w:rPr>
        <w:t xml:space="preserve"> </w:t>
      </w:r>
      <w:r>
        <w:rPr>
          <w:rFonts w:ascii="Arial" w:eastAsia="Arial" w:hAnsi="Arial" w:cs="Arial"/>
        </w:rPr>
        <w:t>distributed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3"/>
        </w:rPr>
        <w:t>among</w:t>
      </w:r>
      <w:r>
        <w:rPr>
          <w:rFonts w:ascii="Arial" w:eastAsia="Arial" w:hAnsi="Arial" w:cs="Arial"/>
          <w:spacing w:val="3"/>
          <w:w w:val="93"/>
        </w:rPr>
        <w:t xml:space="preserve"> </w:t>
      </w:r>
      <w:r>
        <w:rPr>
          <w:rFonts w:ascii="Arial" w:eastAsia="Arial" w:hAnsi="Arial" w:cs="Arial"/>
        </w:rPr>
        <w:t>apiculturists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1"/>
        </w:rPr>
        <w:t>aggregate</w:t>
      </w:r>
      <w:r>
        <w:rPr>
          <w:rFonts w:ascii="Arial" w:eastAsia="Arial" w:hAnsi="Arial" w:cs="Arial"/>
          <w:spacing w:val="4"/>
          <w:w w:val="91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eehi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9"/>
          <w:w w:val="91"/>
        </w:rPr>
        <w:t xml:space="preserve"> </w:t>
      </w:r>
      <w:r>
        <w:rPr>
          <w:rFonts w:ascii="Arial" w:eastAsia="Arial" w:hAnsi="Arial" w:cs="Arial"/>
        </w:rPr>
        <w:t>health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real- time.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CV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algorithms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5"/>
        </w:rPr>
        <w:t xml:space="preserve"> </w:t>
      </w:r>
      <w:del w:id="231" w:author="Ellis, James" w:date="2017-01-09T10:23:00Z">
        <w:r w:rsidDel="00D67E31">
          <w:rPr>
            <w:rFonts w:ascii="Arial" w:eastAsia="Arial" w:hAnsi="Arial" w:cs="Arial"/>
          </w:rPr>
          <w:delText>and</w:delText>
        </w:r>
        <w:r w:rsidDel="00D67E31">
          <w:rPr>
            <w:rFonts w:ascii="Arial" w:eastAsia="Arial" w:hAnsi="Arial" w:cs="Arial"/>
            <w:spacing w:val="-15"/>
          </w:rPr>
          <w:delText xml:space="preserve"> </w:delText>
        </w:r>
      </w:del>
      <w:r>
        <w:rPr>
          <w:rFonts w:ascii="Arial" w:eastAsia="Arial" w:hAnsi="Arial" w:cs="Arial"/>
        </w:rPr>
        <w:t>audio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4"/>
        </w:rPr>
        <w:t>s</w:t>
      </w:r>
      <w:r>
        <w:rPr>
          <w:rFonts w:ascii="Arial" w:eastAsia="Arial" w:hAnsi="Arial" w:cs="Arial"/>
          <w:spacing w:val="6"/>
          <w:w w:val="94"/>
        </w:rPr>
        <w:t>p</w:t>
      </w:r>
      <w:r>
        <w:rPr>
          <w:rFonts w:ascii="Arial" w:eastAsia="Arial" w:hAnsi="Arial" w:cs="Arial"/>
          <w:w w:val="94"/>
        </w:rPr>
        <w:t>ectral</w:t>
      </w:r>
      <w:r>
        <w:rPr>
          <w:rFonts w:ascii="Arial" w:eastAsia="Arial" w:hAnsi="Arial" w:cs="Arial"/>
          <w:spacing w:val="22"/>
          <w:w w:val="94"/>
        </w:rPr>
        <w:t xml:space="preserve"> </w:t>
      </w:r>
      <w:r>
        <w:rPr>
          <w:rFonts w:ascii="Arial" w:eastAsia="Arial" w:hAnsi="Arial" w:cs="Arial"/>
          <w:w w:val="94"/>
        </w:rPr>
        <w:t>analysis</w:t>
      </w:r>
      <w:r>
        <w:rPr>
          <w:rFonts w:ascii="Arial" w:eastAsia="Arial" w:hAnsi="Arial" w:cs="Arial"/>
          <w:spacing w:val="8"/>
          <w:w w:val="94"/>
        </w:rPr>
        <w:t xml:space="preserve"> </w:t>
      </w:r>
      <w:r>
        <w:rPr>
          <w:rFonts w:ascii="Arial" w:eastAsia="Arial" w:hAnsi="Arial" w:cs="Arial"/>
          <w:w w:val="94"/>
        </w:rPr>
        <w:t>meth</w:t>
      </w:r>
      <w:r>
        <w:rPr>
          <w:rFonts w:ascii="Arial" w:eastAsia="Arial" w:hAnsi="Arial" w:cs="Arial"/>
          <w:spacing w:val="7"/>
          <w:w w:val="94"/>
        </w:rPr>
        <w:t>o</w:t>
      </w:r>
      <w:r>
        <w:rPr>
          <w:rFonts w:ascii="Arial" w:eastAsia="Arial" w:hAnsi="Arial" w:cs="Arial"/>
          <w:w w:val="94"/>
        </w:rPr>
        <w:t>ds</w:t>
      </w:r>
      <w:r>
        <w:rPr>
          <w:rFonts w:ascii="Arial" w:eastAsia="Arial" w:hAnsi="Arial" w:cs="Arial"/>
          <w:spacing w:val="14"/>
          <w:w w:val="94"/>
        </w:rPr>
        <w:t xml:space="preserve"> </w:t>
      </w:r>
      <w:r>
        <w:rPr>
          <w:rFonts w:ascii="Arial" w:eastAsia="Arial" w:hAnsi="Arial" w:cs="Arial"/>
        </w:rPr>
        <w:t>offer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9"/>
        </w:rPr>
        <w:t>inn</w:t>
      </w:r>
      <w:r>
        <w:rPr>
          <w:rFonts w:ascii="Arial" w:eastAsia="Arial" w:hAnsi="Arial" w:cs="Arial"/>
          <w:spacing w:val="-6"/>
          <w:w w:val="99"/>
        </w:rPr>
        <w:t>o</w:t>
      </w:r>
      <w:r>
        <w:rPr>
          <w:rFonts w:ascii="Arial" w:eastAsia="Arial" w:hAnsi="Arial" w:cs="Arial"/>
          <w:spacing w:val="-12"/>
          <w:w w:val="104"/>
        </w:rPr>
        <w:t>v</w:t>
      </w:r>
      <w:r>
        <w:rPr>
          <w:rFonts w:ascii="Arial" w:eastAsia="Arial" w:hAnsi="Arial" w:cs="Arial"/>
          <w:w w:val="101"/>
        </w:rPr>
        <w:t xml:space="preserve">ation, 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10"/>
          <w:w w:val="89"/>
        </w:rPr>
        <w:t xml:space="preserve"> </w:t>
      </w:r>
      <w:r>
        <w:rPr>
          <w:rFonts w:ascii="Arial" w:eastAsia="Arial" w:hAnsi="Arial" w:cs="Arial"/>
          <w:w w:val="89"/>
        </w:rPr>
        <w:t>these</w:t>
      </w:r>
      <w:r>
        <w:rPr>
          <w:rFonts w:ascii="Arial" w:eastAsia="Arial" w:hAnsi="Arial" w:cs="Arial"/>
          <w:spacing w:val="30"/>
          <w:w w:val="89"/>
        </w:rPr>
        <w:t xml:space="preserve"> </w:t>
      </w:r>
      <w:r>
        <w:rPr>
          <w:rFonts w:ascii="Arial" w:eastAsia="Arial" w:hAnsi="Arial" w:cs="Arial"/>
          <w:w w:val="89"/>
        </w:rPr>
        <w:t>te</w:t>
      </w:r>
      <w:r>
        <w:rPr>
          <w:rFonts w:ascii="Arial" w:eastAsia="Arial" w:hAnsi="Arial" w:cs="Arial"/>
          <w:spacing w:val="-5"/>
          <w:w w:val="89"/>
        </w:rPr>
        <w:t>c</w:t>
      </w:r>
      <w:r>
        <w:rPr>
          <w:rFonts w:ascii="Arial" w:eastAsia="Arial" w:hAnsi="Arial" w:cs="Arial"/>
          <w:w w:val="89"/>
        </w:rPr>
        <w:t>hniques</w:t>
      </w:r>
      <w:del w:id="232" w:author="Ellis, James" w:date="2017-01-09T10:35:00Z">
        <w:r w:rsidDel="00175A03">
          <w:rPr>
            <w:rFonts w:ascii="Arial" w:eastAsia="Arial" w:hAnsi="Arial" w:cs="Arial"/>
            <w:w w:val="89"/>
          </w:rPr>
          <w:delText xml:space="preserve"> </w:delText>
        </w:r>
        <w:r w:rsidDel="00175A03">
          <w:rPr>
            <w:rFonts w:ascii="Arial" w:eastAsia="Arial" w:hAnsi="Arial" w:cs="Arial"/>
            <w:spacing w:val="15"/>
            <w:w w:val="89"/>
          </w:rPr>
          <w:delText xml:space="preserve"> </w:delText>
        </w:r>
      </w:del>
      <w:ins w:id="233" w:author="Ellis, James" w:date="2017-01-09T10:35:00Z">
        <w:r w:rsidR="00175A03">
          <w:rPr>
            <w:rFonts w:ascii="Arial" w:eastAsia="Arial" w:hAnsi="Arial" w:cs="Arial"/>
            <w:w w:val="89"/>
          </w:rPr>
          <w:t xml:space="preserve"> </w:t>
        </w:r>
      </w:ins>
      <w:r>
        <w:rPr>
          <w:rFonts w:ascii="Arial" w:eastAsia="Arial" w:hAnsi="Arial" w:cs="Arial"/>
          <w:w w:val="89"/>
        </w:rPr>
        <w:t>h</w:t>
      </w:r>
      <w:r>
        <w:rPr>
          <w:rFonts w:ascii="Arial" w:eastAsia="Arial" w:hAnsi="Arial" w:cs="Arial"/>
          <w:spacing w:val="-5"/>
          <w:w w:val="89"/>
        </w:rPr>
        <w:t>av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39"/>
          <w:w w:val="89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een</w:t>
      </w:r>
      <w:r>
        <w:rPr>
          <w:rFonts w:ascii="Arial" w:eastAsia="Arial" w:hAnsi="Arial" w:cs="Arial"/>
          <w:spacing w:val="27"/>
          <w:w w:val="88"/>
        </w:rPr>
        <w:t xml:space="preserve"> </w:t>
      </w:r>
      <w:r>
        <w:rPr>
          <w:rFonts w:ascii="Arial" w:eastAsia="Arial" w:hAnsi="Arial" w:cs="Arial"/>
        </w:rPr>
        <w:t>applied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thoroughly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studying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5"/>
          <w:w w:val="83"/>
        </w:rPr>
        <w:t>b</w:t>
      </w:r>
      <w:r>
        <w:rPr>
          <w:rFonts w:ascii="Arial" w:eastAsia="Arial" w:hAnsi="Arial" w:cs="Arial"/>
          <w:w w:val="83"/>
        </w:rPr>
        <w:t>ees</w:t>
      </w:r>
      <w:r>
        <w:rPr>
          <w:rFonts w:ascii="Arial" w:eastAsia="Arial" w:hAnsi="Arial" w:cs="Arial"/>
          <w:spacing w:val="30"/>
          <w:w w:val="8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8"/>
        </w:rPr>
        <w:t>p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8"/>
        </w:rPr>
        <w:t>.</w:t>
      </w:r>
      <w:del w:id="23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8"/>
          </w:rPr>
          <w:delText xml:space="preserve"> </w:delText>
        </w:r>
      </w:del>
      <w:ins w:id="23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18"/>
          <w:w w:val="105"/>
        </w:rPr>
        <w:t>F</w:t>
      </w:r>
      <w:r>
        <w:rPr>
          <w:rFonts w:ascii="Arial" w:eastAsia="Arial" w:hAnsi="Arial" w:cs="Arial"/>
          <w:w w:val="102"/>
        </w:rPr>
        <w:t xml:space="preserve">urther,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-5"/>
          <w:w w:val="90"/>
        </w:rPr>
        <w:t>av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9"/>
          <w:w w:val="90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een</w:t>
      </w:r>
      <w:r>
        <w:rPr>
          <w:rFonts w:ascii="Arial" w:eastAsia="Arial" w:hAnsi="Arial" w:cs="Arial"/>
          <w:spacing w:val="10"/>
          <w:w w:val="90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3"/>
        </w:rPr>
        <w:t>studies</w:t>
      </w:r>
      <w:r>
        <w:rPr>
          <w:rFonts w:ascii="Arial" w:eastAsia="Arial" w:hAnsi="Arial" w:cs="Arial"/>
          <w:spacing w:val="23"/>
          <w:w w:val="93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oking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1"/>
        </w:rPr>
        <w:t>electromagnetic</w:t>
      </w:r>
      <w:del w:id="236" w:author="Ellis, James" w:date="2017-01-09T10:35:00Z">
        <w:r w:rsidDel="00175A03">
          <w:rPr>
            <w:rFonts w:ascii="Arial" w:eastAsia="Arial" w:hAnsi="Arial" w:cs="Arial"/>
            <w:w w:val="91"/>
          </w:rPr>
          <w:delText xml:space="preserve"> </w:delText>
        </w:r>
        <w:r w:rsidDel="00175A03">
          <w:rPr>
            <w:rFonts w:ascii="Arial" w:eastAsia="Arial" w:hAnsi="Arial" w:cs="Arial"/>
            <w:spacing w:val="25"/>
            <w:w w:val="91"/>
          </w:rPr>
          <w:delText xml:space="preserve"> </w:delText>
        </w:r>
      </w:del>
      <w:ins w:id="237" w:author="Ellis, James" w:date="2017-01-09T10:35:00Z">
        <w:r w:rsidR="00175A03">
          <w:rPr>
            <w:rFonts w:ascii="Arial" w:eastAsia="Arial" w:hAnsi="Arial" w:cs="Arial"/>
            <w:w w:val="91"/>
          </w:rPr>
          <w:t xml:space="preserve"> </w:t>
        </w:r>
      </w:ins>
      <w:r>
        <w:rPr>
          <w:rFonts w:ascii="Arial" w:eastAsia="Arial" w:hAnsi="Arial" w:cs="Arial"/>
          <w:w w:val="91"/>
        </w:rPr>
        <w:t>sensors</w:t>
      </w:r>
      <w:r>
        <w:rPr>
          <w:rFonts w:ascii="Arial" w:eastAsia="Arial" w:hAnsi="Arial" w:cs="Arial"/>
          <w:spacing w:val="-13"/>
          <w:w w:val="9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3"/>
        </w:rPr>
        <w:t>honey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  <w:w w:val="92"/>
        </w:rPr>
        <w:t>co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8"/>
        </w:rPr>
        <w:t>te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1"/>
        </w:rPr>
        <w:t>monitoring.</w:t>
      </w:r>
    </w:p>
    <w:p w14:paraId="2FA5F517" w14:textId="0E24AA8A" w:rsidR="00DA178C" w:rsidRDefault="00482CEA">
      <w:pPr>
        <w:spacing w:after="0" w:line="257" w:lineRule="auto"/>
        <w:ind w:left="100" w:right="43" w:firstLine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ote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tial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impacts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significa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t.</w:t>
      </w:r>
      <w:r>
        <w:rPr>
          <w:rFonts w:ascii="Arial" w:eastAsia="Arial" w:hAnsi="Arial" w:cs="Arial"/>
          <w:spacing w:val="19"/>
        </w:rPr>
        <w:t xml:space="preserve"> </w:t>
      </w:r>
      <w:del w:id="238" w:author="Ellis, James" w:date="2017-01-09T10:24:00Z">
        <w:r w:rsidDel="00D67E31">
          <w:rPr>
            <w:rFonts w:ascii="Arial" w:eastAsia="Arial" w:hAnsi="Arial" w:cs="Arial"/>
          </w:rPr>
          <w:delText>Colo</w:delText>
        </w:r>
        <w:r w:rsidDel="00D67E31">
          <w:rPr>
            <w:rFonts w:ascii="Arial" w:eastAsia="Arial" w:hAnsi="Arial" w:cs="Arial"/>
            <w:spacing w:val="-6"/>
          </w:rPr>
          <w:delText>n</w:delText>
        </w:r>
        <w:r w:rsidDel="00D67E31">
          <w:rPr>
            <w:rFonts w:ascii="Arial" w:eastAsia="Arial" w:hAnsi="Arial" w:cs="Arial"/>
          </w:rPr>
          <w:delText>y</w:delText>
        </w:r>
        <w:r w:rsidDel="00D67E31">
          <w:rPr>
            <w:rFonts w:ascii="Arial" w:eastAsia="Arial" w:hAnsi="Arial" w:cs="Arial"/>
            <w:spacing w:val="-14"/>
          </w:rPr>
          <w:delText xml:space="preserve"> </w:delText>
        </w:r>
        <w:r w:rsidDel="00D67E31">
          <w:rPr>
            <w:rFonts w:ascii="Arial" w:eastAsia="Arial" w:hAnsi="Arial" w:cs="Arial"/>
            <w:w w:val="93"/>
          </w:rPr>
          <w:delText>collapse</w:delText>
        </w:r>
        <w:r w:rsidDel="00D67E31">
          <w:rPr>
            <w:rFonts w:ascii="Arial" w:eastAsia="Arial" w:hAnsi="Arial" w:cs="Arial"/>
            <w:spacing w:val="-7"/>
            <w:w w:val="93"/>
          </w:rPr>
          <w:delText xml:space="preserve"> </w:delText>
        </w:r>
        <w:r w:rsidDel="00D67E31">
          <w:rPr>
            <w:rFonts w:ascii="Arial" w:eastAsia="Arial" w:hAnsi="Arial" w:cs="Arial"/>
            <w:w w:val="93"/>
          </w:rPr>
          <w:delText>disorder</w:delText>
        </w:r>
      </w:del>
      <w:ins w:id="239" w:author="Ellis, James" w:date="2017-01-09T10:24:00Z">
        <w:r w:rsidR="00D67E31">
          <w:rPr>
            <w:rFonts w:ascii="Arial" w:eastAsia="Arial" w:hAnsi="Arial" w:cs="Arial"/>
          </w:rPr>
          <w:t>High loss rates of managed colonies</w:t>
        </w:r>
      </w:ins>
      <w:r>
        <w:rPr>
          <w:rFonts w:ascii="Arial" w:eastAsia="Arial" w:hAnsi="Arial" w:cs="Arial"/>
          <w:spacing w:val="33"/>
          <w:w w:val="9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real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0"/>
        </w:rPr>
        <w:t>pressing</w:t>
      </w:r>
      <w:r>
        <w:rPr>
          <w:rFonts w:ascii="Arial" w:eastAsia="Arial" w:hAnsi="Arial" w:cs="Arial"/>
          <w:spacing w:val="28"/>
          <w:w w:val="90"/>
        </w:rPr>
        <w:t xml:space="preserve"> </w:t>
      </w:r>
      <w:r>
        <w:rPr>
          <w:rFonts w:ascii="Arial" w:eastAsia="Arial" w:hAnsi="Arial" w:cs="Arial"/>
          <w:w w:val="90"/>
        </w:rPr>
        <w:t>issue,</w:t>
      </w:r>
      <w:r>
        <w:rPr>
          <w:rFonts w:ascii="Arial" w:eastAsia="Arial" w:hAnsi="Arial" w:cs="Arial"/>
          <w:spacing w:val="2"/>
          <w:w w:val="90"/>
        </w:rPr>
        <w:t xml:space="preserve"> </w:t>
      </w:r>
      <w:r>
        <w:rPr>
          <w:rFonts w:ascii="Arial" w:eastAsia="Arial" w:hAnsi="Arial" w:cs="Arial"/>
        </w:rPr>
        <w:t>affecting the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uman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94"/>
        </w:rPr>
        <w:t>f</w:t>
      </w:r>
      <w:r>
        <w:rPr>
          <w:rFonts w:ascii="Arial" w:eastAsia="Arial" w:hAnsi="Arial" w:cs="Arial"/>
          <w:spacing w:val="6"/>
          <w:w w:val="94"/>
        </w:rPr>
        <w:t>oo</w:t>
      </w:r>
      <w:r>
        <w:rPr>
          <w:rFonts w:ascii="Arial" w:eastAsia="Arial" w:hAnsi="Arial" w:cs="Arial"/>
          <w:w w:val="94"/>
        </w:rPr>
        <w:t>d</w:t>
      </w:r>
      <w:r>
        <w:rPr>
          <w:rFonts w:ascii="Arial" w:eastAsia="Arial" w:hAnsi="Arial" w:cs="Arial"/>
          <w:spacing w:val="5"/>
          <w:w w:val="94"/>
        </w:rPr>
        <w:t xml:space="preserve"> </w:t>
      </w:r>
      <w:r>
        <w:rPr>
          <w:rFonts w:ascii="Arial" w:eastAsia="Arial" w:hAnsi="Arial" w:cs="Arial"/>
        </w:rPr>
        <w:t>supply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significa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tl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84"/>
        </w:rPr>
        <w:t>success</w:t>
      </w:r>
      <w:r>
        <w:rPr>
          <w:rFonts w:ascii="Arial" w:eastAsia="Arial" w:hAnsi="Arial" w:cs="Arial"/>
          <w:spacing w:val="11"/>
          <w:w w:val="8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2"/>
        </w:rPr>
        <w:t>o</w:t>
      </w:r>
      <w:r>
        <w:rPr>
          <w:rFonts w:ascii="Arial" w:eastAsia="Arial" w:hAnsi="Arial" w:cs="Arial"/>
        </w:rPr>
        <w:t>ject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1"/>
        </w:rPr>
        <w:t>enable</w:t>
      </w:r>
      <w:r>
        <w:rPr>
          <w:rFonts w:ascii="Arial" w:eastAsia="Arial" w:hAnsi="Arial" w:cs="Arial"/>
          <w:spacing w:val="6"/>
          <w:w w:val="91"/>
        </w:rPr>
        <w:t xml:space="preserve"> </w:t>
      </w:r>
      <w:del w:id="240" w:author="Ellis, James" w:date="2017-01-09T10:24:00Z">
        <w:r w:rsidDel="00D67E31">
          <w:rPr>
            <w:rFonts w:ascii="Arial" w:eastAsia="Arial" w:hAnsi="Arial" w:cs="Arial"/>
            <w:w w:val="116"/>
          </w:rPr>
          <w:delText>r</w:delText>
        </w:r>
        <w:r w:rsidDel="00D67E31">
          <w:rPr>
            <w:rFonts w:ascii="Arial" w:eastAsia="Arial" w:hAnsi="Arial" w:cs="Arial"/>
            <w:w w:val="79"/>
          </w:rPr>
          <w:delText>e</w:delText>
        </w:r>
        <w:r w:rsidDel="00D67E31">
          <w:rPr>
            <w:rFonts w:ascii="Arial" w:eastAsia="Arial" w:hAnsi="Arial" w:cs="Arial"/>
            <w:w w:val="88"/>
          </w:rPr>
          <w:delText>asear</w:delText>
        </w:r>
        <w:r w:rsidDel="00D67E31">
          <w:rPr>
            <w:rFonts w:ascii="Arial" w:eastAsia="Arial" w:hAnsi="Arial" w:cs="Arial"/>
            <w:spacing w:val="-6"/>
            <w:w w:val="88"/>
          </w:rPr>
          <w:delText>c</w:delText>
        </w:r>
        <w:r w:rsidDel="00D67E31">
          <w:rPr>
            <w:rFonts w:ascii="Arial" w:eastAsia="Arial" w:hAnsi="Arial" w:cs="Arial"/>
            <w:w w:val="90"/>
          </w:rPr>
          <w:delText>hers</w:delText>
        </w:r>
      </w:del>
      <w:ins w:id="241" w:author="Ellis, James" w:date="2017-01-09T10:24:00Z">
        <w:r w:rsidR="00D67E31">
          <w:rPr>
            <w:rFonts w:ascii="Arial" w:eastAsia="Arial" w:hAnsi="Arial" w:cs="Arial"/>
            <w:w w:val="116"/>
          </w:rPr>
          <w:t>r</w:t>
        </w:r>
        <w:r w:rsidR="00D67E31">
          <w:rPr>
            <w:rFonts w:ascii="Arial" w:eastAsia="Arial" w:hAnsi="Arial" w:cs="Arial"/>
            <w:w w:val="79"/>
          </w:rPr>
          <w:t>e</w:t>
        </w:r>
        <w:r w:rsidR="00D67E31">
          <w:rPr>
            <w:rFonts w:ascii="Arial" w:eastAsia="Arial" w:hAnsi="Arial" w:cs="Arial"/>
            <w:w w:val="88"/>
          </w:rPr>
          <w:t>searc</w:t>
        </w:r>
        <w:r w:rsidR="00D67E31">
          <w:rPr>
            <w:rFonts w:ascii="Arial" w:eastAsia="Arial" w:hAnsi="Arial" w:cs="Arial"/>
            <w:spacing w:val="-6"/>
            <w:w w:val="88"/>
          </w:rPr>
          <w:t>h</w:t>
        </w:r>
        <w:r w:rsidR="00D67E31">
          <w:rPr>
            <w:rFonts w:ascii="Arial" w:eastAsia="Arial" w:hAnsi="Arial" w:cs="Arial"/>
            <w:w w:val="90"/>
          </w:rPr>
          <w:t>ers</w:t>
        </w:r>
      </w:ins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study 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disorder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greater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scruti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w w:val="93"/>
        </w:rPr>
        <w:t>de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23"/>
        </w:rPr>
        <w:t>l</w:t>
      </w:r>
      <w:r>
        <w:rPr>
          <w:rFonts w:ascii="Arial" w:eastAsia="Arial" w:hAnsi="Arial" w:cs="Arial"/>
          <w:w w:val="94"/>
        </w:rPr>
        <w:t>op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92"/>
        </w:rPr>
        <w:t>manageme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5"/>
        </w:rPr>
        <w:t>practices</w:t>
      </w:r>
      <w:r>
        <w:rPr>
          <w:rFonts w:ascii="Arial" w:eastAsia="Arial" w:hAnsi="Arial" w:cs="Arial"/>
          <w:spacing w:val="22"/>
          <w:w w:val="95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stop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it.</w:t>
      </w:r>
      <w:del w:id="24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9"/>
          </w:rPr>
          <w:delText xml:space="preserve"> </w:delText>
        </w:r>
      </w:del>
      <w:ins w:id="24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 xml:space="preserve">small </w:t>
      </w:r>
      <w:r>
        <w:rPr>
          <w:rFonts w:ascii="Arial" w:eastAsia="Arial" w:hAnsi="Arial" w:cs="Arial"/>
          <w:w w:val="88"/>
        </w:rPr>
        <w:t>scale,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individual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  <w:w w:val="95"/>
        </w:rPr>
        <w:t>farmers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etter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0"/>
        </w:rPr>
        <w:t>care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82"/>
        </w:rPr>
        <w:t>es.</w:t>
      </w:r>
    </w:p>
    <w:p w14:paraId="0CB8361F" w14:textId="77777777" w:rsidR="00DA178C" w:rsidRDefault="00DA178C">
      <w:pPr>
        <w:spacing w:before="1" w:after="0" w:line="160" w:lineRule="exact"/>
        <w:rPr>
          <w:sz w:val="16"/>
          <w:szCs w:val="16"/>
        </w:rPr>
      </w:pPr>
    </w:p>
    <w:p w14:paraId="1200F0AC" w14:textId="77777777" w:rsidR="00DA178C" w:rsidRDefault="00DA178C">
      <w:pPr>
        <w:spacing w:after="0" w:line="200" w:lineRule="exact"/>
        <w:rPr>
          <w:sz w:val="20"/>
          <w:szCs w:val="20"/>
        </w:rPr>
      </w:pPr>
    </w:p>
    <w:p w14:paraId="491DACCF" w14:textId="34D3767D" w:rsidR="00DA178C" w:rsidRDefault="00482CEA">
      <w:pPr>
        <w:spacing w:after="0" w:line="240" w:lineRule="auto"/>
        <w:ind w:left="100" w:right="5061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</w:t>
      </w:r>
      <w:del w:id="244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 </w:delText>
        </w:r>
      </w:del>
      <w:ins w:id="245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del w:id="246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7"/>
            <w:sz w:val="28"/>
            <w:szCs w:val="28"/>
          </w:rPr>
          <w:delText xml:space="preserve"> </w:delText>
        </w:r>
      </w:del>
      <w:ins w:id="247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w w:val="103"/>
          <w:sz w:val="28"/>
          <w:szCs w:val="28"/>
        </w:rPr>
        <w:t>Approa</w:t>
      </w:r>
      <w:r>
        <w:rPr>
          <w:rFonts w:ascii="Arial" w:eastAsia="Arial" w:hAnsi="Arial" w:cs="Arial"/>
          <w:b/>
          <w:bCs/>
          <w:spacing w:val="-8"/>
          <w:w w:val="103"/>
          <w:sz w:val="28"/>
          <w:szCs w:val="28"/>
        </w:rPr>
        <w:t>c</w:t>
      </w:r>
      <w:r>
        <w:rPr>
          <w:rFonts w:ascii="Arial" w:eastAsia="Arial" w:hAnsi="Arial" w:cs="Arial"/>
          <w:b/>
          <w:bCs/>
          <w:w w:val="103"/>
          <w:sz w:val="28"/>
          <w:szCs w:val="28"/>
        </w:rPr>
        <w:t>h/Resear</w:t>
      </w:r>
      <w:r>
        <w:rPr>
          <w:rFonts w:ascii="Arial" w:eastAsia="Arial" w:hAnsi="Arial" w:cs="Arial"/>
          <w:b/>
          <w:bCs/>
          <w:spacing w:val="-8"/>
          <w:w w:val="103"/>
          <w:sz w:val="28"/>
          <w:szCs w:val="28"/>
        </w:rPr>
        <w:t>c</w:t>
      </w:r>
      <w:r>
        <w:rPr>
          <w:rFonts w:ascii="Arial" w:eastAsia="Arial" w:hAnsi="Arial" w:cs="Arial"/>
          <w:b/>
          <w:bCs/>
          <w:w w:val="103"/>
          <w:sz w:val="28"/>
          <w:szCs w:val="28"/>
        </w:rPr>
        <w:t>h</w:t>
      </w:r>
      <w:del w:id="248" w:author="Ellis, James" w:date="2017-01-09T10:35:00Z">
        <w:r w:rsidDel="00175A03">
          <w:rPr>
            <w:rFonts w:ascii="Arial" w:eastAsia="Arial" w:hAnsi="Arial" w:cs="Arial"/>
            <w:b/>
            <w:bCs/>
            <w:w w:val="103"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6"/>
            <w:w w:val="103"/>
            <w:sz w:val="28"/>
            <w:szCs w:val="28"/>
          </w:rPr>
          <w:delText xml:space="preserve"> </w:delText>
        </w:r>
      </w:del>
      <w:ins w:id="249" w:author="Ellis, James" w:date="2017-01-09T10:35:00Z">
        <w:r w:rsidR="00175A03">
          <w:rPr>
            <w:rFonts w:ascii="Arial" w:eastAsia="Arial" w:hAnsi="Arial" w:cs="Arial"/>
            <w:b/>
            <w:bCs/>
            <w:w w:val="103"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w w:val="103"/>
          <w:sz w:val="28"/>
          <w:szCs w:val="28"/>
        </w:rPr>
        <w:t>Design</w:t>
      </w:r>
    </w:p>
    <w:p w14:paraId="127B4F21" w14:textId="77777777" w:rsidR="00DA178C" w:rsidRDefault="00DA178C">
      <w:pPr>
        <w:spacing w:before="1" w:after="0" w:line="220" w:lineRule="exact"/>
      </w:pPr>
    </w:p>
    <w:p w14:paraId="1F9754DF" w14:textId="4463977F" w:rsidR="00DA178C" w:rsidRDefault="00482CEA">
      <w:pPr>
        <w:spacing w:after="0" w:line="257" w:lineRule="auto"/>
        <w:ind w:left="10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planned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90"/>
        </w:rPr>
        <w:t>re</w:t>
      </w:r>
      <w:r>
        <w:rPr>
          <w:rFonts w:ascii="Arial" w:eastAsia="Arial" w:hAnsi="Arial" w:cs="Arial"/>
          <w:spacing w:val="1"/>
          <w:w w:val="90"/>
        </w:rPr>
        <w:t>s</w:t>
      </w:r>
      <w:r>
        <w:rPr>
          <w:rFonts w:ascii="Arial" w:eastAsia="Arial" w:hAnsi="Arial" w:cs="Arial"/>
          <w:w w:val="90"/>
        </w:rPr>
        <w:t>ear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42"/>
          <w:w w:val="90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94"/>
        </w:rPr>
        <w:t>comprised</w:t>
      </w:r>
      <w:r>
        <w:rPr>
          <w:rFonts w:ascii="Arial" w:eastAsia="Arial" w:hAnsi="Arial" w:cs="Arial"/>
          <w:spacing w:val="40"/>
          <w:w w:val="9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107"/>
        </w:rPr>
        <w:t>fi</w:t>
      </w:r>
      <w:r>
        <w:rPr>
          <w:rFonts w:ascii="Arial" w:eastAsia="Arial" w:hAnsi="Arial" w:cs="Arial"/>
          <w:spacing w:val="-6"/>
          <w:w w:val="107"/>
        </w:rPr>
        <w:t>v</w:t>
      </w:r>
      <w:r>
        <w:rPr>
          <w:rFonts w:ascii="Arial" w:eastAsia="Arial" w:hAnsi="Arial" w:cs="Arial"/>
          <w:w w:val="79"/>
        </w:rPr>
        <w:t>e</w:t>
      </w:r>
      <w:del w:id="250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5"/>
          </w:rPr>
          <w:delText xml:space="preserve"> </w:delText>
        </w:r>
      </w:del>
      <w:ins w:id="251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main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tasks: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computer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vision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algorithm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</w:rPr>
        <w:t>elopme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t, audio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1"/>
        </w:rPr>
        <w:t>sensor</w:t>
      </w:r>
      <w:r>
        <w:rPr>
          <w:rFonts w:ascii="Arial" w:eastAsia="Arial" w:hAnsi="Arial" w:cs="Arial"/>
          <w:spacing w:val="-1"/>
          <w:w w:val="91"/>
        </w:rPr>
        <w:t xml:space="preserve"> </w:t>
      </w:r>
      <w:r>
        <w:rPr>
          <w:rFonts w:ascii="Arial" w:eastAsia="Arial" w:hAnsi="Arial" w:cs="Arial"/>
          <w:w w:val="91"/>
        </w:rPr>
        <w:t>design,</w:t>
      </w:r>
      <w:r>
        <w:rPr>
          <w:rFonts w:ascii="Arial" w:eastAsia="Arial" w:hAnsi="Arial" w:cs="Arial"/>
          <w:spacing w:val="26"/>
          <w:w w:val="91"/>
        </w:rPr>
        <w:t xml:space="preserve"> </w:t>
      </w:r>
      <w:r>
        <w:rPr>
          <w:rFonts w:ascii="Arial" w:eastAsia="Arial" w:hAnsi="Arial" w:cs="Arial"/>
          <w:w w:val="91"/>
        </w:rPr>
        <w:t>electromagnetic</w:t>
      </w:r>
      <w:del w:id="252" w:author="Ellis, James" w:date="2017-01-09T10:35:00Z">
        <w:r w:rsidDel="00175A03">
          <w:rPr>
            <w:rFonts w:ascii="Arial" w:eastAsia="Arial" w:hAnsi="Arial" w:cs="Arial"/>
            <w:w w:val="91"/>
          </w:rPr>
          <w:delText xml:space="preserve"> </w:delText>
        </w:r>
        <w:r w:rsidDel="00175A03">
          <w:rPr>
            <w:rFonts w:ascii="Arial" w:eastAsia="Arial" w:hAnsi="Arial" w:cs="Arial"/>
            <w:spacing w:val="26"/>
            <w:w w:val="91"/>
          </w:rPr>
          <w:delText xml:space="preserve"> </w:delText>
        </w:r>
      </w:del>
      <w:ins w:id="253" w:author="Ellis, James" w:date="2017-01-09T10:35:00Z">
        <w:r w:rsidR="00175A03">
          <w:rPr>
            <w:rFonts w:ascii="Arial" w:eastAsia="Arial" w:hAnsi="Arial" w:cs="Arial"/>
            <w:w w:val="91"/>
          </w:rPr>
          <w:t xml:space="preserve"> </w:t>
        </w:r>
      </w:ins>
      <w:r>
        <w:rPr>
          <w:rFonts w:ascii="Arial" w:eastAsia="Arial" w:hAnsi="Arial" w:cs="Arial"/>
          <w:w w:val="91"/>
        </w:rPr>
        <w:t>sensor</w:t>
      </w:r>
      <w:r>
        <w:rPr>
          <w:rFonts w:ascii="Arial" w:eastAsia="Arial" w:hAnsi="Arial" w:cs="Arial"/>
          <w:spacing w:val="-1"/>
          <w:w w:val="91"/>
        </w:rPr>
        <w:t xml:space="preserve"> </w:t>
      </w:r>
      <w:r>
        <w:rPr>
          <w:rFonts w:ascii="Arial" w:eastAsia="Arial" w:hAnsi="Arial" w:cs="Arial"/>
          <w:w w:val="91"/>
        </w:rPr>
        <w:t>design,</w:t>
      </w:r>
      <w:r>
        <w:rPr>
          <w:rFonts w:ascii="Arial" w:eastAsia="Arial" w:hAnsi="Arial" w:cs="Arial"/>
          <w:spacing w:val="26"/>
          <w:w w:val="91"/>
        </w:rPr>
        <w:t xml:space="preserve"> </w:t>
      </w:r>
      <w:r>
        <w:rPr>
          <w:rFonts w:ascii="Arial" w:eastAsia="Arial" w:hAnsi="Arial" w:cs="Arial"/>
          <w:w w:val="91"/>
        </w:rPr>
        <w:t>sensor</w:t>
      </w:r>
      <w:r>
        <w:rPr>
          <w:rFonts w:ascii="Arial" w:eastAsia="Arial" w:hAnsi="Arial" w:cs="Arial"/>
          <w:spacing w:val="-1"/>
          <w:w w:val="9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tegration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programming,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field impleme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tation.</w:t>
      </w:r>
    </w:p>
    <w:p w14:paraId="0B9FA51D" w14:textId="77777777" w:rsidR="00DA178C" w:rsidRDefault="00DA178C">
      <w:pPr>
        <w:spacing w:before="15" w:after="0" w:line="280" w:lineRule="exact"/>
        <w:rPr>
          <w:sz w:val="28"/>
          <w:szCs w:val="28"/>
        </w:rPr>
      </w:pPr>
    </w:p>
    <w:p w14:paraId="068E028F" w14:textId="18FEADE3" w:rsidR="00DA178C" w:rsidRDefault="00482CEA">
      <w:pPr>
        <w:spacing w:after="0" w:line="240" w:lineRule="auto"/>
        <w:ind w:left="100" w:right="384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4.1</w:t>
      </w:r>
      <w:del w:id="254" w:author="Ellis, James" w:date="2017-01-09T10:35:00Z">
        <w:r w:rsidDel="00175A03">
          <w:rPr>
            <w:rFonts w:ascii="Arial" w:eastAsia="Arial" w:hAnsi="Arial" w:cs="Arial"/>
            <w:b/>
            <w:bCs/>
            <w:sz w:val="24"/>
            <w:szCs w:val="24"/>
          </w:rPr>
          <w:delText xml:space="preserve">  </w:delText>
        </w:r>
      </w:del>
      <w:ins w:id="255" w:author="Ellis, James" w:date="2017-01-09T10:35:00Z">
        <w:r w:rsidR="00175A03">
          <w:rPr>
            <w:rFonts w:ascii="Arial" w:eastAsia="Arial" w:hAnsi="Arial" w:cs="Arial"/>
            <w:b/>
            <w:bCs/>
            <w:sz w:val="24"/>
            <w:szCs w:val="24"/>
          </w:rPr>
          <w:t xml:space="preserve"> </w:t>
        </w:r>
      </w:ins>
      <w:del w:id="256" w:author="Ellis, James" w:date="2017-01-09T10:35:00Z">
        <w:r w:rsidDel="00175A03">
          <w:rPr>
            <w:rFonts w:ascii="Arial" w:eastAsia="Arial" w:hAnsi="Arial" w:cs="Arial"/>
            <w:b/>
            <w:bCs/>
            <w:sz w:val="24"/>
            <w:szCs w:val="24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9"/>
            <w:sz w:val="24"/>
            <w:szCs w:val="24"/>
          </w:rPr>
          <w:delText xml:space="preserve"> </w:delText>
        </w:r>
      </w:del>
      <w:ins w:id="257" w:author="Ellis, James" w:date="2017-01-09T10:35:00Z">
        <w:r w:rsidR="00175A03">
          <w:rPr>
            <w:rFonts w:ascii="Arial" w:eastAsia="Arial" w:hAnsi="Arial" w:cs="Arial"/>
            <w:b/>
            <w:bCs/>
            <w:sz w:val="24"/>
            <w:szCs w:val="24"/>
          </w:rPr>
          <w:t xml:space="preserve"> </w:t>
        </w:r>
      </w:ins>
      <w:r>
        <w:rPr>
          <w:rFonts w:ascii="Arial" w:eastAsia="Arial" w:hAnsi="Arial" w:cs="Arial"/>
          <w:b/>
          <w:bCs/>
          <w:sz w:val="24"/>
          <w:szCs w:val="24"/>
        </w:rPr>
        <w:t>Computer</w:t>
      </w:r>
      <w:del w:id="258" w:author="Ellis, James" w:date="2017-01-09T10:35:00Z">
        <w:r w:rsidDel="00175A03">
          <w:rPr>
            <w:rFonts w:ascii="Arial" w:eastAsia="Arial" w:hAnsi="Arial" w:cs="Arial"/>
            <w:b/>
            <w:bCs/>
            <w:sz w:val="24"/>
            <w:szCs w:val="24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"/>
            <w:sz w:val="24"/>
            <w:szCs w:val="24"/>
          </w:rPr>
          <w:delText xml:space="preserve"> </w:delText>
        </w:r>
      </w:del>
      <w:ins w:id="259" w:author="Ellis, James" w:date="2017-01-09T10:35:00Z">
        <w:r w:rsidR="00175A03">
          <w:rPr>
            <w:rFonts w:ascii="Arial" w:eastAsia="Arial" w:hAnsi="Arial" w:cs="Arial"/>
            <w:b/>
            <w:bCs/>
            <w:sz w:val="24"/>
            <w:szCs w:val="24"/>
          </w:rPr>
          <w:t xml:space="preserve"> </w:t>
        </w:r>
      </w:ins>
      <w:r>
        <w:rPr>
          <w:rFonts w:ascii="Arial" w:eastAsia="Arial" w:hAnsi="Arial" w:cs="Arial"/>
          <w:b/>
          <w:bCs/>
          <w:sz w:val="24"/>
          <w:szCs w:val="24"/>
        </w:rPr>
        <w:t>Vision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Algorithm</w:t>
      </w:r>
      <w:del w:id="260" w:author="Ellis, James" w:date="2017-01-09T10:35:00Z">
        <w:r w:rsidDel="00175A03">
          <w:rPr>
            <w:rFonts w:ascii="Arial" w:eastAsia="Arial" w:hAnsi="Arial" w:cs="Arial"/>
            <w:b/>
            <w:bCs/>
            <w:sz w:val="24"/>
            <w:szCs w:val="24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5"/>
            <w:sz w:val="24"/>
            <w:szCs w:val="24"/>
          </w:rPr>
          <w:delText xml:space="preserve"> </w:delText>
        </w:r>
      </w:del>
      <w:ins w:id="261" w:author="Ellis, James" w:date="2017-01-09T10:35:00Z">
        <w:r w:rsidR="00175A03">
          <w:rPr>
            <w:rFonts w:ascii="Arial" w:eastAsia="Arial" w:hAnsi="Arial" w:cs="Arial"/>
            <w:b/>
            <w:bCs/>
            <w:sz w:val="24"/>
            <w:szCs w:val="24"/>
          </w:rPr>
          <w:t xml:space="preserve"> </w:t>
        </w:r>
      </w:ins>
      <w:r>
        <w:rPr>
          <w:rFonts w:ascii="Arial" w:eastAsia="Arial" w:hAnsi="Arial" w:cs="Arial"/>
          <w:b/>
          <w:bCs/>
          <w:w w:val="106"/>
          <w:sz w:val="24"/>
          <w:szCs w:val="24"/>
        </w:rPr>
        <w:t>De</w:t>
      </w:r>
      <w:r>
        <w:rPr>
          <w:rFonts w:ascii="Arial" w:eastAsia="Arial" w:hAnsi="Arial" w:cs="Arial"/>
          <w:b/>
          <w:bCs/>
          <w:spacing w:val="-7"/>
          <w:w w:val="106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elopme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30"/>
          <w:sz w:val="24"/>
          <w:szCs w:val="24"/>
        </w:rPr>
        <w:t>t</w:t>
      </w:r>
    </w:p>
    <w:p w14:paraId="1104E432" w14:textId="77777777" w:rsidR="00DA178C" w:rsidRDefault="00DA178C">
      <w:pPr>
        <w:spacing w:before="5" w:after="0" w:line="150" w:lineRule="exact"/>
        <w:rPr>
          <w:sz w:val="15"/>
          <w:szCs w:val="15"/>
        </w:rPr>
      </w:pPr>
    </w:p>
    <w:p w14:paraId="03B30724" w14:textId="34A1C1AC" w:rsidR="00DA178C" w:rsidRDefault="00482CEA">
      <w:pPr>
        <w:spacing w:after="0" w:line="257" w:lineRule="auto"/>
        <w:ind w:left="10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order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vide targeted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data,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0"/>
        </w:rPr>
        <w:t>images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-5"/>
          <w:w w:val="91"/>
        </w:rPr>
        <w:t>n</w:t>
      </w:r>
      <w:r>
        <w:rPr>
          <w:rFonts w:ascii="Arial" w:eastAsia="Arial" w:hAnsi="Arial" w:cs="Arial"/>
          <w:w w:val="91"/>
        </w:rPr>
        <w:t>trance</w:t>
      </w:r>
      <w:r>
        <w:rPr>
          <w:rFonts w:ascii="Arial" w:eastAsia="Arial" w:hAnsi="Arial" w:cs="Arial"/>
          <w:spacing w:val="52"/>
          <w:w w:val="91"/>
        </w:rPr>
        <w:t xml:space="preserve"> </w:t>
      </w:r>
      <w:r>
        <w:rPr>
          <w:rFonts w:ascii="Arial" w:eastAsia="Arial" w:hAnsi="Arial" w:cs="Arial"/>
          <w:w w:val="91"/>
        </w:rPr>
        <w:t>need</w:t>
      </w:r>
      <w:r>
        <w:rPr>
          <w:rFonts w:ascii="Arial" w:eastAsia="Arial" w:hAnsi="Arial" w:cs="Arial"/>
          <w:spacing w:val="11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meet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certain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requireme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 xml:space="preserve">ts. </w:t>
      </w:r>
      <w:r>
        <w:rPr>
          <w:rFonts w:ascii="Arial" w:eastAsia="Arial" w:hAnsi="Arial" w:cs="Arial"/>
          <w:w w:val="91"/>
        </w:rPr>
        <w:t xml:space="preserve">Images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only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-8"/>
          <w:w w:val="92"/>
        </w:rPr>
        <w:t xml:space="preserve"> </w:t>
      </w:r>
      <w:r>
        <w:rPr>
          <w:rFonts w:ascii="Arial" w:eastAsia="Arial" w:hAnsi="Arial" w:cs="Arial"/>
          <w:w w:val="92"/>
        </w:rPr>
        <w:t>acquired</w:t>
      </w:r>
      <w:r>
        <w:rPr>
          <w:rFonts w:ascii="Arial" w:eastAsia="Arial" w:hAnsi="Arial" w:cs="Arial"/>
          <w:spacing w:val="26"/>
          <w:w w:val="92"/>
        </w:rPr>
        <w:t xml:space="preserve"> </w:t>
      </w:r>
      <w:r>
        <w:rPr>
          <w:rFonts w:ascii="Arial" w:eastAsia="Arial" w:hAnsi="Arial" w:cs="Arial"/>
          <w:w w:val="92"/>
        </w:rPr>
        <w:t>when</w:t>
      </w:r>
      <w:r>
        <w:rPr>
          <w:rFonts w:ascii="Arial" w:eastAsia="Arial" w:hAnsi="Arial" w:cs="Arial"/>
          <w:spacing w:val="10"/>
          <w:w w:val="92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w</w:t>
      </w:r>
      <w:r>
        <w:rPr>
          <w:rFonts w:ascii="Arial" w:eastAsia="Arial" w:hAnsi="Arial" w:cs="Arial"/>
          <w:w w:val="92"/>
        </w:rPr>
        <w:t>or</w:t>
      </w:r>
      <w:r>
        <w:rPr>
          <w:rFonts w:ascii="Arial" w:eastAsia="Arial" w:hAnsi="Arial" w:cs="Arial"/>
          <w:spacing w:val="-6"/>
          <w:w w:val="92"/>
        </w:rPr>
        <w:t>k</w:t>
      </w:r>
      <w:r>
        <w:rPr>
          <w:rFonts w:ascii="Arial" w:eastAsia="Arial" w:hAnsi="Arial" w:cs="Arial"/>
          <w:w w:val="92"/>
        </w:rPr>
        <w:t>ers</w:t>
      </w:r>
      <w:r>
        <w:rPr>
          <w:rFonts w:ascii="Arial" w:eastAsia="Arial" w:hAnsi="Arial" w:cs="Arial"/>
          <w:spacing w:val="22"/>
          <w:w w:val="92"/>
        </w:rPr>
        <w:t xml:space="preserve"> </w:t>
      </w:r>
      <w:r>
        <w:rPr>
          <w:rFonts w:ascii="Arial" w:eastAsia="Arial" w:hAnsi="Arial" w:cs="Arial"/>
          <w:w w:val="92"/>
        </w:rPr>
        <w:t>are</w:t>
      </w:r>
      <w:r>
        <w:rPr>
          <w:rFonts w:ascii="Arial" w:eastAsia="Arial" w:hAnsi="Arial" w:cs="Arial"/>
          <w:spacing w:val="-3"/>
          <w:w w:val="92"/>
        </w:rPr>
        <w:t xml:space="preserve"> </w:t>
      </w:r>
      <w:r>
        <w:rPr>
          <w:rFonts w:ascii="Arial" w:eastAsia="Arial" w:hAnsi="Arial" w:cs="Arial"/>
          <w:w w:val="90"/>
        </w:rPr>
        <w:t>prese</w:t>
      </w:r>
      <w:r>
        <w:rPr>
          <w:rFonts w:ascii="Arial" w:eastAsia="Arial" w:hAnsi="Arial" w:cs="Arial"/>
          <w:spacing w:val="-5"/>
          <w:w w:val="90"/>
        </w:rPr>
        <w:t>n</w:t>
      </w:r>
      <w:r>
        <w:rPr>
          <w:rFonts w:ascii="Arial" w:eastAsia="Arial" w:hAnsi="Arial" w:cs="Arial"/>
          <w:w w:val="118"/>
        </w:rPr>
        <w:t>t,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w</w:t>
      </w:r>
      <w:r>
        <w:rPr>
          <w:rFonts w:ascii="Arial" w:eastAsia="Arial" w:hAnsi="Arial" w:cs="Arial"/>
          <w:w w:val="92"/>
        </w:rPr>
        <w:t>or</w:t>
      </w:r>
      <w:r>
        <w:rPr>
          <w:rFonts w:ascii="Arial" w:eastAsia="Arial" w:hAnsi="Arial" w:cs="Arial"/>
          <w:spacing w:val="-6"/>
          <w:w w:val="92"/>
        </w:rPr>
        <w:t>k</w:t>
      </w:r>
      <w:r>
        <w:rPr>
          <w:rFonts w:ascii="Arial" w:eastAsia="Arial" w:hAnsi="Arial" w:cs="Arial"/>
          <w:w w:val="92"/>
        </w:rPr>
        <w:t>ers’</w:t>
      </w:r>
      <w:r>
        <w:rPr>
          <w:rFonts w:ascii="Arial" w:eastAsia="Arial" w:hAnsi="Arial" w:cs="Arial"/>
          <w:spacing w:val="37"/>
          <w:w w:val="92"/>
        </w:rPr>
        <w:t xml:space="preserve"> </w:t>
      </w:r>
      <w:r>
        <w:rPr>
          <w:rFonts w:ascii="Arial" w:eastAsia="Arial" w:hAnsi="Arial" w:cs="Arial"/>
          <w:w w:val="92"/>
        </w:rPr>
        <w:t>features</w:t>
      </w:r>
      <w:r>
        <w:rPr>
          <w:rFonts w:ascii="Arial" w:eastAsia="Arial" w:hAnsi="Arial" w:cs="Arial"/>
          <w:spacing w:val="9"/>
          <w:w w:val="92"/>
        </w:rPr>
        <w:t xml:space="preserve"> </w:t>
      </w:r>
      <w:r>
        <w:rPr>
          <w:rFonts w:ascii="Arial" w:eastAsia="Arial" w:hAnsi="Arial" w:cs="Arial"/>
          <w:w w:val="92"/>
        </w:rPr>
        <w:t>need</w:t>
      </w:r>
      <w:r>
        <w:rPr>
          <w:rFonts w:ascii="Arial" w:eastAsia="Arial" w:hAnsi="Arial" w:cs="Arial"/>
          <w:spacing w:val="-15"/>
          <w:w w:val="9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4"/>
          <w:w w:val="88"/>
        </w:rPr>
        <w:t xml:space="preserve"> </w:t>
      </w:r>
      <w:r>
        <w:rPr>
          <w:rFonts w:ascii="Arial" w:eastAsia="Arial" w:hAnsi="Arial" w:cs="Arial"/>
        </w:rPr>
        <w:t>extracted. T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us,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  <w:w w:val="90"/>
        </w:rPr>
        <w:t>de</w:t>
      </w:r>
      <w:r>
        <w:rPr>
          <w:rFonts w:ascii="Arial" w:eastAsia="Arial" w:hAnsi="Arial" w:cs="Arial"/>
          <w:spacing w:val="-4"/>
          <w:w w:val="90"/>
        </w:rPr>
        <w:t>v</w:t>
      </w:r>
      <w:r>
        <w:rPr>
          <w:rFonts w:ascii="Arial" w:eastAsia="Arial" w:hAnsi="Arial" w:cs="Arial"/>
          <w:w w:val="90"/>
        </w:rPr>
        <w:t>elo</w:t>
      </w:r>
      <w:r>
        <w:rPr>
          <w:rFonts w:ascii="Arial" w:eastAsia="Arial" w:hAnsi="Arial" w:cs="Arial"/>
          <w:spacing w:val="5"/>
          <w:w w:val="90"/>
        </w:rPr>
        <w:t>p</w:t>
      </w:r>
      <w:r>
        <w:rPr>
          <w:rFonts w:ascii="Arial" w:eastAsia="Arial" w:hAnsi="Arial" w:cs="Arial"/>
          <w:w w:val="90"/>
        </w:rPr>
        <w:t>ed</w:t>
      </w:r>
      <w:r>
        <w:rPr>
          <w:rFonts w:ascii="Arial" w:eastAsia="Arial" w:hAnsi="Arial" w:cs="Arial"/>
          <w:spacing w:val="45"/>
          <w:w w:val="90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w w:val="93"/>
        </w:rPr>
        <w:t>ta</w:t>
      </w:r>
      <w:r>
        <w:rPr>
          <w:rFonts w:ascii="Arial" w:eastAsia="Arial" w:hAnsi="Arial" w:cs="Arial"/>
          <w:spacing w:val="-6"/>
          <w:w w:val="93"/>
        </w:rPr>
        <w:t>k</w:t>
      </w:r>
      <w:r>
        <w:rPr>
          <w:rFonts w:ascii="Arial" w:eastAsia="Arial" w:hAnsi="Arial" w:cs="Arial"/>
          <w:w w:val="93"/>
        </w:rPr>
        <w:t>es</w:t>
      </w:r>
      <w:r>
        <w:rPr>
          <w:rFonts w:ascii="Arial" w:eastAsia="Arial" w:hAnsi="Arial" w:cs="Arial"/>
          <w:spacing w:val="22"/>
          <w:w w:val="9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stream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2"/>
        </w:rPr>
        <w:t>captures</w:t>
      </w:r>
      <w:r>
        <w:rPr>
          <w:rFonts w:ascii="Arial" w:eastAsia="Arial" w:hAnsi="Arial" w:cs="Arial"/>
          <w:spacing w:val="41"/>
          <w:w w:val="92"/>
        </w:rPr>
        <w:t xml:space="preserve"> </w:t>
      </w:r>
      <w:r>
        <w:rPr>
          <w:rFonts w:ascii="Arial" w:eastAsia="Arial" w:hAnsi="Arial" w:cs="Arial"/>
          <w:w w:val="92"/>
        </w:rPr>
        <w:t>images</w:t>
      </w:r>
      <w:r>
        <w:rPr>
          <w:rFonts w:ascii="Arial" w:eastAsia="Arial" w:hAnsi="Arial" w:cs="Arial"/>
          <w:spacing w:val="10"/>
          <w:w w:val="92"/>
        </w:rPr>
        <w:t xml:space="preserve"> </w:t>
      </w: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5"/>
          <w:w w:val="83"/>
        </w:rPr>
        <w:t>b</w:t>
      </w:r>
      <w:r>
        <w:rPr>
          <w:rFonts w:ascii="Arial" w:eastAsia="Arial" w:hAnsi="Arial" w:cs="Arial"/>
          <w:w w:val="83"/>
        </w:rPr>
        <w:t>ees</w:t>
      </w:r>
      <w:r>
        <w:rPr>
          <w:rFonts w:ascii="Arial" w:eastAsia="Arial" w:hAnsi="Arial" w:cs="Arial"/>
          <w:spacing w:val="31"/>
          <w:w w:val="83"/>
        </w:rPr>
        <w:t xml:space="preserve"> </w:t>
      </w:r>
      <w:r>
        <w:rPr>
          <w:rFonts w:ascii="Arial" w:eastAsia="Arial" w:hAnsi="Arial" w:cs="Arial"/>
        </w:rPr>
        <w:t>are prese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37"/>
          <w:w w:val="8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[4].</w:t>
      </w:r>
      <w:del w:id="26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4"/>
          </w:rPr>
          <w:delText xml:space="preserve"> </w:delText>
        </w:r>
      </w:del>
      <w:ins w:id="26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computer vision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(CV)</w:t>
      </w:r>
      <w:del w:id="26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"/>
          </w:rPr>
          <w:delText xml:space="preserve"> </w:delText>
        </w:r>
      </w:del>
      <w:ins w:id="26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algorithm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simply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detect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88"/>
        </w:rPr>
        <w:t>presence</w:t>
      </w:r>
      <w:r>
        <w:rPr>
          <w:rFonts w:ascii="Arial" w:eastAsia="Arial" w:hAnsi="Arial" w:cs="Arial"/>
          <w:spacing w:val="-4"/>
          <w:w w:val="8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spacing w:val="5"/>
          <w:w w:val="83"/>
        </w:rPr>
        <w:t>b</w:t>
      </w:r>
      <w:r>
        <w:rPr>
          <w:rFonts w:ascii="Arial" w:eastAsia="Arial" w:hAnsi="Arial" w:cs="Arial"/>
          <w:w w:val="83"/>
        </w:rPr>
        <w:t xml:space="preserve">ees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-6"/>
          <w:w w:val="89"/>
        </w:rPr>
        <w:t>n</w:t>
      </w:r>
      <w:r>
        <w:rPr>
          <w:rFonts w:ascii="Arial" w:eastAsia="Arial" w:hAnsi="Arial" w:cs="Arial"/>
          <w:w w:val="126"/>
        </w:rPr>
        <w:t>tr</w:t>
      </w:r>
      <w:r>
        <w:rPr>
          <w:rFonts w:ascii="Arial" w:eastAsia="Arial" w:hAnsi="Arial" w:cs="Arial"/>
          <w:w w:val="88"/>
        </w:rPr>
        <w:t>anc</w:t>
      </w:r>
      <w:r>
        <w:rPr>
          <w:rFonts w:ascii="Arial" w:eastAsia="Arial" w:hAnsi="Arial" w:cs="Arial"/>
          <w:spacing w:val="1"/>
          <w:w w:val="88"/>
        </w:rPr>
        <w:t>e</w:t>
      </w:r>
      <w:r>
        <w:rPr>
          <w:rFonts w:ascii="Arial" w:eastAsia="Arial" w:hAnsi="Arial" w:cs="Arial"/>
          <w:w w:val="98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6"/>
        </w:rPr>
        <w:t>simple</w:t>
      </w:r>
      <w:r>
        <w:rPr>
          <w:rFonts w:ascii="Arial" w:eastAsia="Arial" w:hAnsi="Arial" w:cs="Arial"/>
          <w:spacing w:val="-15"/>
          <w:w w:val="96"/>
        </w:rPr>
        <w:t xml:space="preserve"> </w:t>
      </w:r>
      <w:r>
        <w:rPr>
          <w:rFonts w:ascii="Arial" w:eastAsia="Arial" w:hAnsi="Arial" w:cs="Arial"/>
          <w:w w:val="96"/>
        </w:rPr>
        <w:t>thresholding</w:t>
      </w:r>
      <w:r>
        <w:rPr>
          <w:rFonts w:ascii="Arial" w:eastAsia="Arial" w:hAnsi="Arial" w:cs="Arial"/>
          <w:spacing w:val="15"/>
          <w:w w:val="96"/>
        </w:rPr>
        <w:t xml:space="preserve"> </w:t>
      </w:r>
      <w:r>
        <w:rPr>
          <w:rFonts w:ascii="Arial" w:eastAsia="Arial" w:hAnsi="Arial" w:cs="Arial"/>
        </w:rPr>
        <w:t>(dark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5"/>
          <w:w w:val="85"/>
        </w:rPr>
        <w:t>b</w:t>
      </w:r>
      <w:r>
        <w:rPr>
          <w:rFonts w:ascii="Arial" w:eastAsia="Arial" w:hAnsi="Arial" w:cs="Arial"/>
          <w:w w:val="85"/>
        </w:rPr>
        <w:t>ees</w:t>
      </w:r>
      <w:r>
        <w:rPr>
          <w:rFonts w:ascii="Arial" w:eastAsia="Arial" w:hAnsi="Arial" w:cs="Arial"/>
          <w:spacing w:val="-11"/>
          <w:w w:val="85"/>
        </w:rPr>
        <w:t xml:space="preserve"> </w:t>
      </w:r>
      <w:r>
        <w:rPr>
          <w:rFonts w:ascii="Arial" w:eastAsia="Arial" w:hAnsi="Arial" w:cs="Arial"/>
          <w:w w:val="85"/>
        </w:rPr>
        <w:t>are</w:t>
      </w:r>
      <w:r>
        <w:rPr>
          <w:rFonts w:ascii="Arial" w:eastAsia="Arial" w:hAnsi="Arial" w:cs="Arial"/>
          <w:spacing w:val="16"/>
          <w:w w:val="85"/>
        </w:rPr>
        <w:t xml:space="preserve"> </w:t>
      </w:r>
      <w:r>
        <w:rPr>
          <w:rFonts w:ascii="Arial" w:eastAsia="Arial" w:hAnsi="Arial" w:cs="Arial"/>
          <w:w w:val="85"/>
        </w:rPr>
        <w:t>easily</w:t>
      </w:r>
      <w:r>
        <w:rPr>
          <w:rFonts w:ascii="Arial" w:eastAsia="Arial" w:hAnsi="Arial" w:cs="Arial"/>
          <w:spacing w:val="43"/>
          <w:w w:val="85"/>
        </w:rPr>
        <w:t xml:space="preserve"> </w:t>
      </w:r>
      <w:r>
        <w:rPr>
          <w:rFonts w:ascii="Arial" w:eastAsia="Arial" w:hAnsi="Arial" w:cs="Arial"/>
        </w:rPr>
        <w:t xml:space="preserve">distinguished </w:t>
      </w:r>
      <w:r>
        <w:rPr>
          <w:rFonts w:ascii="Arial" w:eastAsia="Arial" w:hAnsi="Arial" w:cs="Arial"/>
          <w:w w:val="95"/>
        </w:rPr>
        <w:t>against</w:t>
      </w:r>
      <w:r>
        <w:rPr>
          <w:rFonts w:ascii="Arial" w:eastAsia="Arial" w:hAnsi="Arial" w:cs="Arial"/>
          <w:spacing w:val="13"/>
          <w:w w:val="9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white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9"/>
        </w:rPr>
        <w:t>pai</w:t>
      </w:r>
      <w:r>
        <w:rPr>
          <w:rFonts w:ascii="Arial" w:eastAsia="Arial" w:hAnsi="Arial" w:cs="Arial"/>
          <w:spacing w:val="-6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106"/>
        </w:rPr>
        <w:t>hi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trance)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89"/>
        </w:rPr>
        <w:t>ad</w:t>
      </w:r>
      <w:r>
        <w:rPr>
          <w:rFonts w:ascii="Arial" w:eastAsia="Arial" w:hAnsi="Arial" w:cs="Arial"/>
          <w:spacing w:val="-11"/>
          <w:w w:val="89"/>
        </w:rPr>
        <w:t>v</w:t>
      </w:r>
      <w:r>
        <w:rPr>
          <w:rFonts w:ascii="Arial" w:eastAsia="Arial" w:hAnsi="Arial" w:cs="Arial"/>
          <w:w w:val="89"/>
        </w:rPr>
        <w:t>anced</w:t>
      </w:r>
      <w:r>
        <w:rPr>
          <w:rFonts w:ascii="Arial" w:eastAsia="Arial" w:hAnsi="Arial" w:cs="Arial"/>
          <w:spacing w:val="50"/>
          <w:w w:val="89"/>
        </w:rPr>
        <w:t xml:space="preserve"> </w:t>
      </w:r>
      <w:r>
        <w:rPr>
          <w:rFonts w:ascii="Arial" w:eastAsia="Arial" w:hAnsi="Arial" w:cs="Arial"/>
          <w:w w:val="89"/>
        </w:rPr>
        <w:t>te</w:t>
      </w:r>
      <w:r>
        <w:rPr>
          <w:rFonts w:ascii="Arial" w:eastAsia="Arial" w:hAnsi="Arial" w:cs="Arial"/>
          <w:spacing w:val="-5"/>
          <w:w w:val="89"/>
        </w:rPr>
        <w:t>c</w:t>
      </w:r>
      <w:r>
        <w:rPr>
          <w:rFonts w:ascii="Arial" w:eastAsia="Arial" w:hAnsi="Arial" w:cs="Arial"/>
          <w:w w:val="89"/>
        </w:rPr>
        <w:t>hniques</w:t>
      </w:r>
      <w:del w:id="266" w:author="Ellis, James" w:date="2017-01-09T10:35:00Z">
        <w:r w:rsidDel="00175A03">
          <w:rPr>
            <w:rFonts w:ascii="Arial" w:eastAsia="Arial" w:hAnsi="Arial" w:cs="Arial"/>
            <w:w w:val="89"/>
          </w:rPr>
          <w:delText xml:space="preserve"> </w:delText>
        </w:r>
        <w:r w:rsidDel="00175A03">
          <w:rPr>
            <w:rFonts w:ascii="Arial" w:eastAsia="Arial" w:hAnsi="Arial" w:cs="Arial"/>
            <w:spacing w:val="7"/>
            <w:w w:val="89"/>
          </w:rPr>
          <w:delText xml:space="preserve"> </w:delText>
        </w:r>
      </w:del>
      <w:ins w:id="267" w:author="Ellis, James" w:date="2017-01-09T10:35:00Z">
        <w:r w:rsidR="00175A03">
          <w:rPr>
            <w:rFonts w:ascii="Arial" w:eastAsia="Arial" w:hAnsi="Arial" w:cs="Arial"/>
            <w:w w:val="89"/>
          </w:rPr>
          <w:t xml:space="preserve"> </w:t>
        </w:r>
      </w:ins>
      <w:r>
        <w:rPr>
          <w:rFonts w:ascii="Arial" w:eastAsia="Arial" w:hAnsi="Arial" w:cs="Arial"/>
          <w:w w:val="89"/>
        </w:rPr>
        <w:t>su</w:t>
      </w:r>
      <w:r>
        <w:rPr>
          <w:rFonts w:ascii="Arial" w:eastAsia="Arial" w:hAnsi="Arial" w:cs="Arial"/>
          <w:spacing w:val="-5"/>
          <w:w w:val="89"/>
        </w:rPr>
        <w:t>c</w:t>
      </w:r>
      <w:r>
        <w:rPr>
          <w:rFonts w:ascii="Arial" w:eastAsia="Arial" w:hAnsi="Arial" w:cs="Arial"/>
          <w:w w:val="89"/>
        </w:rPr>
        <w:t>h</w:t>
      </w:r>
      <w:r>
        <w:rPr>
          <w:rFonts w:ascii="Arial" w:eastAsia="Arial" w:hAnsi="Arial" w:cs="Arial"/>
          <w:spacing w:val="24"/>
          <w:w w:val="89"/>
        </w:rPr>
        <w:t xml:space="preserve"> </w:t>
      </w:r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3"/>
          <w:w w:val="89"/>
        </w:rPr>
        <w:t xml:space="preserve"> </w:t>
      </w:r>
      <w:r>
        <w:rPr>
          <w:rFonts w:ascii="Arial" w:eastAsia="Arial" w:hAnsi="Arial" w:cs="Arial"/>
        </w:rPr>
        <w:t>Sup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 xml:space="preserve">ort </w:t>
      </w:r>
      <w:r>
        <w:rPr>
          <w:rFonts w:ascii="Arial" w:eastAsia="Arial" w:hAnsi="Arial" w:cs="Arial"/>
          <w:spacing w:val="-18"/>
        </w:rPr>
        <w:t>V</w:t>
      </w:r>
      <w:r>
        <w:rPr>
          <w:rFonts w:ascii="Arial" w:eastAsia="Arial" w:hAnsi="Arial" w:cs="Arial"/>
        </w:rPr>
        <w:t xml:space="preserve">ector </w:t>
      </w:r>
      <w:r>
        <w:rPr>
          <w:rFonts w:ascii="Arial" w:eastAsia="Arial" w:hAnsi="Arial" w:cs="Arial"/>
          <w:w w:val="94"/>
        </w:rPr>
        <w:t>Ma</w:t>
      </w:r>
      <w:r>
        <w:rPr>
          <w:rFonts w:ascii="Arial" w:eastAsia="Arial" w:hAnsi="Arial" w:cs="Arial"/>
          <w:spacing w:val="-6"/>
          <w:w w:val="94"/>
        </w:rPr>
        <w:t>c</w:t>
      </w:r>
      <w:r>
        <w:rPr>
          <w:rFonts w:ascii="Arial" w:eastAsia="Arial" w:hAnsi="Arial" w:cs="Arial"/>
          <w:w w:val="94"/>
        </w:rPr>
        <w:t>hines</w:t>
      </w:r>
      <w:r>
        <w:rPr>
          <w:rFonts w:ascii="Arial" w:eastAsia="Arial" w:hAnsi="Arial" w:cs="Arial"/>
          <w:spacing w:val="4"/>
          <w:w w:val="94"/>
        </w:rPr>
        <w:t xml:space="preserve"> </w:t>
      </w:r>
      <w:r>
        <w:rPr>
          <w:rFonts w:ascii="Arial" w:eastAsia="Arial" w:hAnsi="Arial" w:cs="Arial"/>
        </w:rPr>
        <w:t>trained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</w:t>
      </w:r>
      <w:r>
        <w:rPr>
          <w:rFonts w:ascii="Arial" w:eastAsia="Arial" w:hAnsi="Arial" w:cs="Arial"/>
          <w:spacing w:val="-7"/>
          <w:w w:val="89"/>
        </w:rPr>
        <w:t xml:space="preserve"> </w:t>
      </w:r>
      <w:r>
        <w:rPr>
          <w:rFonts w:ascii="Arial" w:eastAsia="Arial" w:hAnsi="Arial" w:cs="Arial"/>
          <w:w w:val="89"/>
        </w:rPr>
        <w:t>features</w:t>
      </w:r>
      <w:r>
        <w:rPr>
          <w:rFonts w:ascii="Arial" w:eastAsia="Arial" w:hAnsi="Arial" w:cs="Arial"/>
          <w:spacing w:val="39"/>
          <w:w w:val="89"/>
        </w:rPr>
        <w:t xml:space="preserve"> </w:t>
      </w:r>
      <w:r>
        <w:rPr>
          <w:rFonts w:ascii="Arial" w:eastAsia="Arial" w:hAnsi="Arial" w:cs="Arial"/>
        </w:rPr>
        <w:t>[1].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individual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5"/>
          <w:w w:val="83"/>
        </w:rPr>
        <w:t>b</w:t>
      </w:r>
      <w:r>
        <w:rPr>
          <w:rFonts w:ascii="Arial" w:eastAsia="Arial" w:hAnsi="Arial" w:cs="Arial"/>
          <w:w w:val="83"/>
        </w:rPr>
        <w:t>ees</w:t>
      </w:r>
      <w:r>
        <w:rPr>
          <w:rFonts w:ascii="Arial" w:eastAsia="Arial" w:hAnsi="Arial" w:cs="Arial"/>
          <w:spacing w:val="11"/>
          <w:w w:val="8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7"/>
          <w:w w:val="88"/>
        </w:rPr>
        <w:t xml:space="preserve"> 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-6"/>
        </w:rPr>
        <w:t>ck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7"/>
        </w:rPr>
        <w:t>frame-to-frame</w:t>
      </w:r>
      <w:r>
        <w:rPr>
          <w:rFonts w:ascii="Arial" w:eastAsia="Arial" w:hAnsi="Arial" w:cs="Arial"/>
          <w:spacing w:val="2"/>
          <w:w w:val="97"/>
        </w:rPr>
        <w:t xml:space="preserve"> </w:t>
      </w:r>
      <w:r>
        <w:rPr>
          <w:rFonts w:ascii="Arial" w:eastAsia="Arial" w:hAnsi="Arial" w:cs="Arial"/>
        </w:rPr>
        <w:t>using 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meth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30"/>
          <w:w w:val="83"/>
        </w:rPr>
        <w:t xml:space="preserve"> </w:t>
      </w:r>
      <w:r>
        <w:rPr>
          <w:rFonts w:ascii="Arial" w:eastAsia="Arial" w:hAnsi="Arial" w:cs="Arial"/>
        </w:rPr>
        <w:t>optical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fl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[13]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88"/>
        </w:rPr>
        <w:t>analysis</w:t>
      </w:r>
      <w:del w:id="268" w:author="Ellis, James" w:date="2017-01-09T10:35:00Z">
        <w:r w:rsidDel="00175A03">
          <w:rPr>
            <w:rFonts w:ascii="Arial" w:eastAsia="Arial" w:hAnsi="Arial" w:cs="Arial"/>
            <w:w w:val="88"/>
          </w:rPr>
          <w:delText xml:space="preserve"> </w:delText>
        </w:r>
        <w:r w:rsidDel="00175A03">
          <w:rPr>
            <w:rFonts w:ascii="Arial" w:eastAsia="Arial" w:hAnsi="Arial" w:cs="Arial"/>
            <w:spacing w:val="21"/>
            <w:w w:val="88"/>
          </w:rPr>
          <w:delText xml:space="preserve"> </w:delText>
        </w:r>
      </w:del>
      <w:ins w:id="269" w:author="Ellis, James" w:date="2017-01-09T10:35:00Z">
        <w:r w:rsidR="00175A03">
          <w:rPr>
            <w:rFonts w:ascii="Arial" w:eastAsia="Arial" w:hAnsi="Arial" w:cs="Arial"/>
            <w:w w:val="88"/>
          </w:rPr>
          <w:t xml:space="preserve"> </w:t>
        </w:r>
      </w:ins>
      <w:r>
        <w:rPr>
          <w:rFonts w:ascii="Arial" w:eastAsia="Arial" w:hAnsi="Arial" w:cs="Arial"/>
          <w:w w:val="88"/>
        </w:rPr>
        <w:t>as</w:t>
      </w:r>
      <w:r>
        <w:rPr>
          <w:rFonts w:ascii="Arial" w:eastAsia="Arial" w:hAnsi="Arial" w:cs="Arial"/>
          <w:spacing w:val="15"/>
          <w:w w:val="8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[4].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Finall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individual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5"/>
          <w:w w:val="83"/>
        </w:rPr>
        <w:t>b</w:t>
      </w:r>
      <w:r>
        <w:rPr>
          <w:rFonts w:ascii="Arial" w:eastAsia="Arial" w:hAnsi="Arial" w:cs="Arial"/>
          <w:w w:val="83"/>
        </w:rPr>
        <w:t>ees</w:t>
      </w:r>
      <w:ins w:id="270" w:author="Ellis, James" w:date="2017-01-09T10:25:00Z">
        <w:r w:rsidR="00D67E31">
          <w:rPr>
            <w:rFonts w:ascii="Arial" w:eastAsia="Arial" w:hAnsi="Arial" w:cs="Arial"/>
            <w:w w:val="83"/>
          </w:rPr>
          <w:t>’</w:t>
        </w:r>
      </w:ins>
      <w:r>
        <w:rPr>
          <w:rFonts w:ascii="Arial" w:eastAsia="Arial" w:hAnsi="Arial" w:cs="Arial"/>
          <w:spacing w:val="32"/>
          <w:w w:val="83"/>
        </w:rPr>
        <w:t xml:space="preserve"> 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8"/>
        </w:rPr>
        <w:t>h</w:t>
      </w:r>
      <w:r>
        <w:rPr>
          <w:rFonts w:ascii="Arial" w:eastAsia="Arial" w:hAnsi="Arial" w:cs="Arial"/>
          <w:w w:val="94"/>
        </w:rPr>
        <w:t>a</w:t>
      </w:r>
      <w:r>
        <w:rPr>
          <w:rFonts w:ascii="Arial" w:eastAsia="Arial" w:hAnsi="Arial" w:cs="Arial"/>
          <w:spacing w:val="6"/>
          <w:w w:val="94"/>
        </w:rPr>
        <w:t>p</w:t>
      </w:r>
      <w:r>
        <w:rPr>
          <w:rFonts w:ascii="Arial" w:eastAsia="Arial" w:hAnsi="Arial" w:cs="Arial"/>
          <w:w w:val="78"/>
        </w:rPr>
        <w:t xml:space="preserve">es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4"/>
          <w:w w:val="88"/>
        </w:rPr>
        <w:t xml:space="preserve"> </w:t>
      </w:r>
      <w:r>
        <w:rPr>
          <w:rFonts w:ascii="Arial" w:eastAsia="Arial" w:hAnsi="Arial" w:cs="Arial"/>
        </w:rPr>
        <w:t>determined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92"/>
        </w:rPr>
        <w:t>reduced</w:t>
      </w:r>
      <w:r>
        <w:rPr>
          <w:rFonts w:ascii="Arial" w:eastAsia="Arial" w:hAnsi="Arial" w:cs="Arial"/>
          <w:spacing w:val="31"/>
          <w:w w:val="9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89"/>
        </w:rPr>
        <w:t>sha</w:t>
      </w:r>
      <w:r>
        <w:rPr>
          <w:rFonts w:ascii="Arial" w:eastAsia="Arial" w:hAnsi="Arial" w:cs="Arial"/>
          <w:spacing w:val="5"/>
          <w:w w:val="89"/>
        </w:rPr>
        <w:t>p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30"/>
          <w:w w:val="89"/>
        </w:rPr>
        <w:t xml:space="preserve"> </w:t>
      </w:r>
      <w:r>
        <w:rPr>
          <w:rFonts w:ascii="Arial" w:eastAsia="Arial" w:hAnsi="Arial" w:cs="Arial"/>
          <w:w w:val="89"/>
        </w:rPr>
        <w:t>parameters,</w:t>
      </w:r>
      <w:del w:id="271" w:author="Ellis, James" w:date="2017-01-09T10:35:00Z">
        <w:r w:rsidDel="00175A03">
          <w:rPr>
            <w:rFonts w:ascii="Arial" w:eastAsia="Arial" w:hAnsi="Arial" w:cs="Arial"/>
            <w:w w:val="89"/>
          </w:rPr>
          <w:delText xml:space="preserve"> </w:delText>
        </w:r>
        <w:r w:rsidDel="00175A03">
          <w:rPr>
            <w:rFonts w:ascii="Arial" w:eastAsia="Arial" w:hAnsi="Arial" w:cs="Arial"/>
            <w:spacing w:val="52"/>
            <w:w w:val="89"/>
          </w:rPr>
          <w:delText xml:space="preserve"> </w:delText>
        </w:r>
      </w:del>
      <w:ins w:id="272" w:author="Ellis, James" w:date="2017-01-09T10:35:00Z">
        <w:r w:rsidR="00175A03">
          <w:rPr>
            <w:rFonts w:ascii="Arial" w:eastAsia="Arial" w:hAnsi="Arial" w:cs="Arial"/>
            <w:w w:val="89"/>
          </w:rPr>
          <w:t xml:space="preserve"> </w:t>
        </w:r>
      </w:ins>
      <w:r>
        <w:rPr>
          <w:rFonts w:ascii="Arial" w:eastAsia="Arial" w:hAnsi="Arial" w:cs="Arial"/>
          <w:w w:val="89"/>
        </w:rPr>
        <w:t>as</w:t>
      </w:r>
      <w:r>
        <w:rPr>
          <w:rFonts w:ascii="Arial" w:eastAsia="Arial" w:hAnsi="Arial" w:cs="Arial"/>
          <w:spacing w:val="18"/>
          <w:w w:val="89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Hough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circle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fitting</w:t>
      </w:r>
      <w:del w:id="27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7"/>
          </w:rPr>
          <w:delText xml:space="preserve"> </w:delText>
        </w:r>
      </w:del>
      <w:ins w:id="27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[28], for</w:t>
      </w:r>
      <w:r>
        <w:rPr>
          <w:rFonts w:ascii="Arial" w:eastAsia="Arial" w:hAnsi="Arial" w:cs="Arial"/>
          <w:spacing w:val="9"/>
        </w:rPr>
        <w:t xml:space="preserve"> </w:t>
      </w:r>
      <w:del w:id="275" w:author="Ellis, James" w:date="2017-01-09T10:25:00Z">
        <w:r w:rsidDel="00D67E31">
          <w:rPr>
            <w:rFonts w:ascii="Arial" w:eastAsia="Arial" w:hAnsi="Arial" w:cs="Arial"/>
          </w:rPr>
          <w:delText>exampl</w:delText>
        </w:r>
      </w:del>
      <w:ins w:id="276" w:author="Ellis, James" w:date="2017-01-09T10:25:00Z">
        <w:r w:rsidR="00D67E31">
          <w:rPr>
            <w:rFonts w:ascii="Arial" w:eastAsia="Arial" w:hAnsi="Arial" w:cs="Arial"/>
          </w:rPr>
          <w:t>example</w:t>
        </w:r>
      </w:ins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Additional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94"/>
        </w:rPr>
        <w:t>ma</w:t>
      </w:r>
      <w:r>
        <w:rPr>
          <w:rFonts w:ascii="Arial" w:eastAsia="Arial" w:hAnsi="Arial" w:cs="Arial"/>
          <w:spacing w:val="-6"/>
          <w:w w:val="94"/>
        </w:rPr>
        <w:t>c</w:t>
      </w:r>
      <w:r>
        <w:rPr>
          <w:rFonts w:ascii="Arial" w:eastAsia="Arial" w:hAnsi="Arial" w:cs="Arial"/>
          <w:w w:val="94"/>
        </w:rPr>
        <w:t>hine</w:t>
      </w:r>
      <w:r>
        <w:rPr>
          <w:rFonts w:ascii="Arial" w:eastAsia="Arial" w:hAnsi="Arial" w:cs="Arial"/>
          <w:spacing w:val="13"/>
          <w:w w:val="94"/>
        </w:rPr>
        <w:t xml:space="preserve"> </w:t>
      </w:r>
      <w:r>
        <w:rPr>
          <w:rFonts w:ascii="Arial" w:eastAsia="Arial" w:hAnsi="Arial" w:cs="Arial"/>
        </w:rPr>
        <w:t>learning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algorithms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2"/>
          <w:w w:val="92"/>
        </w:rPr>
        <w:t xml:space="preserve"> </w:t>
      </w:r>
      <w:r>
        <w:rPr>
          <w:rFonts w:ascii="Arial" w:eastAsia="Arial" w:hAnsi="Arial" w:cs="Arial"/>
          <w:w w:val="92"/>
        </w:rPr>
        <w:t>impleme</w:t>
      </w:r>
      <w:r>
        <w:rPr>
          <w:rFonts w:ascii="Arial" w:eastAsia="Arial" w:hAnsi="Arial" w:cs="Arial"/>
          <w:spacing w:val="-5"/>
          <w:w w:val="92"/>
        </w:rPr>
        <w:t>n</w:t>
      </w:r>
      <w:r>
        <w:rPr>
          <w:rFonts w:ascii="Arial" w:eastAsia="Arial" w:hAnsi="Arial" w:cs="Arial"/>
          <w:w w:val="92"/>
        </w:rPr>
        <w:t>ted</w:t>
      </w:r>
      <w:del w:id="277" w:author="Ellis, James" w:date="2017-01-09T10:35:00Z">
        <w:r w:rsidDel="00175A03">
          <w:rPr>
            <w:rFonts w:ascii="Arial" w:eastAsia="Arial" w:hAnsi="Arial" w:cs="Arial"/>
            <w:w w:val="92"/>
          </w:rPr>
          <w:delText xml:space="preserve"> </w:delText>
        </w:r>
        <w:r w:rsidDel="00175A03">
          <w:rPr>
            <w:rFonts w:ascii="Arial" w:eastAsia="Arial" w:hAnsi="Arial" w:cs="Arial"/>
            <w:spacing w:val="11"/>
            <w:w w:val="92"/>
          </w:rPr>
          <w:delText xml:space="preserve"> </w:delText>
        </w:r>
      </w:del>
      <w:ins w:id="278" w:author="Ellis, James" w:date="2017-01-09T10:35:00Z">
        <w:r w:rsidR="00175A03">
          <w:rPr>
            <w:rFonts w:ascii="Arial" w:eastAsia="Arial" w:hAnsi="Arial" w:cs="Arial"/>
            <w:w w:val="92"/>
          </w:rPr>
          <w:t xml:space="preserve"> </w:t>
        </w:r>
      </w:ins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trained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4"/>
        </w:rPr>
        <w:t>using</w:t>
      </w:r>
      <w:r>
        <w:rPr>
          <w:rFonts w:ascii="Arial" w:eastAsia="Arial" w:hAnsi="Arial" w:cs="Arial"/>
          <w:spacing w:val="10"/>
          <w:w w:val="94"/>
        </w:rPr>
        <w:t xml:space="preserve"> 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 xml:space="preserve">uman </w:t>
      </w:r>
      <w:r>
        <w:rPr>
          <w:rFonts w:ascii="Arial" w:eastAsia="Arial" w:hAnsi="Arial" w:cs="Arial"/>
          <w:w w:val="94"/>
        </w:rPr>
        <w:t>ex</w:t>
      </w:r>
      <w:r>
        <w:rPr>
          <w:rFonts w:ascii="Arial" w:eastAsia="Arial" w:hAnsi="Arial" w:cs="Arial"/>
          <w:spacing w:val="7"/>
          <w:w w:val="94"/>
        </w:rPr>
        <w:t>p</w:t>
      </w:r>
      <w:r>
        <w:rPr>
          <w:rFonts w:ascii="Arial" w:eastAsia="Arial" w:hAnsi="Arial" w:cs="Arial"/>
          <w:w w:val="94"/>
        </w:rPr>
        <w:t>erts</w:t>
      </w:r>
      <w:r>
        <w:rPr>
          <w:rFonts w:ascii="Arial" w:eastAsia="Arial" w:hAnsi="Arial" w:cs="Arial"/>
          <w:spacing w:val="6"/>
          <w:w w:val="9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w w:val="92"/>
        </w:rPr>
        <w:t>is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7"/>
        </w:rPr>
        <w:t>inguish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healt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86"/>
        </w:rPr>
        <w:t>diseased</w:t>
      </w:r>
      <w:r>
        <w:rPr>
          <w:rFonts w:ascii="Arial" w:eastAsia="Arial" w:hAnsi="Arial" w:cs="Arial"/>
          <w:spacing w:val="26"/>
          <w:w w:val="86"/>
        </w:rPr>
        <w:t xml:space="preserve"> </w:t>
      </w:r>
      <w:r>
        <w:rPr>
          <w:rFonts w:ascii="Arial" w:eastAsia="Arial" w:hAnsi="Arial" w:cs="Arial"/>
          <w:spacing w:val="5"/>
          <w:w w:val="86"/>
        </w:rPr>
        <w:t>b</w:t>
      </w:r>
      <w:r>
        <w:rPr>
          <w:rFonts w:ascii="Arial" w:eastAsia="Arial" w:hAnsi="Arial" w:cs="Arial"/>
          <w:w w:val="86"/>
        </w:rPr>
        <w:t>ees.</w:t>
      </w:r>
      <w:r>
        <w:rPr>
          <w:rFonts w:ascii="Arial" w:eastAsia="Arial" w:hAnsi="Arial" w:cs="Arial"/>
          <w:spacing w:val="34"/>
          <w:w w:val="8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7"/>
        </w:rPr>
        <w:t>computer</w:t>
      </w:r>
      <w:r>
        <w:rPr>
          <w:rFonts w:ascii="Arial" w:eastAsia="Arial" w:hAnsi="Arial" w:cs="Arial"/>
          <w:spacing w:val="1"/>
          <w:w w:val="97"/>
        </w:rPr>
        <w:t xml:space="preserve"> </w:t>
      </w:r>
      <w:r>
        <w:rPr>
          <w:rFonts w:ascii="Arial" w:eastAsia="Arial" w:hAnsi="Arial" w:cs="Arial"/>
        </w:rPr>
        <w:t>vision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algorithm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7"/>
          <w:w w:val="88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elo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ed using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0"/>
        </w:rPr>
        <w:t>images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existing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5"/>
        </w:rPr>
        <w:t>desktop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>computer.</w:t>
      </w:r>
    </w:p>
    <w:p w14:paraId="0625B3AB" w14:textId="77777777" w:rsidR="00DA178C" w:rsidRDefault="00DA178C">
      <w:pPr>
        <w:spacing w:before="15" w:after="0" w:line="280" w:lineRule="exact"/>
        <w:rPr>
          <w:sz w:val="28"/>
          <w:szCs w:val="28"/>
        </w:rPr>
      </w:pPr>
    </w:p>
    <w:p w14:paraId="6F6A5473" w14:textId="70A4133A" w:rsidR="00DA178C" w:rsidRDefault="00482CEA">
      <w:pPr>
        <w:spacing w:after="0" w:line="240" w:lineRule="auto"/>
        <w:ind w:left="100" w:right="597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4.2</w:t>
      </w:r>
      <w:del w:id="279" w:author="Ellis, James" w:date="2017-01-09T10:35:00Z">
        <w:r w:rsidDel="00175A03">
          <w:rPr>
            <w:rFonts w:ascii="Arial" w:eastAsia="Arial" w:hAnsi="Arial" w:cs="Arial"/>
            <w:b/>
            <w:bCs/>
            <w:sz w:val="24"/>
            <w:szCs w:val="24"/>
          </w:rPr>
          <w:delText xml:space="preserve">  </w:delText>
        </w:r>
      </w:del>
      <w:ins w:id="280" w:author="Ellis, James" w:date="2017-01-09T10:35:00Z">
        <w:r w:rsidR="00175A03">
          <w:rPr>
            <w:rFonts w:ascii="Arial" w:eastAsia="Arial" w:hAnsi="Arial" w:cs="Arial"/>
            <w:b/>
            <w:bCs/>
            <w:sz w:val="24"/>
            <w:szCs w:val="24"/>
          </w:rPr>
          <w:t xml:space="preserve"> </w:t>
        </w:r>
      </w:ins>
      <w:del w:id="281" w:author="Ellis, James" w:date="2017-01-09T10:35:00Z">
        <w:r w:rsidDel="00175A03">
          <w:rPr>
            <w:rFonts w:ascii="Arial" w:eastAsia="Arial" w:hAnsi="Arial" w:cs="Arial"/>
            <w:b/>
            <w:bCs/>
            <w:sz w:val="24"/>
            <w:szCs w:val="24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9"/>
            <w:sz w:val="24"/>
            <w:szCs w:val="24"/>
          </w:rPr>
          <w:delText xml:space="preserve"> </w:delText>
        </w:r>
      </w:del>
      <w:ins w:id="282" w:author="Ellis, James" w:date="2017-01-09T10:35:00Z">
        <w:r w:rsidR="00175A03">
          <w:rPr>
            <w:rFonts w:ascii="Arial" w:eastAsia="Arial" w:hAnsi="Arial" w:cs="Arial"/>
            <w:b/>
            <w:bCs/>
            <w:sz w:val="24"/>
            <w:szCs w:val="24"/>
          </w:rPr>
          <w:t xml:space="preserve"> </w:t>
        </w:r>
      </w:ins>
      <w:r>
        <w:rPr>
          <w:rFonts w:ascii="Arial" w:eastAsia="Arial" w:hAnsi="Arial" w:cs="Arial"/>
          <w:b/>
          <w:bCs/>
          <w:sz w:val="24"/>
          <w:szCs w:val="24"/>
        </w:rPr>
        <w:t>Audio</w:t>
      </w:r>
      <w:r>
        <w:rPr>
          <w:rFonts w:ascii="Arial" w:eastAsia="Arial" w:hAnsi="Arial" w:cs="Arial"/>
          <w:b/>
          <w:bCs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Pr</w:t>
      </w:r>
      <w:r>
        <w:rPr>
          <w:rFonts w:ascii="Arial" w:eastAsia="Arial" w:hAnsi="Arial" w:cs="Arial"/>
          <w:b/>
          <w:bCs/>
          <w:spacing w:val="8"/>
          <w:w w:val="95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cessor</w:t>
      </w:r>
      <w:r>
        <w:rPr>
          <w:rFonts w:ascii="Arial" w:eastAsia="Arial" w:hAnsi="Arial" w:cs="Arial"/>
          <w:b/>
          <w:bCs/>
          <w:spacing w:val="3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Design</w:t>
      </w:r>
    </w:p>
    <w:p w14:paraId="5D36BBDB" w14:textId="77777777" w:rsidR="00DA178C" w:rsidRDefault="00DA178C">
      <w:pPr>
        <w:spacing w:before="5" w:after="0" w:line="150" w:lineRule="exact"/>
        <w:rPr>
          <w:sz w:val="15"/>
          <w:szCs w:val="15"/>
        </w:rPr>
      </w:pPr>
    </w:p>
    <w:p w14:paraId="17D1B8F9" w14:textId="7B7384C3" w:rsidR="00DA178C" w:rsidRDefault="00482CEA">
      <w:pPr>
        <w:spacing w:after="0" w:line="257" w:lineRule="auto"/>
        <w:ind w:left="10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microphone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side of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del w:id="28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1"/>
          </w:rPr>
          <w:delText xml:space="preserve"> </w:delText>
        </w:r>
      </w:del>
      <w:ins w:id="28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will</w:t>
      </w:r>
      <w:del w:id="28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0"/>
          </w:rPr>
          <w:delText xml:space="preserve"> </w:delText>
        </w:r>
      </w:del>
      <w:ins w:id="28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pi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audio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amplify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w w:val="90"/>
        </w:rPr>
        <w:t>sounds</w:t>
      </w:r>
      <w:r>
        <w:rPr>
          <w:rFonts w:ascii="Arial" w:eastAsia="Arial" w:hAnsi="Arial" w:cs="Arial"/>
          <w:spacing w:val="46"/>
          <w:w w:val="90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duced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  <w:spacing w:val="5"/>
          <w:w w:val="85"/>
        </w:rPr>
        <w:t>b</w:t>
      </w:r>
      <w:r>
        <w:rPr>
          <w:rFonts w:ascii="Arial" w:eastAsia="Arial" w:hAnsi="Arial" w:cs="Arial"/>
          <w:w w:val="85"/>
        </w:rPr>
        <w:t>ees,</w:t>
      </w:r>
      <w:r>
        <w:rPr>
          <w:rFonts w:ascii="Arial" w:eastAsia="Arial" w:hAnsi="Arial" w:cs="Arial"/>
          <w:spacing w:val="22"/>
          <w:w w:val="85"/>
        </w:rPr>
        <w:t xml:space="preserve"> </w:t>
      </w: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-6"/>
          <w:w w:val="13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2"/>
          <w:w w:val="88"/>
        </w:rPr>
        <w:t xml:space="preserve"> </w:t>
      </w:r>
      <w:r>
        <w:rPr>
          <w:rFonts w:ascii="Arial" w:eastAsia="Arial" w:hAnsi="Arial" w:cs="Arial"/>
        </w:rPr>
        <w:t>digitized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8"/>
        </w:rPr>
        <w:t>pr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cessed.</w:t>
      </w:r>
      <w:r>
        <w:rPr>
          <w:rFonts w:ascii="Arial" w:eastAsia="Arial" w:hAnsi="Arial" w:cs="Arial"/>
          <w:spacing w:val="53"/>
          <w:w w:val="8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microphone/amplifier/digitization</w:t>
      </w:r>
      <w:del w:id="28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8"/>
          </w:rPr>
          <w:delText xml:space="preserve"> </w:delText>
        </w:r>
      </w:del>
      <w:ins w:id="28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105"/>
        </w:rPr>
        <w:t xml:space="preserve">circuit </w:t>
      </w:r>
      <w:r>
        <w:rPr>
          <w:rFonts w:ascii="Arial" w:eastAsia="Arial" w:hAnsi="Arial" w:cs="Arial"/>
        </w:rPr>
        <w:t>will</w:t>
      </w:r>
      <w:del w:id="28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"/>
          </w:rPr>
          <w:delText xml:space="preserve"> </w:delText>
        </w:r>
      </w:del>
      <w:ins w:id="29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38"/>
          <w:w w:val="89"/>
        </w:rPr>
        <w:t xml:space="preserve"> </w:t>
      </w:r>
      <w:r>
        <w:rPr>
          <w:rFonts w:ascii="Arial" w:eastAsia="Arial" w:hAnsi="Arial" w:cs="Arial"/>
          <w:w w:val="89"/>
        </w:rPr>
        <w:t>designed</w:t>
      </w:r>
      <w:del w:id="291" w:author="Ellis, James" w:date="2017-01-09T10:35:00Z">
        <w:r w:rsidDel="00175A03">
          <w:rPr>
            <w:rFonts w:ascii="Arial" w:eastAsia="Arial" w:hAnsi="Arial" w:cs="Arial"/>
            <w:w w:val="89"/>
          </w:rPr>
          <w:delText xml:space="preserve"> </w:delText>
        </w:r>
        <w:r w:rsidDel="00175A03">
          <w:rPr>
            <w:rFonts w:ascii="Arial" w:eastAsia="Arial" w:hAnsi="Arial" w:cs="Arial"/>
            <w:spacing w:val="3"/>
            <w:w w:val="89"/>
          </w:rPr>
          <w:delText xml:space="preserve"> </w:delText>
        </w:r>
      </w:del>
      <w:ins w:id="292" w:author="Ellis, James" w:date="2017-01-09T10:35:00Z">
        <w:r w:rsidR="00175A03">
          <w:rPr>
            <w:rFonts w:ascii="Arial" w:eastAsia="Arial" w:hAnsi="Arial" w:cs="Arial"/>
            <w:w w:val="89"/>
          </w:rPr>
          <w:t xml:space="preserve"> </w:t>
        </w:r>
      </w:ins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constructed.</w:t>
      </w:r>
      <w:del w:id="29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"/>
          </w:rPr>
          <w:delText xml:space="preserve"> </w:delText>
        </w:r>
      </w:del>
      <w:ins w:id="29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Audio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91"/>
        </w:rPr>
        <w:t>frequencies</w:t>
      </w:r>
      <w:r>
        <w:rPr>
          <w:rFonts w:ascii="Arial" w:eastAsia="Arial" w:hAnsi="Arial" w:cs="Arial"/>
          <w:spacing w:val="39"/>
          <w:w w:val="91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kHz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4"/>
        </w:rPr>
        <w:t>sufficie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del w:id="29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9"/>
          </w:rPr>
          <w:delText xml:space="preserve"> </w:delText>
        </w:r>
      </w:del>
      <w:ins w:id="29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detection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of s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arms.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95"/>
        </w:rPr>
        <w:t>sof</w:t>
      </w:r>
      <w:r>
        <w:rPr>
          <w:rFonts w:ascii="Arial" w:eastAsia="Arial" w:hAnsi="Arial" w:cs="Arial"/>
          <w:spacing w:val="-6"/>
          <w:w w:val="95"/>
        </w:rPr>
        <w:t>tw</w:t>
      </w:r>
      <w:r>
        <w:rPr>
          <w:rFonts w:ascii="Arial" w:eastAsia="Arial" w:hAnsi="Arial" w:cs="Arial"/>
          <w:w w:val="95"/>
        </w:rPr>
        <w:t>are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</w:rPr>
        <w:t>algorithm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91"/>
        </w:rPr>
        <w:t>analyzes</w:t>
      </w:r>
      <w:r>
        <w:rPr>
          <w:rFonts w:ascii="Arial" w:eastAsia="Arial" w:hAnsi="Arial" w:cs="Arial"/>
          <w:spacing w:val="19"/>
          <w:w w:val="9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ectral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2"/>
        </w:rPr>
        <w:t>co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8"/>
        </w:rPr>
        <w:t>te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16"/>
          <w:w w:val="90"/>
        </w:rPr>
        <w:t xml:space="preserve"> </w:t>
      </w:r>
      <w:r>
        <w:rPr>
          <w:rFonts w:ascii="Arial" w:eastAsia="Arial" w:hAnsi="Arial" w:cs="Arial"/>
          <w:w w:val="90"/>
        </w:rPr>
        <w:t>de</w:t>
      </w:r>
      <w:r>
        <w:rPr>
          <w:rFonts w:ascii="Arial" w:eastAsia="Arial" w:hAnsi="Arial" w:cs="Arial"/>
          <w:spacing w:val="-5"/>
          <w:w w:val="90"/>
        </w:rPr>
        <w:t>v</w:t>
      </w:r>
      <w:r>
        <w:rPr>
          <w:rFonts w:ascii="Arial" w:eastAsia="Arial" w:hAnsi="Arial" w:cs="Arial"/>
          <w:w w:val="90"/>
        </w:rPr>
        <w:t>elo</w:t>
      </w:r>
      <w:r>
        <w:rPr>
          <w:rFonts w:ascii="Arial" w:eastAsia="Arial" w:hAnsi="Arial" w:cs="Arial"/>
          <w:spacing w:val="6"/>
          <w:w w:val="90"/>
        </w:rPr>
        <w:t>p</w:t>
      </w:r>
      <w:r>
        <w:rPr>
          <w:rFonts w:ascii="Arial" w:eastAsia="Arial" w:hAnsi="Arial" w:cs="Arial"/>
          <w:w w:val="90"/>
        </w:rPr>
        <w:t>ed</w:t>
      </w:r>
      <w:r>
        <w:rPr>
          <w:rFonts w:ascii="Arial" w:eastAsia="Arial" w:hAnsi="Arial" w:cs="Arial"/>
          <w:spacing w:val="40"/>
          <w:w w:val="90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pin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oi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 xml:space="preserve">ts </w:t>
      </w:r>
      <w:r>
        <w:rPr>
          <w:rFonts w:ascii="Arial" w:eastAsia="Arial" w:hAnsi="Arial" w:cs="Arial"/>
          <w:w w:val="94"/>
        </w:rPr>
        <w:t>s</w:t>
      </w:r>
      <w:r>
        <w:rPr>
          <w:rFonts w:ascii="Arial" w:eastAsia="Arial" w:hAnsi="Arial" w:cs="Arial"/>
          <w:spacing w:val="-6"/>
          <w:w w:val="94"/>
        </w:rPr>
        <w:t>w</w:t>
      </w:r>
      <w:r>
        <w:rPr>
          <w:rFonts w:ascii="Arial" w:eastAsia="Arial" w:hAnsi="Arial" w:cs="Arial"/>
          <w:w w:val="94"/>
        </w:rPr>
        <w:t>arming</w:t>
      </w:r>
      <w:r>
        <w:rPr>
          <w:rFonts w:ascii="Arial" w:eastAsia="Arial" w:hAnsi="Arial" w:cs="Arial"/>
          <w:spacing w:val="31"/>
          <w:w w:val="94"/>
        </w:rPr>
        <w:t xml:space="preserve"> 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-6"/>
          <w:w w:val="94"/>
        </w:rPr>
        <w:t>v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94"/>
        </w:rPr>
        <w:t>ts</w:t>
      </w:r>
      <w:r>
        <w:rPr>
          <w:rFonts w:ascii="Arial" w:eastAsia="Arial" w:hAnsi="Arial" w:cs="Arial"/>
          <w:spacing w:val="-4"/>
          <w:w w:val="94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5"/>
        </w:rPr>
        <w:t>o</w:t>
      </w:r>
      <w:r>
        <w:rPr>
          <w:rFonts w:ascii="Arial" w:eastAsia="Arial" w:hAnsi="Arial" w:cs="Arial"/>
        </w:rPr>
        <w:t>wing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2"/>
        </w:rPr>
        <w:t>te</w:t>
      </w:r>
      <w:r>
        <w:rPr>
          <w:rFonts w:ascii="Arial" w:eastAsia="Arial" w:hAnsi="Arial" w:cs="Arial"/>
          <w:spacing w:val="-6"/>
          <w:w w:val="92"/>
        </w:rPr>
        <w:t>c</w:t>
      </w:r>
      <w:r>
        <w:rPr>
          <w:rFonts w:ascii="Arial" w:eastAsia="Arial" w:hAnsi="Arial" w:cs="Arial"/>
          <w:w w:val="92"/>
        </w:rPr>
        <w:t>hniques</w:t>
      </w:r>
      <w:r>
        <w:rPr>
          <w:rFonts w:ascii="Arial" w:eastAsia="Arial" w:hAnsi="Arial" w:cs="Arial"/>
          <w:spacing w:val="23"/>
          <w:w w:val="92"/>
        </w:rPr>
        <w:t xml:space="preserve"> </w:t>
      </w:r>
      <w:r>
        <w:rPr>
          <w:rFonts w:ascii="Arial" w:eastAsia="Arial" w:hAnsi="Arial" w:cs="Arial"/>
          <w:w w:val="92"/>
        </w:rPr>
        <w:t>descri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ed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[10].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0"/>
        </w:rPr>
        <w:t>Evidence</w:t>
      </w:r>
      <w:r>
        <w:rPr>
          <w:rFonts w:ascii="Arial" w:eastAsia="Arial" w:hAnsi="Arial" w:cs="Arial"/>
          <w:spacing w:val="47"/>
          <w:w w:val="90"/>
        </w:rPr>
        <w:t xml:space="preserve"> </w:t>
      </w:r>
      <w:r>
        <w:rPr>
          <w:rFonts w:ascii="Arial" w:eastAsia="Arial" w:hAnsi="Arial" w:cs="Arial"/>
          <w:w w:val="90"/>
        </w:rPr>
        <w:t>also</w:t>
      </w:r>
      <w:r>
        <w:rPr>
          <w:rFonts w:ascii="Arial" w:eastAsia="Arial" w:hAnsi="Arial" w:cs="Arial"/>
          <w:spacing w:val="11"/>
          <w:w w:val="90"/>
        </w:rPr>
        <w:t xml:space="preserve"> </w:t>
      </w:r>
      <w:r>
        <w:rPr>
          <w:rFonts w:ascii="Arial" w:eastAsia="Arial" w:hAnsi="Arial" w:cs="Arial"/>
          <w:w w:val="90"/>
        </w:rPr>
        <w:t>suggests</w:t>
      </w:r>
      <w:r>
        <w:rPr>
          <w:rFonts w:ascii="Arial" w:eastAsia="Arial" w:hAnsi="Arial" w:cs="Arial"/>
          <w:spacing w:val="-6"/>
          <w:w w:val="90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88"/>
        </w:rPr>
        <w:t>queens</w:t>
      </w:r>
      <w:r>
        <w:rPr>
          <w:rFonts w:ascii="Arial" w:eastAsia="Arial" w:hAnsi="Arial" w:cs="Arial"/>
          <w:spacing w:val="12"/>
          <w:w w:val="88"/>
        </w:rPr>
        <w:t xml:space="preserve"> </w:t>
      </w:r>
      <w:r>
        <w:rPr>
          <w:rFonts w:ascii="Arial" w:eastAsia="Arial" w:hAnsi="Arial" w:cs="Arial"/>
        </w:rPr>
        <w:t xml:space="preserve">can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2"/>
          <w:w w:val="90"/>
        </w:rPr>
        <w:t xml:space="preserve"> </w:t>
      </w:r>
      <w:r>
        <w:rPr>
          <w:rFonts w:ascii="Arial" w:eastAsia="Arial" w:hAnsi="Arial" w:cs="Arial"/>
          <w:w w:val="90"/>
        </w:rPr>
        <w:t>detected;</w:t>
      </w:r>
      <w:r>
        <w:rPr>
          <w:rFonts w:ascii="Arial" w:eastAsia="Arial" w:hAnsi="Arial" w:cs="Arial"/>
          <w:spacing w:val="47"/>
          <w:w w:val="90"/>
        </w:rPr>
        <w:t xml:space="preserve"> 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-5"/>
          <w:w w:val="90"/>
        </w:rPr>
        <w:t>v</w:t>
      </w:r>
      <w:r>
        <w:rPr>
          <w:rFonts w:ascii="Arial" w:eastAsia="Arial" w:hAnsi="Arial" w:cs="Arial"/>
          <w:w w:val="90"/>
        </w:rPr>
        <w:t>en</w:t>
      </w:r>
      <w:r>
        <w:rPr>
          <w:rFonts w:ascii="Arial" w:eastAsia="Arial" w:hAnsi="Arial" w:cs="Arial"/>
          <w:spacing w:val="5"/>
          <w:w w:val="90"/>
        </w:rPr>
        <w:t xml:space="preserve"> </w:t>
      </w:r>
      <w:r>
        <w:rPr>
          <w:rFonts w:ascii="Arial" w:eastAsia="Arial" w:hAnsi="Arial" w:cs="Arial"/>
        </w:rPr>
        <w:t>though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their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3"/>
        </w:rPr>
        <w:t>sound</w:t>
      </w:r>
      <w:r>
        <w:rPr>
          <w:rFonts w:ascii="Arial" w:eastAsia="Arial" w:hAnsi="Arial" w:cs="Arial"/>
          <w:spacing w:val="4"/>
          <w:w w:val="9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3"/>
        </w:rPr>
        <w:t xml:space="preserve"> </w:t>
      </w:r>
      <w:del w:id="297" w:author="Ellis, James" w:date="2017-01-09T10:25:00Z">
        <w:r w:rsidDel="00D67E31">
          <w:rPr>
            <w:rFonts w:ascii="Arial" w:eastAsia="Arial" w:hAnsi="Arial" w:cs="Arial"/>
          </w:rPr>
          <w:delText>siilar</w:delText>
        </w:r>
      </w:del>
      <w:ins w:id="298" w:author="Ellis, James" w:date="2017-01-09T10:25:00Z">
        <w:r w:rsidR="00D67E31">
          <w:rPr>
            <w:rFonts w:ascii="Arial" w:eastAsia="Arial" w:hAnsi="Arial" w:cs="Arial"/>
          </w:rPr>
          <w:t>similar</w:t>
        </w:r>
      </w:ins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6"/>
          <w:w w:val="95"/>
        </w:rPr>
        <w:t>w</w:t>
      </w:r>
      <w:r>
        <w:rPr>
          <w:rFonts w:ascii="Arial" w:eastAsia="Arial" w:hAnsi="Arial" w:cs="Arial"/>
          <w:w w:val="95"/>
        </w:rPr>
        <w:t>or</w:t>
      </w:r>
      <w:r>
        <w:rPr>
          <w:rFonts w:ascii="Arial" w:eastAsia="Arial" w:hAnsi="Arial" w:cs="Arial"/>
          <w:spacing w:val="-6"/>
          <w:w w:val="95"/>
        </w:rPr>
        <w:t>k</w:t>
      </w:r>
      <w:r>
        <w:rPr>
          <w:rFonts w:ascii="Arial" w:eastAsia="Arial" w:hAnsi="Arial" w:cs="Arial"/>
          <w:w w:val="95"/>
        </w:rPr>
        <w:t>ers,</w:t>
      </w:r>
      <w:r>
        <w:rPr>
          <w:rFonts w:ascii="Arial" w:eastAsia="Arial" w:hAnsi="Arial" w:cs="Arial"/>
          <w:spacing w:val="7"/>
          <w:w w:val="95"/>
        </w:rPr>
        <w:t xml:space="preserve"> </w:t>
      </w:r>
      <w:r>
        <w:rPr>
          <w:rFonts w:ascii="Arial" w:eastAsia="Arial" w:hAnsi="Arial" w:cs="Arial"/>
        </w:rPr>
        <w:t xml:space="preserve">they </w:t>
      </w:r>
      <w:r>
        <w:rPr>
          <w:rFonts w:ascii="Arial" w:eastAsia="Arial" w:hAnsi="Arial" w:cs="Arial"/>
          <w:w w:val="92"/>
        </w:rPr>
        <w:t>generate</w:t>
      </w:r>
      <w:r>
        <w:rPr>
          <w:rFonts w:ascii="Arial" w:eastAsia="Arial" w:hAnsi="Arial" w:cs="Arial"/>
          <w:spacing w:val="5"/>
          <w:w w:val="9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6"/>
        </w:rPr>
        <w:t>stronger</w:t>
      </w:r>
      <w:r>
        <w:rPr>
          <w:rFonts w:ascii="Arial" w:eastAsia="Arial" w:hAnsi="Arial" w:cs="Arial"/>
          <w:spacing w:val="2"/>
          <w:w w:val="96"/>
        </w:rPr>
        <w:t xml:space="preserve"> </w:t>
      </w:r>
      <w:r>
        <w:rPr>
          <w:rFonts w:ascii="Arial" w:eastAsia="Arial" w:hAnsi="Arial" w:cs="Arial"/>
        </w:rPr>
        <w:t>tone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-6"/>
          <w:w w:val="92"/>
        </w:rPr>
        <w:t>tw</w:t>
      </w:r>
      <w:r>
        <w:rPr>
          <w:rFonts w:ascii="Arial" w:eastAsia="Arial" w:hAnsi="Arial" w:cs="Arial"/>
          <w:w w:val="92"/>
        </w:rPr>
        <w:t>een</w:t>
      </w:r>
      <w:r>
        <w:rPr>
          <w:rFonts w:ascii="Arial" w:eastAsia="Arial" w:hAnsi="Arial" w:cs="Arial"/>
          <w:spacing w:val="8"/>
          <w:w w:val="92"/>
        </w:rPr>
        <w:t xml:space="preserve"> </w:t>
      </w:r>
      <w:r>
        <w:rPr>
          <w:rFonts w:ascii="Arial" w:eastAsia="Arial" w:hAnsi="Arial" w:cs="Arial"/>
        </w:rPr>
        <w:t>400 and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89"/>
        </w:rPr>
        <w:t>550</w:t>
      </w:r>
      <w:r>
        <w:rPr>
          <w:rFonts w:ascii="Arial" w:eastAsia="Arial" w:hAnsi="Arial" w:cs="Arial"/>
          <w:spacing w:val="13"/>
          <w:w w:val="89"/>
        </w:rPr>
        <w:t xml:space="preserve"> </w:t>
      </w:r>
      <w:r>
        <w:rPr>
          <w:rFonts w:ascii="Arial" w:eastAsia="Arial" w:hAnsi="Arial" w:cs="Arial"/>
        </w:rPr>
        <w:t>Hz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[9].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ote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tiall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link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-6"/>
          <w:w w:val="92"/>
        </w:rPr>
        <w:t>tw</w:t>
      </w:r>
      <w:r>
        <w:rPr>
          <w:rFonts w:ascii="Arial" w:eastAsia="Arial" w:hAnsi="Arial" w:cs="Arial"/>
          <w:w w:val="92"/>
        </w:rPr>
        <w:t>een</w:t>
      </w:r>
      <w:r>
        <w:rPr>
          <w:rFonts w:ascii="Arial" w:eastAsia="Arial" w:hAnsi="Arial" w:cs="Arial"/>
          <w:spacing w:val="14"/>
          <w:w w:val="92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0"/>
        </w:rPr>
        <w:t>sounds</w:t>
      </w:r>
      <w:r>
        <w:rPr>
          <w:rFonts w:ascii="Arial" w:eastAsia="Arial" w:hAnsi="Arial" w:cs="Arial"/>
          <w:spacing w:val="15"/>
          <w:w w:val="9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91"/>
        </w:rPr>
        <w:t>ex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osure</w:t>
      </w:r>
      <w:r>
        <w:rPr>
          <w:rFonts w:ascii="Arial" w:eastAsia="Arial" w:hAnsi="Arial" w:cs="Arial"/>
          <w:spacing w:val="14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air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orne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xins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[3]</w:t>
      </w:r>
    </w:p>
    <w:p w14:paraId="63B1D7F6" w14:textId="77777777" w:rsidR="00DA178C" w:rsidRDefault="00DA178C">
      <w:pPr>
        <w:spacing w:after="0"/>
        <w:jc w:val="both"/>
        <w:sectPr w:rsidR="00DA178C">
          <w:pgSz w:w="12240" w:h="15840"/>
          <w:pgMar w:top="1340" w:right="1340" w:bottom="280" w:left="1340" w:header="720" w:footer="720" w:gutter="0"/>
          <w:cols w:space="720"/>
        </w:sectPr>
      </w:pPr>
    </w:p>
    <w:p w14:paraId="38B6D85A" w14:textId="6E8C218D" w:rsidR="00DA178C" w:rsidRDefault="00482CEA">
      <w:pPr>
        <w:spacing w:before="54" w:after="0" w:line="240" w:lineRule="auto"/>
        <w:ind w:left="100" w:right="527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4.3</w:t>
      </w:r>
      <w:del w:id="299" w:author="Ellis, James" w:date="2017-01-09T10:35:00Z">
        <w:r w:rsidDel="00175A03">
          <w:rPr>
            <w:rFonts w:ascii="Arial" w:eastAsia="Arial" w:hAnsi="Arial" w:cs="Arial"/>
            <w:b/>
            <w:bCs/>
            <w:sz w:val="24"/>
            <w:szCs w:val="24"/>
          </w:rPr>
          <w:delText xml:space="preserve">  </w:delText>
        </w:r>
      </w:del>
      <w:ins w:id="300" w:author="Ellis, James" w:date="2017-01-09T10:35:00Z">
        <w:r w:rsidR="00175A03">
          <w:rPr>
            <w:rFonts w:ascii="Arial" w:eastAsia="Arial" w:hAnsi="Arial" w:cs="Arial"/>
            <w:b/>
            <w:bCs/>
            <w:sz w:val="24"/>
            <w:szCs w:val="24"/>
          </w:rPr>
          <w:t xml:space="preserve"> </w:t>
        </w:r>
      </w:ins>
      <w:del w:id="301" w:author="Ellis, James" w:date="2017-01-09T10:35:00Z">
        <w:r w:rsidDel="00175A03">
          <w:rPr>
            <w:rFonts w:ascii="Arial" w:eastAsia="Arial" w:hAnsi="Arial" w:cs="Arial"/>
            <w:b/>
            <w:bCs/>
            <w:sz w:val="24"/>
            <w:szCs w:val="24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9"/>
            <w:sz w:val="24"/>
            <w:szCs w:val="24"/>
          </w:rPr>
          <w:delText xml:space="preserve"> </w:delText>
        </w:r>
      </w:del>
      <w:ins w:id="302" w:author="Ellis, James" w:date="2017-01-09T10:35:00Z">
        <w:r w:rsidR="00175A03">
          <w:rPr>
            <w:rFonts w:ascii="Arial" w:eastAsia="Arial" w:hAnsi="Arial" w:cs="Arial"/>
            <w:b/>
            <w:bCs/>
            <w:sz w:val="24"/>
            <w:szCs w:val="24"/>
          </w:rPr>
          <w:t xml:space="preserve"> </w:t>
        </w:r>
      </w:ins>
      <w:r>
        <w:rPr>
          <w:rFonts w:ascii="Arial" w:eastAsia="Arial" w:hAnsi="Arial" w:cs="Arial"/>
          <w:b/>
          <w:bCs/>
          <w:sz w:val="24"/>
          <w:szCs w:val="24"/>
        </w:rPr>
        <w:t>Honey</w:t>
      </w:r>
      <w:r>
        <w:rPr>
          <w:rFonts w:ascii="Arial" w:eastAsia="Arial" w:hAnsi="Arial" w:cs="Arial"/>
          <w:b/>
          <w:bCs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Co</w:t>
      </w:r>
      <w:r>
        <w:rPr>
          <w:rFonts w:ascii="Arial" w:eastAsia="Arial" w:hAnsi="Arial" w:cs="Arial"/>
          <w:b/>
          <w:bCs/>
          <w:spacing w:val="-7"/>
          <w:w w:val="105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te</w:t>
      </w:r>
      <w:r>
        <w:rPr>
          <w:rFonts w:ascii="Arial" w:eastAsia="Arial" w:hAnsi="Arial" w:cs="Arial"/>
          <w:b/>
          <w:bCs/>
          <w:spacing w:val="-7"/>
          <w:w w:val="105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5"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23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Sensor</w:t>
      </w:r>
      <w:r>
        <w:rPr>
          <w:rFonts w:ascii="Arial" w:eastAsia="Arial" w:hAnsi="Arial" w:cs="Arial"/>
          <w:b/>
          <w:bCs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Design</w:t>
      </w:r>
    </w:p>
    <w:p w14:paraId="5996C252" w14:textId="77777777" w:rsidR="00DA178C" w:rsidRDefault="00DA178C">
      <w:pPr>
        <w:spacing w:before="5" w:after="0" w:line="150" w:lineRule="exact"/>
        <w:rPr>
          <w:sz w:val="15"/>
          <w:szCs w:val="15"/>
        </w:rPr>
      </w:pPr>
    </w:p>
    <w:p w14:paraId="07A9A486" w14:textId="67926458" w:rsidR="00DA178C" w:rsidRDefault="00482CEA">
      <w:pPr>
        <w:spacing w:after="0" w:line="257" w:lineRule="auto"/>
        <w:ind w:left="10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Monitoring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honey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2"/>
        </w:rPr>
        <w:t>co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8"/>
        </w:rPr>
        <w:t>te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6"/>
          <w:w w:val="88"/>
        </w:rPr>
        <w:t xml:space="preserve"> </w:t>
      </w:r>
      <w:r>
        <w:rPr>
          <w:rFonts w:ascii="Arial" w:eastAsia="Arial" w:hAnsi="Arial" w:cs="Arial"/>
        </w:rPr>
        <w:t>done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6"/>
        </w:rPr>
        <w:t>wa</w:t>
      </w:r>
      <w:r>
        <w:rPr>
          <w:rFonts w:ascii="Arial" w:eastAsia="Arial" w:hAnsi="Arial" w:cs="Arial"/>
        </w:rPr>
        <w:t>ys: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first,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91"/>
        </w:rPr>
        <w:t>measureme</w:t>
      </w:r>
      <w:r>
        <w:rPr>
          <w:rFonts w:ascii="Arial" w:eastAsia="Arial" w:hAnsi="Arial" w:cs="Arial"/>
          <w:spacing w:val="-5"/>
          <w:w w:val="91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3"/>
        </w:rPr>
        <w:t>eig</w:t>
      </w:r>
      <w:r>
        <w:rPr>
          <w:rFonts w:ascii="Arial" w:eastAsia="Arial" w:hAnsi="Arial" w:cs="Arial"/>
          <w:spacing w:val="-6"/>
          <w:w w:val="93"/>
        </w:rPr>
        <w:t>h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2"/>
        </w:rPr>
        <w:t>[15],</w:t>
      </w:r>
      <w:r>
        <w:rPr>
          <w:rFonts w:ascii="Arial" w:eastAsia="Arial" w:hAnsi="Arial" w:cs="Arial"/>
          <w:spacing w:val="4"/>
          <w:w w:val="9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97"/>
        </w:rPr>
        <w:t>standard</w:t>
      </w:r>
      <w:r>
        <w:rPr>
          <w:rFonts w:ascii="Arial" w:eastAsia="Arial" w:hAnsi="Arial" w:cs="Arial"/>
          <w:spacing w:val="-6"/>
          <w:w w:val="97"/>
        </w:rPr>
        <w:t xml:space="preserve"> </w:t>
      </w:r>
      <w:r>
        <w:rPr>
          <w:rFonts w:ascii="Arial" w:eastAsia="Arial" w:hAnsi="Arial" w:cs="Arial"/>
          <w:w w:val="94"/>
        </w:rPr>
        <w:t>te</w:t>
      </w:r>
      <w:r>
        <w:rPr>
          <w:rFonts w:ascii="Arial" w:eastAsia="Arial" w:hAnsi="Arial" w:cs="Arial"/>
          <w:spacing w:val="-6"/>
          <w:w w:val="94"/>
        </w:rPr>
        <w:t>c</w:t>
      </w:r>
      <w:r>
        <w:rPr>
          <w:rFonts w:ascii="Arial" w:eastAsia="Arial" w:hAnsi="Arial" w:cs="Arial"/>
        </w:rPr>
        <w:t>hniq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8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91"/>
        </w:rPr>
        <w:t>and</w:t>
      </w:r>
      <w:r>
        <w:rPr>
          <w:rFonts w:ascii="Arial" w:eastAsia="Arial" w:hAnsi="Arial" w:cs="Arial"/>
          <w:spacing w:val="11"/>
          <w:w w:val="91"/>
        </w:rPr>
        <w:t xml:space="preserve"> </w:t>
      </w:r>
      <w:r>
        <w:rPr>
          <w:rFonts w:ascii="Arial" w:eastAsia="Arial" w:hAnsi="Arial" w:cs="Arial"/>
          <w:w w:val="91"/>
        </w:rPr>
        <w:t>second,</w:t>
      </w:r>
      <w:r>
        <w:rPr>
          <w:rFonts w:ascii="Arial" w:eastAsia="Arial" w:hAnsi="Arial" w:cs="Arial"/>
          <w:spacing w:val="-16"/>
          <w:w w:val="91"/>
        </w:rPr>
        <w:t xml:space="preserve"> </w:t>
      </w:r>
      <w:r>
        <w:rPr>
          <w:rFonts w:ascii="Arial" w:eastAsia="Arial" w:hAnsi="Arial" w:cs="Arial"/>
        </w:rPr>
        <w:t>through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7"/>
        </w:rPr>
        <w:t>domain</w:t>
      </w:r>
      <w:r>
        <w:rPr>
          <w:rFonts w:ascii="Arial" w:eastAsia="Arial" w:hAnsi="Arial" w:cs="Arial"/>
          <w:spacing w:val="-7"/>
          <w:w w:val="97"/>
        </w:rPr>
        <w:t xml:space="preserve"> </w:t>
      </w:r>
      <w:r>
        <w:rPr>
          <w:rFonts w:ascii="Arial" w:eastAsia="Arial" w:hAnsi="Arial" w:cs="Arial"/>
          <w:w w:val="97"/>
        </w:rPr>
        <w:t>reflectometr</w:t>
      </w:r>
      <w:r>
        <w:rPr>
          <w:rFonts w:ascii="Arial" w:eastAsia="Arial" w:hAnsi="Arial" w:cs="Arial"/>
          <w:spacing w:val="-16"/>
          <w:w w:val="97"/>
        </w:rPr>
        <w:t>y</w:t>
      </w:r>
      <w:r>
        <w:rPr>
          <w:rFonts w:ascii="Arial" w:eastAsia="Arial" w:hAnsi="Arial" w:cs="Arial"/>
          <w:w w:val="97"/>
        </w:rPr>
        <w:t>,</w:t>
      </w:r>
      <w:r>
        <w:rPr>
          <w:rFonts w:ascii="Arial" w:eastAsia="Arial" w:hAnsi="Arial" w:cs="Arial"/>
          <w:spacing w:val="10"/>
          <w:w w:val="9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95"/>
        </w:rPr>
        <w:t>n</w:t>
      </w:r>
      <w:r>
        <w:rPr>
          <w:rFonts w:ascii="Arial" w:eastAsia="Arial" w:hAnsi="Arial" w:cs="Arial"/>
          <w:spacing w:val="-6"/>
          <w:w w:val="95"/>
        </w:rPr>
        <w:t>ov</w:t>
      </w:r>
      <w:r>
        <w:rPr>
          <w:rFonts w:ascii="Arial" w:eastAsia="Arial" w:hAnsi="Arial" w:cs="Arial"/>
          <w:w w:val="95"/>
        </w:rPr>
        <w:t>el</w:t>
      </w:r>
      <w:r>
        <w:rPr>
          <w:rFonts w:ascii="Arial" w:eastAsia="Arial" w:hAnsi="Arial" w:cs="Arial"/>
          <w:spacing w:val="-6"/>
          <w:w w:val="95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hnique in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application.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TDR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has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een</w:t>
      </w:r>
      <w:r>
        <w:rPr>
          <w:rFonts w:ascii="Arial" w:eastAsia="Arial" w:hAnsi="Arial" w:cs="Arial"/>
          <w:spacing w:val="24"/>
          <w:w w:val="88"/>
        </w:rPr>
        <w:t xml:space="preserve"> </w:t>
      </w:r>
      <w:r>
        <w:rPr>
          <w:rFonts w:ascii="Arial" w:eastAsia="Arial" w:hAnsi="Arial" w:cs="Arial"/>
        </w:rPr>
        <w:t>applied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5"/>
        </w:rPr>
        <w:t>extensi</w:t>
      </w:r>
      <w:r>
        <w:rPr>
          <w:rFonts w:ascii="Arial" w:eastAsia="Arial" w:hAnsi="Arial" w:cs="Arial"/>
          <w:spacing w:val="-5"/>
          <w:w w:val="95"/>
        </w:rPr>
        <w:t>v</w:t>
      </w:r>
      <w:r>
        <w:rPr>
          <w:rFonts w:ascii="Arial" w:eastAsia="Arial" w:hAnsi="Arial" w:cs="Arial"/>
          <w:w w:val="95"/>
        </w:rPr>
        <w:t>ely</w:t>
      </w:r>
      <w:r>
        <w:rPr>
          <w:rFonts w:ascii="Arial" w:eastAsia="Arial" w:hAnsi="Arial" w:cs="Arial"/>
          <w:spacing w:val="29"/>
          <w:w w:val="9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1"/>
        </w:rPr>
        <w:t>measureme</w:t>
      </w:r>
      <w:r>
        <w:rPr>
          <w:rFonts w:ascii="Arial" w:eastAsia="Arial" w:hAnsi="Arial" w:cs="Arial"/>
          <w:spacing w:val="-5"/>
          <w:w w:val="91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soil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ater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8"/>
        </w:rPr>
        <w:t>u</w:t>
      </w:r>
      <w:r>
        <w:rPr>
          <w:rFonts w:ascii="Arial" w:eastAsia="Arial" w:hAnsi="Arial" w:cs="Arial"/>
          <w:spacing w:val="-6"/>
          <w:w w:val="88"/>
        </w:rPr>
        <w:t>c</w:t>
      </w:r>
      <w:r>
        <w:rPr>
          <w:rFonts w:ascii="Arial" w:eastAsia="Arial" w:hAnsi="Arial" w:cs="Arial"/>
          <w:w w:val="98"/>
        </w:rPr>
        <w:t xml:space="preserve">h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36"/>
          <w:w w:val="8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commercially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ailable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soil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1"/>
        </w:rPr>
        <w:t>pro</w:t>
      </w:r>
      <w:r>
        <w:rPr>
          <w:rFonts w:ascii="Arial" w:eastAsia="Arial" w:hAnsi="Arial" w:cs="Arial"/>
          <w:spacing w:val="6"/>
          <w:w w:val="91"/>
        </w:rPr>
        <w:t>b</w:t>
      </w:r>
      <w:r>
        <w:rPr>
          <w:rFonts w:ascii="Arial" w:eastAsia="Arial" w:hAnsi="Arial" w:cs="Arial"/>
          <w:w w:val="91"/>
        </w:rPr>
        <w:t>es</w:t>
      </w:r>
      <w:r>
        <w:rPr>
          <w:rFonts w:ascii="Arial" w:eastAsia="Arial" w:hAnsi="Arial" w:cs="Arial"/>
          <w:spacing w:val="37"/>
          <w:w w:val="91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Acclima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4"/>
        </w:rPr>
        <w:t>[2,</w:t>
      </w:r>
      <w:r>
        <w:rPr>
          <w:rFonts w:ascii="Arial" w:eastAsia="Arial" w:hAnsi="Arial" w:cs="Arial"/>
          <w:spacing w:val="-20"/>
          <w:w w:val="94"/>
        </w:rPr>
        <w:t xml:space="preserve"> </w:t>
      </w:r>
      <w:r>
        <w:rPr>
          <w:rFonts w:ascii="Arial" w:eastAsia="Arial" w:hAnsi="Arial" w:cs="Arial"/>
        </w:rPr>
        <w:t>20],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due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high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diele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tric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ater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104"/>
        </w:rPr>
        <w:t>relati</w:t>
      </w:r>
      <w:r>
        <w:rPr>
          <w:rFonts w:ascii="Arial" w:eastAsia="Arial" w:hAnsi="Arial" w:cs="Arial"/>
          <w:spacing w:val="-5"/>
          <w:w w:val="10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dry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soil.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1"/>
        </w:rPr>
        <w:t>Su</w:t>
      </w:r>
      <w:r>
        <w:rPr>
          <w:rFonts w:ascii="Arial" w:eastAsia="Arial" w:hAnsi="Arial" w:cs="Arial"/>
          <w:spacing w:val="-5"/>
          <w:w w:val="91"/>
        </w:rPr>
        <w:t>c</w:t>
      </w:r>
      <w:r>
        <w:rPr>
          <w:rFonts w:ascii="Arial" w:eastAsia="Arial" w:hAnsi="Arial" w:cs="Arial"/>
          <w:w w:val="91"/>
        </w:rPr>
        <w:t>h</w:t>
      </w:r>
      <w:r>
        <w:rPr>
          <w:rFonts w:ascii="Arial" w:eastAsia="Arial" w:hAnsi="Arial" w:cs="Arial"/>
          <w:spacing w:val="7"/>
          <w:w w:val="9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91"/>
        </w:rPr>
        <w:t>commercial</w:t>
      </w:r>
      <w:r>
        <w:rPr>
          <w:rFonts w:ascii="Arial" w:eastAsia="Arial" w:hAnsi="Arial" w:cs="Arial"/>
          <w:spacing w:val="52"/>
          <w:w w:val="91"/>
        </w:rPr>
        <w:t xml:space="preserve"> </w:t>
      </w:r>
      <w:r>
        <w:rPr>
          <w:rFonts w:ascii="Arial" w:eastAsia="Arial" w:hAnsi="Arial" w:cs="Arial"/>
          <w:w w:val="91"/>
        </w:rPr>
        <w:t>sensor</w:t>
      </w:r>
      <w:r>
        <w:rPr>
          <w:rFonts w:ascii="Arial" w:eastAsia="Arial" w:hAnsi="Arial" w:cs="Arial"/>
          <w:spacing w:val="-12"/>
          <w:w w:val="91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1"/>
          <w:w w:val="91"/>
        </w:rPr>
        <w:t xml:space="preserve"> </w:t>
      </w:r>
      <w:r>
        <w:rPr>
          <w:rFonts w:ascii="Arial" w:eastAsia="Arial" w:hAnsi="Arial" w:cs="Arial"/>
          <w:w w:val="91"/>
        </w:rPr>
        <w:t>easily</w:t>
      </w:r>
      <w:r>
        <w:rPr>
          <w:rFonts w:ascii="Arial" w:eastAsia="Arial" w:hAnsi="Arial" w:cs="Arial"/>
          <w:spacing w:val="19"/>
          <w:w w:val="91"/>
        </w:rPr>
        <w:t xml:space="preserve"> </w:t>
      </w:r>
      <w:r>
        <w:rPr>
          <w:rFonts w:ascii="Arial" w:eastAsia="Arial" w:hAnsi="Arial" w:cs="Arial"/>
          <w:w w:val="91"/>
        </w:rPr>
        <w:t>repur</w:t>
      </w:r>
      <w:r>
        <w:rPr>
          <w:rFonts w:ascii="Arial" w:eastAsia="Arial" w:hAnsi="Arial" w:cs="Arial"/>
          <w:spacing w:val="6"/>
          <w:w w:val="91"/>
        </w:rPr>
        <w:t>p</w:t>
      </w:r>
      <w:r>
        <w:rPr>
          <w:rFonts w:ascii="Arial" w:eastAsia="Arial" w:hAnsi="Arial" w:cs="Arial"/>
          <w:w w:val="91"/>
        </w:rPr>
        <w:t>osed</w:t>
      </w:r>
      <w:r>
        <w:rPr>
          <w:rFonts w:ascii="Arial" w:eastAsia="Arial" w:hAnsi="Arial" w:cs="Arial"/>
          <w:spacing w:val="35"/>
          <w:w w:val="9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atta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</w:rPr>
        <w:t>hed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 exterior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2"/>
        </w:rPr>
        <w:t>pur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ose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monitoring,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and calibrated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against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3"/>
        </w:rPr>
        <w:t>eig</w:t>
      </w:r>
      <w:r>
        <w:rPr>
          <w:rFonts w:ascii="Arial" w:eastAsia="Arial" w:hAnsi="Arial" w:cs="Arial"/>
          <w:spacing w:val="-6"/>
          <w:w w:val="93"/>
        </w:rPr>
        <w:t>h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e. A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3"/>
        </w:rPr>
        <w:t>eig</w:t>
      </w:r>
      <w:r>
        <w:rPr>
          <w:rFonts w:ascii="Arial" w:eastAsia="Arial" w:hAnsi="Arial" w:cs="Arial"/>
          <w:spacing w:val="-6"/>
          <w:w w:val="93"/>
        </w:rPr>
        <w:t>h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monitor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35"/>
          <w:w w:val="89"/>
        </w:rPr>
        <w:t xml:space="preserve"> </w:t>
      </w:r>
      <w:r>
        <w:rPr>
          <w:rFonts w:ascii="Arial" w:eastAsia="Arial" w:hAnsi="Arial" w:cs="Arial"/>
          <w:w w:val="89"/>
        </w:rPr>
        <w:t>designed</w:t>
      </w:r>
      <w:del w:id="303" w:author="Ellis, James" w:date="2017-01-09T10:35:00Z">
        <w:r w:rsidDel="00175A03">
          <w:rPr>
            <w:rFonts w:ascii="Arial" w:eastAsia="Arial" w:hAnsi="Arial" w:cs="Arial"/>
            <w:w w:val="89"/>
          </w:rPr>
          <w:delText xml:space="preserve">  </w:delText>
        </w:r>
      </w:del>
      <w:ins w:id="304" w:author="Ellis, James" w:date="2017-01-09T10:35:00Z">
        <w:r w:rsidR="00175A03">
          <w:rPr>
            <w:rFonts w:ascii="Arial" w:eastAsia="Arial" w:hAnsi="Arial" w:cs="Arial"/>
            <w:w w:val="89"/>
          </w:rPr>
          <w:t xml:space="preserve"> </w:t>
        </w:r>
      </w:ins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94"/>
        </w:rPr>
        <w:t>sup</w:t>
      </w:r>
      <w:r>
        <w:rPr>
          <w:rFonts w:ascii="Arial" w:eastAsia="Arial" w:hAnsi="Arial" w:cs="Arial"/>
          <w:spacing w:val="7"/>
          <w:w w:val="94"/>
        </w:rPr>
        <w:t>p</w:t>
      </w:r>
      <w:r>
        <w:rPr>
          <w:rFonts w:ascii="Arial" w:eastAsia="Arial" w:hAnsi="Arial" w:cs="Arial"/>
          <w:w w:val="99"/>
        </w:rPr>
        <w:t>or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high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eig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3"/>
        </w:rPr>
        <w:t xml:space="preserve"> </w:t>
      </w:r>
      <w:ins w:id="305" w:author="Ellis, James" w:date="2017-01-09T10:26:00Z">
        <w:r w:rsidR="00D67E31">
          <w:rPr>
            <w:rFonts w:ascii="Arial" w:eastAsia="Arial" w:hAnsi="Arial" w:cs="Arial"/>
          </w:rPr>
          <w:t>(&gt;90 kg</w:t>
        </w:r>
      </w:ins>
      <w:del w:id="306" w:author="Ellis, James" w:date="2017-01-09T10:26:00Z">
        <w:r w:rsidDel="00D67E31">
          <w:rPr>
            <w:rFonts w:ascii="Arial" w:eastAsia="Arial" w:hAnsi="Arial" w:cs="Arial"/>
          </w:rPr>
          <w:delText>(¿200lb</w:delText>
        </w:r>
      </w:del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full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w w:val="90"/>
        </w:rPr>
        <w:t>measure</w:t>
      </w:r>
      <w:r>
        <w:rPr>
          <w:rFonts w:ascii="Arial" w:eastAsia="Arial" w:hAnsi="Arial" w:cs="Arial"/>
          <w:spacing w:val="32"/>
          <w:w w:val="90"/>
        </w:rPr>
        <w:t xml:space="preserve"> </w:t>
      </w:r>
      <w:r>
        <w:rPr>
          <w:rFonts w:ascii="Arial" w:eastAsia="Arial" w:hAnsi="Arial" w:cs="Arial"/>
        </w:rPr>
        <w:t>small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5"/>
          <w:w w:val="88"/>
        </w:rPr>
        <w:t>c</w:t>
      </w:r>
      <w:r>
        <w:rPr>
          <w:rFonts w:ascii="Arial" w:eastAsia="Arial" w:hAnsi="Arial" w:cs="Arial"/>
          <w:w w:val="88"/>
        </w:rPr>
        <w:t>hanges</w:t>
      </w:r>
      <w:r>
        <w:rPr>
          <w:rFonts w:ascii="Arial" w:eastAsia="Arial" w:hAnsi="Arial" w:cs="Arial"/>
          <w:spacing w:val="40"/>
          <w:w w:val="88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time.</w:t>
      </w:r>
      <w:del w:id="30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2"/>
          </w:rPr>
          <w:delText xml:space="preserve"> </w:delText>
        </w:r>
      </w:del>
      <w:ins w:id="30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5"/>
          <w:w w:val="88"/>
        </w:rPr>
        <w:t xml:space="preserve"> </w:t>
      </w:r>
      <w:r>
        <w:rPr>
          <w:rFonts w:ascii="Arial" w:eastAsia="Arial" w:hAnsi="Arial" w:cs="Arial"/>
        </w:rPr>
        <w:t>done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5"/>
        </w:rPr>
        <w:t>off-the-shelf</w:t>
      </w:r>
      <w:r>
        <w:rPr>
          <w:rFonts w:ascii="Arial" w:eastAsia="Arial" w:hAnsi="Arial" w:cs="Arial"/>
          <w:spacing w:val="30"/>
          <w:w w:val="95"/>
        </w:rPr>
        <w:t xml:space="preserve"> </w:t>
      </w:r>
      <w:r>
        <w:rPr>
          <w:rFonts w:ascii="Arial" w:eastAsia="Arial" w:hAnsi="Arial" w:cs="Arial"/>
        </w:rPr>
        <w:t>load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cells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amplifiers. 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signal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digitized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1"/>
        </w:rPr>
        <w:t>logged</w:t>
      </w:r>
      <w:r>
        <w:rPr>
          <w:rFonts w:ascii="Arial" w:eastAsia="Arial" w:hAnsi="Arial" w:cs="Arial"/>
          <w:spacing w:val="15"/>
          <w:w w:val="9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86"/>
        </w:rPr>
        <w:t>used</w:t>
      </w:r>
      <w:r>
        <w:rPr>
          <w:rFonts w:ascii="Arial" w:eastAsia="Arial" w:hAnsi="Arial" w:cs="Arial"/>
          <w:spacing w:val="33"/>
          <w:w w:val="86"/>
        </w:rPr>
        <w:t xml:space="preserve"> </w:t>
      </w:r>
      <w:r>
        <w:rPr>
          <w:rFonts w:ascii="Arial" w:eastAsia="Arial" w:hAnsi="Arial" w:cs="Arial"/>
          <w:w w:val="86"/>
        </w:rPr>
        <w:t>as</w:t>
      </w:r>
      <w:r>
        <w:rPr>
          <w:rFonts w:ascii="Arial" w:eastAsia="Arial" w:hAnsi="Arial" w:cs="Arial"/>
          <w:spacing w:val="12"/>
          <w:w w:val="8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2"/>
        </w:rPr>
        <w:t>reference</w:t>
      </w:r>
      <w:r>
        <w:rPr>
          <w:rFonts w:ascii="Arial" w:eastAsia="Arial" w:hAnsi="Arial" w:cs="Arial"/>
          <w:spacing w:val="-3"/>
          <w:w w:val="92"/>
        </w:rPr>
        <w:t xml:space="preserve"> </w:t>
      </w:r>
      <w:r>
        <w:rPr>
          <w:rFonts w:ascii="Arial" w:eastAsia="Arial" w:hAnsi="Arial" w:cs="Arial"/>
          <w:w w:val="92"/>
        </w:rPr>
        <w:t>against</w:t>
      </w:r>
      <w:r>
        <w:rPr>
          <w:rFonts w:ascii="Arial" w:eastAsia="Arial" w:hAnsi="Arial" w:cs="Arial"/>
          <w:spacing w:val="36"/>
          <w:w w:val="9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5"/>
        </w:rPr>
        <w:t>electromagnetic</w:t>
      </w:r>
      <w:r>
        <w:rPr>
          <w:rFonts w:ascii="Arial" w:eastAsia="Arial" w:hAnsi="Arial" w:cs="Arial"/>
          <w:spacing w:val="14"/>
          <w:w w:val="95"/>
        </w:rPr>
        <w:t xml:space="preserve"> </w:t>
      </w:r>
      <w:r>
        <w:rPr>
          <w:rFonts w:ascii="Arial" w:eastAsia="Arial" w:hAnsi="Arial" w:cs="Arial"/>
        </w:rPr>
        <w:t>sensor.</w:t>
      </w:r>
    </w:p>
    <w:p w14:paraId="12196F44" w14:textId="77777777" w:rsidR="00DA178C" w:rsidRDefault="00DA178C">
      <w:pPr>
        <w:spacing w:before="15" w:after="0" w:line="280" w:lineRule="exact"/>
        <w:rPr>
          <w:sz w:val="28"/>
          <w:szCs w:val="28"/>
        </w:rPr>
      </w:pPr>
    </w:p>
    <w:p w14:paraId="74CE3B39" w14:textId="560B99B8" w:rsidR="00DA178C" w:rsidRDefault="00482CEA">
      <w:pPr>
        <w:spacing w:after="0" w:line="240" w:lineRule="auto"/>
        <w:ind w:left="100" w:right="664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4.4</w:t>
      </w:r>
      <w:del w:id="309" w:author="Ellis, James" w:date="2017-01-09T10:35:00Z">
        <w:r w:rsidDel="00175A03">
          <w:rPr>
            <w:rFonts w:ascii="Arial" w:eastAsia="Arial" w:hAnsi="Arial" w:cs="Arial"/>
            <w:b/>
            <w:bCs/>
            <w:sz w:val="24"/>
            <w:szCs w:val="24"/>
          </w:rPr>
          <w:delText xml:space="preserve">  </w:delText>
        </w:r>
      </w:del>
      <w:ins w:id="310" w:author="Ellis, James" w:date="2017-01-09T10:35:00Z">
        <w:r w:rsidR="00175A03">
          <w:rPr>
            <w:rFonts w:ascii="Arial" w:eastAsia="Arial" w:hAnsi="Arial" w:cs="Arial"/>
            <w:b/>
            <w:bCs/>
            <w:sz w:val="24"/>
            <w:szCs w:val="24"/>
          </w:rPr>
          <w:t xml:space="preserve"> </w:t>
        </w:r>
      </w:ins>
      <w:del w:id="311" w:author="Ellis, James" w:date="2017-01-09T10:35:00Z">
        <w:r w:rsidDel="00175A03">
          <w:rPr>
            <w:rFonts w:ascii="Arial" w:eastAsia="Arial" w:hAnsi="Arial" w:cs="Arial"/>
            <w:b/>
            <w:bCs/>
            <w:sz w:val="24"/>
            <w:szCs w:val="24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9"/>
            <w:sz w:val="24"/>
            <w:szCs w:val="24"/>
          </w:rPr>
          <w:delText xml:space="preserve"> </w:delText>
        </w:r>
      </w:del>
      <w:ins w:id="312" w:author="Ellis, James" w:date="2017-01-09T10:35:00Z">
        <w:r w:rsidR="00175A03">
          <w:rPr>
            <w:rFonts w:ascii="Arial" w:eastAsia="Arial" w:hAnsi="Arial" w:cs="Arial"/>
            <w:b/>
            <w:bCs/>
            <w:sz w:val="24"/>
            <w:szCs w:val="24"/>
          </w:rPr>
          <w:t xml:space="preserve"> </w:t>
        </w:r>
      </w:ins>
      <w:r>
        <w:rPr>
          <w:rFonts w:ascii="Arial" w:eastAsia="Arial" w:hAnsi="Arial" w:cs="Arial"/>
          <w:b/>
          <w:bCs/>
          <w:sz w:val="24"/>
          <w:szCs w:val="24"/>
        </w:rPr>
        <w:t>Sensor</w:t>
      </w:r>
      <w:r>
        <w:rPr>
          <w:rFonts w:ascii="Arial" w:eastAsia="Arial" w:hAnsi="Arial" w:cs="Arial"/>
          <w:b/>
          <w:bCs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6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7"/>
          <w:w w:val="116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3"/>
          <w:sz w:val="24"/>
          <w:szCs w:val="24"/>
        </w:rPr>
        <w:t>tegration</w:t>
      </w:r>
    </w:p>
    <w:p w14:paraId="26C2EA67" w14:textId="77777777" w:rsidR="00DA178C" w:rsidRDefault="00DA178C">
      <w:pPr>
        <w:spacing w:before="5" w:after="0" w:line="150" w:lineRule="exact"/>
        <w:rPr>
          <w:sz w:val="15"/>
          <w:szCs w:val="15"/>
        </w:rPr>
      </w:pPr>
    </w:p>
    <w:p w14:paraId="1EA72C17" w14:textId="77777777" w:rsidR="00DA178C" w:rsidRDefault="00482CEA">
      <w:pPr>
        <w:spacing w:after="0" w:line="257" w:lineRule="auto"/>
        <w:ind w:left="10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three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0"/>
        </w:rPr>
        <w:t>sensing</w:t>
      </w:r>
      <w:r>
        <w:rPr>
          <w:rFonts w:ascii="Arial" w:eastAsia="Arial" w:hAnsi="Arial" w:cs="Arial"/>
          <w:spacing w:val="23"/>
          <w:w w:val="90"/>
        </w:rPr>
        <w:t xml:space="preserve"> </w:t>
      </w:r>
      <w:r>
        <w:rPr>
          <w:rFonts w:ascii="Arial" w:eastAsia="Arial" w:hAnsi="Arial" w:cs="Arial"/>
          <w:w w:val="90"/>
        </w:rPr>
        <w:t>systems</w:t>
      </w:r>
      <w:r>
        <w:rPr>
          <w:rFonts w:ascii="Arial" w:eastAsia="Arial" w:hAnsi="Arial" w:cs="Arial"/>
          <w:spacing w:val="38"/>
          <w:w w:val="90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3"/>
          <w:w w:val="88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grat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datalogging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28"/>
          <w:w w:val="93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w-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 xml:space="preserve">em-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edded</w:t>
      </w:r>
      <w:r>
        <w:rPr>
          <w:rFonts w:ascii="Arial" w:eastAsia="Arial" w:hAnsi="Arial" w:cs="Arial"/>
          <w:spacing w:val="26"/>
          <w:w w:val="92"/>
        </w:rPr>
        <w:t xml:space="preserve"> </w:t>
      </w:r>
      <w:r>
        <w:rPr>
          <w:rFonts w:ascii="Arial" w:eastAsia="Arial" w:hAnsi="Arial" w:cs="Arial"/>
        </w:rPr>
        <w:t>computer,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86"/>
        </w:rPr>
        <w:t>su</w:t>
      </w:r>
      <w:r>
        <w:rPr>
          <w:rFonts w:ascii="Arial" w:eastAsia="Arial" w:hAnsi="Arial" w:cs="Arial"/>
          <w:spacing w:val="-5"/>
          <w:w w:val="86"/>
        </w:rPr>
        <w:t>c</w:t>
      </w:r>
      <w:r>
        <w:rPr>
          <w:rFonts w:ascii="Arial" w:eastAsia="Arial" w:hAnsi="Arial" w:cs="Arial"/>
          <w:w w:val="86"/>
        </w:rPr>
        <w:t>h</w:t>
      </w:r>
      <w:r>
        <w:rPr>
          <w:rFonts w:ascii="Arial" w:eastAsia="Arial" w:hAnsi="Arial" w:cs="Arial"/>
          <w:spacing w:val="48"/>
          <w:w w:val="86"/>
        </w:rPr>
        <w:t xml:space="preserve"> </w:t>
      </w:r>
      <w:r>
        <w:rPr>
          <w:rFonts w:ascii="Arial" w:eastAsia="Arial" w:hAnsi="Arial" w:cs="Arial"/>
          <w:w w:val="86"/>
        </w:rPr>
        <w:t>as</w:t>
      </w:r>
      <w:r>
        <w:rPr>
          <w:rFonts w:ascii="Arial" w:eastAsia="Arial" w:hAnsi="Arial" w:cs="Arial"/>
          <w:spacing w:val="20"/>
          <w:w w:val="8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Rasp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erry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Pi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[25],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also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96"/>
        </w:rPr>
        <w:t>impleme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CV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101"/>
        </w:rPr>
        <w:t xml:space="preserve">algorithm.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computer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erform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image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0"/>
        </w:rPr>
        <w:t>pr</w:t>
      </w:r>
      <w:r>
        <w:rPr>
          <w:rFonts w:ascii="Arial" w:eastAsia="Arial" w:hAnsi="Arial" w:cs="Arial"/>
          <w:spacing w:val="5"/>
          <w:w w:val="90"/>
        </w:rPr>
        <w:t>o</w:t>
      </w:r>
      <w:r>
        <w:rPr>
          <w:rFonts w:ascii="Arial" w:eastAsia="Arial" w:hAnsi="Arial" w:cs="Arial"/>
          <w:w w:val="90"/>
        </w:rPr>
        <w:t>cessing</w:t>
      </w:r>
      <w:r>
        <w:rPr>
          <w:rFonts w:ascii="Arial" w:eastAsia="Arial" w:hAnsi="Arial" w:cs="Arial"/>
          <w:spacing w:val="36"/>
          <w:w w:val="9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log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data.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additio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4"/>
          <w:w w:val="13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2"/>
        </w:rPr>
        <w:t>ser</w:t>
      </w:r>
      <w:r>
        <w:rPr>
          <w:rFonts w:ascii="Arial" w:eastAsia="Arial" w:hAnsi="Arial" w:cs="Arial"/>
          <w:spacing w:val="-5"/>
          <w:w w:val="92"/>
        </w:rPr>
        <w:t>v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eb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terface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tral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2"/>
        </w:rPr>
        <w:t>database</w:t>
      </w:r>
      <w:r>
        <w:rPr>
          <w:rFonts w:ascii="Arial" w:eastAsia="Arial" w:hAnsi="Arial" w:cs="Arial"/>
          <w:spacing w:val="30"/>
          <w:w w:val="9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30"/>
          <w:w w:val="89"/>
        </w:rPr>
        <w:t xml:space="preserve"> </w:t>
      </w:r>
      <w:r>
        <w:rPr>
          <w:rFonts w:ascii="Arial" w:eastAsia="Arial" w:hAnsi="Arial" w:cs="Arial"/>
          <w:w w:val="89"/>
        </w:rPr>
        <w:t>designed</w:t>
      </w:r>
      <w:r>
        <w:rPr>
          <w:rFonts w:ascii="Arial" w:eastAsia="Arial" w:hAnsi="Arial" w:cs="Arial"/>
          <w:spacing w:val="50"/>
          <w:w w:val="8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6"/>
        </w:rPr>
        <w:t>programmed</w:t>
      </w:r>
      <w:r>
        <w:rPr>
          <w:rFonts w:ascii="Arial" w:eastAsia="Arial" w:hAnsi="Arial" w:cs="Arial"/>
          <w:spacing w:val="27"/>
          <w:w w:val="9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102"/>
        </w:rPr>
        <w:t xml:space="preserve">this </w:t>
      </w:r>
      <w:r>
        <w:rPr>
          <w:rFonts w:ascii="Arial" w:eastAsia="Arial" w:hAnsi="Arial" w:cs="Arial"/>
        </w:rPr>
        <w:t>task.</w:t>
      </w:r>
    </w:p>
    <w:p w14:paraId="0E532A74" w14:textId="77777777" w:rsidR="00DA178C" w:rsidRDefault="00DA178C">
      <w:pPr>
        <w:spacing w:before="15" w:after="0" w:line="280" w:lineRule="exact"/>
        <w:rPr>
          <w:sz w:val="28"/>
          <w:szCs w:val="28"/>
        </w:rPr>
      </w:pPr>
    </w:p>
    <w:p w14:paraId="27904B2E" w14:textId="520AEEC2" w:rsidR="00DA178C" w:rsidRDefault="00482CEA">
      <w:pPr>
        <w:spacing w:after="0" w:line="240" w:lineRule="auto"/>
        <w:ind w:left="100" w:right="2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4.5</w:t>
      </w:r>
      <w:del w:id="313" w:author="Ellis, James" w:date="2017-01-09T10:35:00Z">
        <w:r w:rsidDel="00175A03">
          <w:rPr>
            <w:rFonts w:ascii="Arial" w:eastAsia="Arial" w:hAnsi="Arial" w:cs="Arial"/>
            <w:b/>
            <w:bCs/>
            <w:sz w:val="24"/>
            <w:szCs w:val="24"/>
          </w:rPr>
          <w:delText xml:space="preserve">  </w:delText>
        </w:r>
      </w:del>
      <w:ins w:id="314" w:author="Ellis, James" w:date="2017-01-09T10:35:00Z">
        <w:r w:rsidR="00175A03">
          <w:rPr>
            <w:rFonts w:ascii="Arial" w:eastAsia="Arial" w:hAnsi="Arial" w:cs="Arial"/>
            <w:b/>
            <w:bCs/>
            <w:sz w:val="24"/>
            <w:szCs w:val="24"/>
          </w:rPr>
          <w:t xml:space="preserve"> </w:t>
        </w:r>
      </w:ins>
      <w:del w:id="315" w:author="Ellis, James" w:date="2017-01-09T10:35:00Z">
        <w:r w:rsidDel="00175A03">
          <w:rPr>
            <w:rFonts w:ascii="Arial" w:eastAsia="Arial" w:hAnsi="Arial" w:cs="Arial"/>
            <w:b/>
            <w:bCs/>
            <w:sz w:val="24"/>
            <w:szCs w:val="24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9"/>
            <w:sz w:val="24"/>
            <w:szCs w:val="24"/>
          </w:rPr>
          <w:delText xml:space="preserve"> </w:delText>
        </w:r>
      </w:del>
      <w:ins w:id="316" w:author="Ellis, James" w:date="2017-01-09T10:35:00Z">
        <w:r w:rsidR="00175A03">
          <w:rPr>
            <w:rFonts w:ascii="Arial" w:eastAsia="Arial" w:hAnsi="Arial" w:cs="Arial"/>
            <w:b/>
            <w:bCs/>
            <w:sz w:val="24"/>
            <w:szCs w:val="24"/>
          </w:rPr>
          <w:t xml:space="preserve"> </w:t>
        </w:r>
      </w:ins>
      <w:r>
        <w:rPr>
          <w:rFonts w:ascii="Arial" w:eastAsia="Arial" w:hAnsi="Arial" w:cs="Arial"/>
          <w:b/>
          <w:bCs/>
          <w:sz w:val="24"/>
          <w:szCs w:val="24"/>
        </w:rPr>
        <w:t>Field</w:t>
      </w:r>
      <w:r>
        <w:rPr>
          <w:rFonts w:ascii="Arial" w:eastAsia="Arial" w:hAnsi="Arial" w:cs="Arial"/>
          <w:b/>
          <w:bCs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4"/>
          <w:sz w:val="24"/>
          <w:szCs w:val="24"/>
        </w:rPr>
        <w:t>Impleme</w:t>
      </w:r>
      <w:r>
        <w:rPr>
          <w:rFonts w:ascii="Arial" w:eastAsia="Arial" w:hAnsi="Arial" w:cs="Arial"/>
          <w:b/>
          <w:bCs/>
          <w:spacing w:val="-7"/>
          <w:w w:val="104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4"/>
          <w:sz w:val="24"/>
          <w:szCs w:val="24"/>
        </w:rPr>
        <w:t>tation</w:t>
      </w:r>
      <w:r>
        <w:rPr>
          <w:rFonts w:ascii="Arial" w:eastAsia="Arial" w:hAnsi="Arial" w:cs="Arial"/>
          <w:b/>
          <w:bCs/>
          <w:spacing w:val="35"/>
          <w:w w:val="10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trolled</w:t>
      </w:r>
      <w:r>
        <w:rPr>
          <w:rFonts w:ascii="Arial" w:eastAsia="Arial" w:hAnsi="Arial" w:cs="Arial"/>
          <w:b/>
          <w:bCs/>
          <w:spacing w:val="63"/>
          <w:sz w:val="24"/>
          <w:szCs w:val="24"/>
        </w:rPr>
        <w:t xml:space="preserve"> </w:t>
      </w:r>
      <w:del w:id="317" w:author="Ellis, James" w:date="2017-01-09T10:36:00Z">
        <w:r w:rsidDel="00175A03">
          <w:rPr>
            <w:rFonts w:ascii="Arial" w:eastAsia="Arial" w:hAnsi="Arial" w:cs="Arial"/>
            <w:b/>
            <w:bCs/>
            <w:w w:val="106"/>
            <w:sz w:val="24"/>
            <w:szCs w:val="24"/>
          </w:rPr>
          <w:delText>Ex</w:delText>
        </w:r>
        <w:r w:rsidDel="00175A03">
          <w:rPr>
            <w:rFonts w:ascii="Arial" w:eastAsia="Arial" w:hAnsi="Arial" w:cs="Arial"/>
            <w:b/>
            <w:bCs/>
            <w:spacing w:val="8"/>
            <w:w w:val="106"/>
            <w:sz w:val="24"/>
            <w:szCs w:val="24"/>
          </w:rPr>
          <w:delText>p</w:delText>
        </w:r>
        <w:r w:rsidDel="00175A03">
          <w:rPr>
            <w:rFonts w:ascii="Arial" w:eastAsia="Arial" w:hAnsi="Arial" w:cs="Arial"/>
            <w:b/>
            <w:bCs/>
            <w:w w:val="102"/>
            <w:sz w:val="24"/>
            <w:szCs w:val="24"/>
          </w:rPr>
          <w:delText>ermie</w:delText>
        </w:r>
        <w:r w:rsidDel="00175A03">
          <w:rPr>
            <w:rFonts w:ascii="Arial" w:eastAsia="Arial" w:hAnsi="Arial" w:cs="Arial"/>
            <w:b/>
            <w:bCs/>
            <w:spacing w:val="-7"/>
            <w:w w:val="102"/>
            <w:sz w:val="24"/>
            <w:szCs w:val="24"/>
          </w:rPr>
          <w:delText>n</w:delText>
        </w:r>
        <w:r w:rsidDel="00175A03">
          <w:rPr>
            <w:rFonts w:ascii="Arial" w:eastAsia="Arial" w:hAnsi="Arial" w:cs="Arial"/>
            <w:b/>
            <w:bCs/>
            <w:w w:val="98"/>
            <w:sz w:val="24"/>
            <w:szCs w:val="24"/>
          </w:rPr>
          <w:delText>ts</w:delText>
        </w:r>
      </w:del>
      <w:ins w:id="318" w:author="Ellis, James" w:date="2017-01-09T10:36:00Z">
        <w:r w:rsidR="00175A03">
          <w:rPr>
            <w:rFonts w:ascii="Arial" w:eastAsia="Arial" w:hAnsi="Arial" w:cs="Arial"/>
            <w:b/>
            <w:bCs/>
            <w:w w:val="106"/>
            <w:sz w:val="24"/>
            <w:szCs w:val="24"/>
          </w:rPr>
          <w:t>Ex</w:t>
        </w:r>
        <w:r w:rsidR="00175A03">
          <w:rPr>
            <w:rFonts w:ascii="Arial" w:eastAsia="Arial" w:hAnsi="Arial" w:cs="Arial"/>
            <w:b/>
            <w:bCs/>
            <w:spacing w:val="8"/>
            <w:w w:val="106"/>
            <w:sz w:val="24"/>
            <w:szCs w:val="24"/>
          </w:rPr>
          <w:t>p</w:t>
        </w:r>
        <w:r w:rsidR="00175A03">
          <w:rPr>
            <w:rFonts w:ascii="Arial" w:eastAsia="Arial" w:hAnsi="Arial" w:cs="Arial"/>
            <w:b/>
            <w:bCs/>
            <w:w w:val="102"/>
            <w:sz w:val="24"/>
            <w:szCs w:val="24"/>
          </w:rPr>
          <w:t>erime</w:t>
        </w:r>
        <w:r w:rsidR="00175A03">
          <w:rPr>
            <w:rFonts w:ascii="Arial" w:eastAsia="Arial" w:hAnsi="Arial" w:cs="Arial"/>
            <w:b/>
            <w:bCs/>
            <w:spacing w:val="-7"/>
            <w:w w:val="102"/>
            <w:sz w:val="24"/>
            <w:szCs w:val="24"/>
          </w:rPr>
          <w:t>n</w:t>
        </w:r>
        <w:r w:rsidR="00175A03">
          <w:rPr>
            <w:rFonts w:ascii="Arial" w:eastAsia="Arial" w:hAnsi="Arial" w:cs="Arial"/>
            <w:b/>
            <w:bCs/>
            <w:w w:val="98"/>
            <w:sz w:val="24"/>
            <w:szCs w:val="24"/>
          </w:rPr>
          <w:t>ts</w:t>
        </w:r>
      </w:ins>
    </w:p>
    <w:p w14:paraId="65A0EF89" w14:textId="77777777" w:rsidR="00DA178C" w:rsidRDefault="00DA178C">
      <w:pPr>
        <w:spacing w:before="5" w:after="0" w:line="150" w:lineRule="exact"/>
        <w:rPr>
          <w:sz w:val="15"/>
          <w:szCs w:val="15"/>
        </w:rPr>
      </w:pPr>
    </w:p>
    <w:p w14:paraId="6A125414" w14:textId="5D81479B" w:rsidR="00DA178C" w:rsidRDefault="00482CEA">
      <w:pPr>
        <w:spacing w:after="0" w:line="257" w:lineRule="auto"/>
        <w:ind w:left="10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Finall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86"/>
        </w:rPr>
        <w:t>sensors</w:t>
      </w:r>
      <w:r>
        <w:rPr>
          <w:rFonts w:ascii="Arial" w:eastAsia="Arial" w:hAnsi="Arial" w:cs="Arial"/>
          <w:spacing w:val="3"/>
          <w:w w:val="86"/>
        </w:rPr>
        <w:t xml:space="preserve"> </w:t>
      </w:r>
      <w:r>
        <w:rPr>
          <w:rFonts w:ascii="Arial" w:eastAsia="Arial" w:hAnsi="Arial" w:cs="Arial"/>
          <w:w w:val="93"/>
        </w:rPr>
        <w:t>and</w:t>
      </w:r>
      <w:r>
        <w:rPr>
          <w:rFonts w:ascii="Arial" w:eastAsia="Arial" w:hAnsi="Arial" w:cs="Arial"/>
          <w:spacing w:val="3"/>
          <w:w w:val="93"/>
        </w:rPr>
        <w:t xml:space="preserve"> 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-6"/>
          <w:w w:val="93"/>
        </w:rPr>
        <w:t>m</w:t>
      </w:r>
      <w:r>
        <w:rPr>
          <w:rFonts w:ascii="Arial" w:eastAsia="Arial" w:hAnsi="Arial" w:cs="Arial"/>
          <w:spacing w:val="6"/>
          <w:w w:val="93"/>
        </w:rPr>
        <w:t>b</w:t>
      </w:r>
      <w:r>
        <w:rPr>
          <w:rFonts w:ascii="Arial" w:eastAsia="Arial" w:hAnsi="Arial" w:cs="Arial"/>
          <w:w w:val="93"/>
        </w:rPr>
        <w:t>edded</w:t>
      </w:r>
      <w:r>
        <w:rPr>
          <w:rFonts w:ascii="Arial" w:eastAsia="Arial" w:hAnsi="Arial" w:cs="Arial"/>
          <w:spacing w:val="-16"/>
          <w:w w:val="93"/>
        </w:rPr>
        <w:t xml:space="preserve"> </w:t>
      </w:r>
      <w:r>
        <w:rPr>
          <w:rFonts w:ascii="Arial" w:eastAsia="Arial" w:hAnsi="Arial" w:cs="Arial"/>
          <w:w w:val="93"/>
        </w:rPr>
        <w:t>computer</w:t>
      </w:r>
      <w:r>
        <w:rPr>
          <w:rFonts w:ascii="Arial" w:eastAsia="Arial" w:hAnsi="Arial" w:cs="Arial"/>
          <w:spacing w:val="33"/>
          <w:w w:val="9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 xml:space="preserve">e </w:t>
      </w:r>
      <w:r>
        <w:rPr>
          <w:rFonts w:ascii="Arial" w:eastAsia="Arial" w:hAnsi="Arial" w:cs="Arial"/>
        </w:rPr>
        <w:t>installed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6"/>
          <w:w w:val="96"/>
        </w:rPr>
        <w:t>w</w:t>
      </w:r>
      <w:r>
        <w:rPr>
          <w:rFonts w:ascii="Arial" w:eastAsia="Arial" w:hAnsi="Arial" w:cs="Arial"/>
          <w:w w:val="96"/>
        </w:rPr>
        <w:t>eatherpr</w:t>
      </w:r>
      <w:r>
        <w:rPr>
          <w:rFonts w:ascii="Arial" w:eastAsia="Arial" w:hAnsi="Arial" w:cs="Arial"/>
          <w:spacing w:val="7"/>
          <w:w w:val="96"/>
        </w:rPr>
        <w:t>o</w:t>
      </w:r>
      <w:r>
        <w:rPr>
          <w:rFonts w:ascii="Arial" w:eastAsia="Arial" w:hAnsi="Arial" w:cs="Arial"/>
          <w:w w:val="96"/>
        </w:rPr>
        <w:t>of</w:t>
      </w:r>
      <w:r>
        <w:rPr>
          <w:rFonts w:ascii="Arial" w:eastAsia="Arial" w:hAnsi="Arial" w:cs="Arial"/>
          <w:spacing w:val="-4"/>
          <w:w w:val="96"/>
        </w:rPr>
        <w:t xml:space="preserve"> </w:t>
      </w:r>
      <w:r>
        <w:rPr>
          <w:rFonts w:ascii="Arial" w:eastAsia="Arial" w:hAnsi="Arial" w:cs="Arial"/>
        </w:rPr>
        <w:t>housing will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22"/>
          <w:w w:val="89"/>
        </w:rPr>
        <w:t xml:space="preserve"> </w:t>
      </w:r>
      <w:r>
        <w:rPr>
          <w:rFonts w:ascii="Arial" w:eastAsia="Arial" w:hAnsi="Arial" w:cs="Arial"/>
          <w:w w:val="89"/>
        </w:rPr>
        <w:t>designed</w:t>
      </w:r>
      <w:r>
        <w:rPr>
          <w:rFonts w:ascii="Arial" w:eastAsia="Arial" w:hAnsi="Arial" w:cs="Arial"/>
          <w:spacing w:val="42"/>
          <w:w w:val="8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fabricated.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21"/>
          <w:w w:val="9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</w:t>
      </w:r>
      <w:r>
        <w:rPr>
          <w:rFonts w:ascii="Arial" w:eastAsia="Arial" w:hAnsi="Arial" w:cs="Arial"/>
          <w:spacing w:val="19"/>
          <w:w w:val="90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p</w:t>
      </w:r>
      <w:r>
        <w:rPr>
          <w:rFonts w:ascii="Arial" w:eastAsia="Arial" w:hAnsi="Arial" w:cs="Arial"/>
          <w:spacing w:val="-5"/>
          <w:w w:val="90"/>
        </w:rPr>
        <w:t>ow</w:t>
      </w:r>
      <w:r>
        <w:rPr>
          <w:rFonts w:ascii="Arial" w:eastAsia="Arial" w:hAnsi="Arial" w:cs="Arial"/>
          <w:w w:val="90"/>
        </w:rPr>
        <w:t>ered</w:t>
      </w:r>
      <w:r>
        <w:rPr>
          <w:rFonts w:ascii="Arial" w:eastAsia="Arial" w:hAnsi="Arial" w:cs="Arial"/>
          <w:spacing w:val="45"/>
          <w:w w:val="90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solar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cells.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3G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5"/>
        </w:rPr>
        <w:t>connection</w:t>
      </w:r>
      <w:r>
        <w:rPr>
          <w:rFonts w:ascii="Arial" w:eastAsia="Arial" w:hAnsi="Arial" w:cs="Arial"/>
          <w:spacing w:val="20"/>
          <w:w w:val="95"/>
        </w:rPr>
        <w:t xml:space="preserve"> </w:t>
      </w:r>
      <w:r>
        <w:rPr>
          <w:rFonts w:ascii="Arial" w:eastAsia="Arial" w:hAnsi="Arial" w:cs="Arial"/>
          <w:w w:val="110"/>
        </w:rPr>
        <w:t xml:space="preserve">will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1"/>
        </w:rPr>
        <w:t>wireless</w:t>
      </w:r>
      <w:r>
        <w:rPr>
          <w:rFonts w:ascii="Arial" w:eastAsia="Arial" w:hAnsi="Arial" w:cs="Arial"/>
          <w:spacing w:val="35"/>
          <w:w w:val="91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upload.</w:t>
      </w:r>
      <w:del w:id="31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6"/>
          </w:rPr>
          <w:delText xml:space="preserve"> </w:delText>
        </w:r>
      </w:del>
      <w:ins w:id="32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system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8"/>
          <w:w w:val="88"/>
        </w:rPr>
        <w:t xml:space="preserve"> </w:t>
      </w:r>
      <w:r>
        <w:rPr>
          <w:rFonts w:ascii="Arial" w:eastAsia="Arial" w:hAnsi="Arial" w:cs="Arial"/>
        </w:rPr>
        <w:t>monitored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1"/>
        </w:rPr>
        <w:t>debugged</w:t>
      </w:r>
      <w:r>
        <w:rPr>
          <w:rFonts w:ascii="Arial" w:eastAsia="Arial" w:hAnsi="Arial" w:cs="Arial"/>
          <w:spacing w:val="35"/>
          <w:w w:val="91"/>
        </w:rPr>
        <w:t xml:space="preserve"> </w:t>
      </w:r>
      <w:r>
        <w:rPr>
          <w:rFonts w:ascii="Arial" w:eastAsia="Arial" w:hAnsi="Arial" w:cs="Arial"/>
        </w:rPr>
        <w:t>during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wing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3 mo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ths.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7"/>
          <w:w w:val="119"/>
        </w:rPr>
        <w:t>A</w:t>
      </w:r>
      <w:r>
        <w:rPr>
          <w:rFonts w:ascii="Arial" w:eastAsia="Arial" w:hAnsi="Arial" w:cs="Arial"/>
          <w:w w:val="119"/>
        </w:rPr>
        <w:t>t</w:t>
      </w:r>
      <w:r>
        <w:rPr>
          <w:rFonts w:ascii="Arial" w:eastAsia="Arial" w:hAnsi="Arial" w:cs="Arial"/>
          <w:spacing w:val="-20"/>
          <w:w w:val="119"/>
        </w:rPr>
        <w:t xml:space="preserve"> </w:t>
      </w:r>
      <w:r>
        <w:rPr>
          <w:rFonts w:ascii="Arial" w:eastAsia="Arial" w:hAnsi="Arial" w:cs="Arial"/>
          <w:w w:val="87"/>
        </w:rPr>
        <w:t>lea</w:t>
      </w:r>
      <w:r>
        <w:rPr>
          <w:rFonts w:ascii="Arial" w:eastAsia="Arial" w:hAnsi="Arial" w:cs="Arial"/>
          <w:spacing w:val="1"/>
          <w:w w:val="87"/>
        </w:rPr>
        <w:t>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0"/>
        </w:rPr>
        <w:t>10</w:t>
      </w:r>
      <w:r>
        <w:rPr>
          <w:rFonts w:ascii="Arial" w:eastAsia="Arial" w:hAnsi="Arial" w:cs="Arial"/>
          <w:spacing w:val="-5"/>
          <w:w w:val="90"/>
        </w:rPr>
        <w:t xml:space="preserve"> </w:t>
      </w:r>
      <w:r>
        <w:rPr>
          <w:rFonts w:ascii="Arial" w:eastAsia="Arial" w:hAnsi="Arial" w:cs="Arial"/>
          <w:w w:val="90"/>
        </w:rPr>
        <w:t>hi</w:t>
      </w:r>
      <w:r>
        <w:rPr>
          <w:rFonts w:ascii="Arial" w:eastAsia="Arial" w:hAnsi="Arial" w:cs="Arial"/>
          <w:spacing w:val="-5"/>
          <w:w w:val="90"/>
        </w:rPr>
        <w:t>v</w:t>
      </w:r>
      <w:r>
        <w:rPr>
          <w:rFonts w:ascii="Arial" w:eastAsia="Arial" w:hAnsi="Arial" w:cs="Arial"/>
          <w:w w:val="90"/>
        </w:rPr>
        <w:t>es</w:t>
      </w:r>
      <w:r>
        <w:rPr>
          <w:rFonts w:ascii="Arial" w:eastAsia="Arial" w:hAnsi="Arial" w:cs="Arial"/>
          <w:spacing w:val="11"/>
          <w:w w:val="90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 xml:space="preserve">e </w:t>
      </w:r>
      <w:r>
        <w:rPr>
          <w:rFonts w:ascii="Arial" w:eastAsia="Arial" w:hAnsi="Arial" w:cs="Arial"/>
          <w:w w:val="105"/>
        </w:rPr>
        <w:t>divi</w:t>
      </w:r>
      <w:r>
        <w:rPr>
          <w:rFonts w:ascii="Arial" w:eastAsia="Arial" w:hAnsi="Arial" w:cs="Arial"/>
          <w:spacing w:val="1"/>
          <w:w w:val="105"/>
        </w:rPr>
        <w:t>d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6"/>
        </w:rPr>
        <w:t>differe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9"/>
        </w:rPr>
        <w:t>treatme</w:t>
      </w:r>
      <w:r>
        <w:rPr>
          <w:rFonts w:ascii="Arial" w:eastAsia="Arial" w:hAnsi="Arial" w:cs="Arial"/>
          <w:spacing w:val="-5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groups.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0"/>
        </w:rPr>
        <w:t>Se</w:t>
      </w:r>
      <w:r>
        <w:rPr>
          <w:rFonts w:ascii="Arial" w:eastAsia="Arial" w:hAnsi="Arial" w:cs="Arial"/>
          <w:spacing w:val="-5"/>
          <w:w w:val="90"/>
        </w:rPr>
        <w:t>v</w:t>
      </w:r>
      <w:r>
        <w:rPr>
          <w:rFonts w:ascii="Arial" w:eastAsia="Arial" w:hAnsi="Arial" w:cs="Arial"/>
          <w:w w:val="90"/>
        </w:rPr>
        <w:t>eral</w:t>
      </w:r>
      <w:r>
        <w:rPr>
          <w:rFonts w:ascii="Arial" w:eastAsia="Arial" w:hAnsi="Arial" w:cs="Arial"/>
          <w:spacing w:val="3"/>
          <w:w w:val="90"/>
        </w:rPr>
        <w:t xml:space="preserve"> </w:t>
      </w:r>
      <w:r>
        <w:rPr>
          <w:rFonts w:ascii="Arial" w:eastAsia="Arial" w:hAnsi="Arial" w:cs="Arial"/>
          <w:w w:val="95"/>
        </w:rPr>
        <w:t>rele</w:t>
      </w:r>
      <w:r>
        <w:rPr>
          <w:rFonts w:ascii="Arial" w:eastAsia="Arial" w:hAnsi="Arial" w:cs="Arial"/>
          <w:spacing w:val="-11"/>
          <w:w w:val="95"/>
        </w:rPr>
        <w:t>v</w:t>
      </w:r>
      <w:r>
        <w:rPr>
          <w:rFonts w:ascii="Arial" w:eastAsia="Arial" w:hAnsi="Arial" w:cs="Arial"/>
          <w:w w:val="94"/>
        </w:rPr>
        <w:t>a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99"/>
        </w:rPr>
        <w:t>treatme</w:t>
      </w:r>
      <w:r>
        <w:rPr>
          <w:rFonts w:ascii="Arial" w:eastAsia="Arial" w:hAnsi="Arial" w:cs="Arial"/>
          <w:spacing w:val="-5"/>
          <w:w w:val="99"/>
        </w:rPr>
        <w:t>n</w:t>
      </w:r>
      <w:r>
        <w:rPr>
          <w:rFonts w:ascii="Arial" w:eastAsia="Arial" w:hAnsi="Arial" w:cs="Arial"/>
          <w:w w:val="138"/>
        </w:rPr>
        <w:t xml:space="preserve">t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ariables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8"/>
          <w:w w:val="88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trolled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artificially</w:t>
      </w:r>
      <w:del w:id="32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3"/>
          </w:rPr>
          <w:delText xml:space="preserve"> </w:delText>
        </w:r>
      </w:del>
      <w:ins w:id="32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aluate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90"/>
        </w:rPr>
        <w:t>systems</w:t>
      </w:r>
      <w:r>
        <w:rPr>
          <w:rFonts w:ascii="Arial" w:eastAsia="Arial" w:hAnsi="Arial" w:cs="Arial"/>
          <w:spacing w:val="44"/>
          <w:w w:val="90"/>
        </w:rPr>
        <w:t xml:space="preserve"> </w:t>
      </w:r>
      <w:r>
        <w:rPr>
          <w:rFonts w:ascii="Arial" w:eastAsia="Arial" w:hAnsi="Arial" w:cs="Arial"/>
        </w:rPr>
        <w:t>efficac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including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88"/>
        </w:rPr>
        <w:t>presence</w:t>
      </w:r>
      <w:r>
        <w:rPr>
          <w:rFonts w:ascii="Arial" w:eastAsia="Arial" w:hAnsi="Arial" w:cs="Arial"/>
          <w:spacing w:val="37"/>
          <w:w w:val="8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w w:val="90"/>
        </w:rPr>
        <w:t>queen,</w:t>
      </w:r>
      <w:r>
        <w:rPr>
          <w:rFonts w:ascii="Arial" w:eastAsia="Arial" w:hAnsi="Arial" w:cs="Arial"/>
          <w:spacing w:val="35"/>
          <w:w w:val="9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7"/>
        </w:rPr>
        <w:t xml:space="preserve"> </w:t>
      </w:r>
      <w:r w:rsidRPr="00482CEA">
        <w:rPr>
          <w:rFonts w:ascii="Arial" w:eastAsia="Arial" w:hAnsi="Arial" w:cs="Arial"/>
          <w:i/>
          <w:spacing w:val="-18"/>
          <w:rPrChange w:id="323" w:author="Ellis, James" w:date="2017-01-09T10:26:00Z">
            <w:rPr>
              <w:rFonts w:ascii="Arial" w:eastAsia="Arial" w:hAnsi="Arial" w:cs="Arial"/>
              <w:spacing w:val="-18"/>
            </w:rPr>
          </w:rPrChange>
        </w:rPr>
        <w:t>V</w:t>
      </w:r>
      <w:r w:rsidRPr="00482CEA">
        <w:rPr>
          <w:rFonts w:ascii="Arial" w:eastAsia="Arial" w:hAnsi="Arial" w:cs="Arial"/>
          <w:i/>
          <w:rPrChange w:id="324" w:author="Ellis, James" w:date="2017-01-09T10:26:00Z">
            <w:rPr>
              <w:rFonts w:ascii="Arial" w:eastAsia="Arial" w:hAnsi="Arial" w:cs="Arial"/>
            </w:rPr>
          </w:rPrChange>
        </w:rPr>
        <w:t>arroa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small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eetle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infestations,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etc.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  <w:w w:val="89"/>
        </w:rPr>
        <w:t>Sensor</w:t>
      </w:r>
      <w:r>
        <w:rPr>
          <w:rFonts w:ascii="Arial" w:eastAsia="Arial" w:hAnsi="Arial" w:cs="Arial"/>
          <w:spacing w:val="25"/>
          <w:w w:val="89"/>
        </w:rPr>
        <w:t xml:space="preserve"> </w:t>
      </w:r>
      <w:r>
        <w:rPr>
          <w:rFonts w:ascii="Arial" w:eastAsia="Arial" w:hAnsi="Arial" w:cs="Arial"/>
          <w:w w:val="89"/>
        </w:rPr>
        <w:t>measureme</w:t>
      </w:r>
      <w:r>
        <w:rPr>
          <w:rFonts w:ascii="Arial" w:eastAsia="Arial" w:hAnsi="Arial" w:cs="Arial"/>
          <w:spacing w:val="-4"/>
          <w:w w:val="89"/>
        </w:rPr>
        <w:t>n</w:t>
      </w:r>
      <w:r>
        <w:rPr>
          <w:rFonts w:ascii="Arial" w:eastAsia="Arial" w:hAnsi="Arial" w:cs="Arial"/>
          <w:w w:val="89"/>
        </w:rPr>
        <w:t>ts</w:t>
      </w:r>
      <w:del w:id="325" w:author="Ellis, James" w:date="2017-01-09T10:35:00Z">
        <w:r w:rsidDel="00175A03">
          <w:rPr>
            <w:rFonts w:ascii="Arial" w:eastAsia="Arial" w:hAnsi="Arial" w:cs="Arial"/>
            <w:w w:val="89"/>
          </w:rPr>
          <w:delText xml:space="preserve"> </w:delText>
        </w:r>
        <w:r w:rsidDel="00175A03">
          <w:rPr>
            <w:rFonts w:ascii="Arial" w:eastAsia="Arial" w:hAnsi="Arial" w:cs="Arial"/>
            <w:spacing w:val="20"/>
            <w:w w:val="89"/>
          </w:rPr>
          <w:delText xml:space="preserve"> </w:delText>
        </w:r>
      </w:del>
      <w:ins w:id="326" w:author="Ellis, James" w:date="2017-01-09T10:35:00Z">
        <w:r w:rsidR="00175A03">
          <w:rPr>
            <w:rFonts w:ascii="Arial" w:eastAsia="Arial" w:hAnsi="Arial" w:cs="Arial"/>
            <w:w w:val="89"/>
          </w:rPr>
          <w:t xml:space="preserve"> </w:t>
        </w:r>
      </w:ins>
      <w:r>
        <w:rPr>
          <w:rFonts w:ascii="Arial" w:eastAsia="Arial" w:hAnsi="Arial" w:cs="Arial"/>
        </w:rPr>
        <w:t>(honey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 xml:space="preserve">t, </w:t>
      </w:r>
      <w:r>
        <w:rPr>
          <w:rFonts w:ascii="Arial" w:eastAsia="Arial" w:hAnsi="Arial" w:cs="Arial"/>
          <w:spacing w:val="5"/>
          <w:w w:val="85"/>
        </w:rPr>
        <w:t>b</w:t>
      </w:r>
      <w:r>
        <w:rPr>
          <w:rFonts w:ascii="Arial" w:eastAsia="Arial" w:hAnsi="Arial" w:cs="Arial"/>
          <w:w w:val="85"/>
        </w:rPr>
        <w:t>ee</w:t>
      </w:r>
      <w:r>
        <w:rPr>
          <w:rFonts w:ascii="Arial" w:eastAsia="Arial" w:hAnsi="Arial" w:cs="Arial"/>
          <w:spacing w:val="42"/>
          <w:w w:val="85"/>
        </w:rPr>
        <w:t xml:space="preserve"> </w:t>
      </w:r>
      <w:r>
        <w:rPr>
          <w:rFonts w:ascii="Arial" w:eastAsia="Arial" w:hAnsi="Arial" w:cs="Arial"/>
        </w:rPr>
        <w:t>morphological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2"/>
        </w:rPr>
        <w:t>measureme</w:t>
      </w:r>
      <w:r>
        <w:rPr>
          <w:rFonts w:ascii="Arial" w:eastAsia="Arial" w:hAnsi="Arial" w:cs="Arial"/>
          <w:spacing w:val="-5"/>
          <w:w w:val="92"/>
        </w:rPr>
        <w:t>n</w:t>
      </w:r>
      <w:r>
        <w:rPr>
          <w:rFonts w:ascii="Arial" w:eastAsia="Arial" w:hAnsi="Arial" w:cs="Arial"/>
          <w:w w:val="92"/>
        </w:rPr>
        <w:t>t</w:t>
      </w:r>
      <w:r>
        <w:rPr>
          <w:rFonts w:ascii="Arial" w:eastAsia="Arial" w:hAnsi="Arial" w:cs="Arial"/>
          <w:spacing w:val="1"/>
          <w:w w:val="92"/>
        </w:rPr>
        <w:t>s</w:t>
      </w:r>
      <w:r>
        <w:rPr>
          <w:rFonts w:ascii="Arial" w:eastAsia="Arial" w:hAnsi="Arial" w:cs="Arial"/>
          <w:w w:val="92"/>
        </w:rPr>
        <w:t>,</w:t>
      </w:r>
      <w:r>
        <w:rPr>
          <w:rFonts w:ascii="Arial" w:eastAsia="Arial" w:hAnsi="Arial" w:cs="Arial"/>
          <w:spacing w:val="44"/>
          <w:w w:val="92"/>
        </w:rPr>
        <w:t xml:space="preserve"> </w:t>
      </w:r>
      <w:r>
        <w:rPr>
          <w:rFonts w:ascii="Arial" w:eastAsia="Arial" w:hAnsi="Arial" w:cs="Arial"/>
        </w:rPr>
        <w:t>audio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ectra)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40"/>
          <w:w w:val="88"/>
        </w:rPr>
        <w:t xml:space="preserve"> </w:t>
      </w:r>
      <w:r>
        <w:rPr>
          <w:rFonts w:ascii="Arial" w:eastAsia="Arial" w:hAnsi="Arial" w:cs="Arial"/>
        </w:rPr>
        <w:t>tested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statistically</w:t>
      </w:r>
      <w:del w:id="32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4"/>
          </w:rPr>
          <w:delText xml:space="preserve"> </w:delText>
        </w:r>
      </w:del>
      <w:ins w:id="32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93"/>
        </w:rPr>
        <w:t>significance</w:t>
      </w:r>
      <w:r>
        <w:rPr>
          <w:rFonts w:ascii="Arial" w:eastAsia="Arial" w:hAnsi="Arial" w:cs="Arial"/>
          <w:spacing w:val="36"/>
          <w:w w:val="93"/>
        </w:rPr>
        <w:t xml:space="preserve"> </w:t>
      </w:r>
      <w:r>
        <w:rPr>
          <w:rFonts w:ascii="Arial" w:eastAsia="Arial" w:hAnsi="Arial" w:cs="Arial"/>
          <w:w w:val="108"/>
        </w:rPr>
        <w:t xml:space="preserve">with </w:t>
      </w:r>
      <w:r>
        <w:rPr>
          <w:rFonts w:ascii="Arial" w:eastAsia="Arial" w:hAnsi="Arial" w:cs="Arial"/>
        </w:rPr>
        <w:t>regard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0"/>
        </w:rPr>
        <w:t>these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explanatory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1"/>
          <w:w w:val="95"/>
        </w:rPr>
        <w:t>v</w:t>
      </w:r>
      <w:r>
        <w:rPr>
          <w:rFonts w:ascii="Arial" w:eastAsia="Arial" w:hAnsi="Arial" w:cs="Arial"/>
          <w:w w:val="95"/>
        </w:rPr>
        <w:t>ariables</w:t>
      </w:r>
      <w:r>
        <w:rPr>
          <w:rFonts w:ascii="Arial" w:eastAsia="Arial" w:hAnsi="Arial" w:cs="Arial"/>
          <w:spacing w:val="17"/>
          <w:w w:val="95"/>
        </w:rPr>
        <w:t xml:space="preserve"> </w:t>
      </w:r>
      <w:r>
        <w:rPr>
          <w:rFonts w:ascii="Arial" w:eastAsia="Arial" w:hAnsi="Arial" w:cs="Arial"/>
          <w:w w:val="104"/>
        </w:rPr>
        <w:t>indicati</w:t>
      </w:r>
      <w:r>
        <w:rPr>
          <w:rFonts w:ascii="Arial" w:eastAsia="Arial" w:hAnsi="Arial" w:cs="Arial"/>
          <w:spacing w:val="-5"/>
          <w:w w:val="10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health.</w:t>
      </w:r>
    </w:p>
    <w:p w14:paraId="5C306007" w14:textId="77777777" w:rsidR="00DA178C" w:rsidRDefault="00DA178C">
      <w:pPr>
        <w:spacing w:before="1" w:after="0" w:line="160" w:lineRule="exact"/>
        <w:rPr>
          <w:sz w:val="16"/>
          <w:szCs w:val="16"/>
        </w:rPr>
      </w:pPr>
    </w:p>
    <w:p w14:paraId="46E0C170" w14:textId="77777777" w:rsidR="00DA178C" w:rsidRDefault="00DA178C">
      <w:pPr>
        <w:spacing w:after="0" w:line="200" w:lineRule="exact"/>
        <w:rPr>
          <w:sz w:val="20"/>
          <w:szCs w:val="20"/>
        </w:rPr>
      </w:pPr>
    </w:p>
    <w:p w14:paraId="3769B7CF" w14:textId="30236772" w:rsidR="00DA178C" w:rsidRDefault="00482CEA">
      <w:pPr>
        <w:spacing w:after="0" w:line="240" w:lineRule="auto"/>
        <w:ind w:left="100" w:right="7697"/>
        <w:jc w:val="both"/>
        <w:rPr>
          <w:rFonts w:ascii="Arial" w:eastAsia="Arial" w:hAnsi="Arial" w:cs="Arial"/>
          <w:sz w:val="28"/>
          <w:szCs w:val="28"/>
        </w:rPr>
      </w:pPr>
      <w:del w:id="329" w:author="Ellis, James" w:date="2017-01-09T10:27:00Z">
        <w:r w:rsidDel="00482CEA">
          <w:rPr>
            <w:rFonts w:ascii="Arial" w:eastAsia="Arial" w:hAnsi="Arial" w:cs="Arial"/>
            <w:b/>
            <w:bCs/>
            <w:sz w:val="28"/>
            <w:szCs w:val="28"/>
          </w:rPr>
          <w:delText xml:space="preserve">5   </w:delText>
        </w:r>
        <w:r w:rsidDel="00482CEA">
          <w:rPr>
            <w:rFonts w:ascii="Arial" w:eastAsia="Arial" w:hAnsi="Arial" w:cs="Arial"/>
            <w:b/>
            <w:bCs/>
            <w:spacing w:val="17"/>
            <w:sz w:val="28"/>
            <w:szCs w:val="28"/>
          </w:rPr>
          <w:delText xml:space="preserve"> </w:delText>
        </w:r>
      </w:del>
      <w:ins w:id="330" w:author="Ellis, James" w:date="2017-01-09T10:27:00Z">
        <w:r>
          <w:rPr>
            <w:rFonts w:ascii="Arial" w:eastAsia="Arial" w:hAnsi="Arial" w:cs="Arial"/>
            <w:b/>
            <w:bCs/>
            <w:sz w:val="28"/>
            <w:szCs w:val="28"/>
          </w:rPr>
          <w:t xml:space="preserve">4.6 </w:t>
        </w:r>
      </w:ins>
      <w:r>
        <w:rPr>
          <w:rFonts w:ascii="Arial" w:eastAsia="Arial" w:hAnsi="Arial" w:cs="Arial"/>
          <w:b/>
          <w:bCs/>
          <w:w w:val="108"/>
          <w:sz w:val="28"/>
          <w:szCs w:val="28"/>
        </w:rPr>
        <w:t>Timeline</w:t>
      </w:r>
    </w:p>
    <w:p w14:paraId="6DBD5D08" w14:textId="77777777" w:rsidR="00DA178C" w:rsidRDefault="00DA178C">
      <w:pPr>
        <w:spacing w:before="1" w:after="0" w:line="220" w:lineRule="exact"/>
      </w:pPr>
    </w:p>
    <w:p w14:paraId="14A6FE22" w14:textId="32808981" w:rsidR="00DA178C" w:rsidRDefault="00482CEA">
      <w:pPr>
        <w:spacing w:after="0" w:line="257" w:lineRule="auto"/>
        <w:ind w:left="10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3"/>
        </w:rPr>
        <w:t>o</w:t>
      </w:r>
      <w:r>
        <w:rPr>
          <w:rFonts w:ascii="Arial" w:eastAsia="Arial" w:hAnsi="Arial" w:cs="Arial"/>
        </w:rPr>
        <w:t>ject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will</w:t>
      </w:r>
      <w:del w:id="33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9"/>
          </w:rPr>
          <w:delText xml:space="preserve"> </w:delText>
        </w:r>
      </w:del>
      <w:ins w:id="33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47"/>
          <w:w w:val="88"/>
        </w:rPr>
        <w:t xml:space="preserve"> </w:t>
      </w:r>
      <w:r>
        <w:rPr>
          <w:rFonts w:ascii="Arial" w:eastAsia="Arial" w:hAnsi="Arial" w:cs="Arial"/>
        </w:rPr>
        <w:t>completed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18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ths.</w:t>
      </w:r>
      <w:del w:id="33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4"/>
          </w:rPr>
          <w:delText xml:space="preserve"> </w:delText>
        </w:r>
      </w:del>
      <w:ins w:id="33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asks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1-4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will</w:t>
      </w:r>
      <w:del w:id="33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9"/>
          </w:rPr>
          <w:delText xml:space="preserve"> </w:delText>
        </w:r>
      </w:del>
      <w:ins w:id="33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47"/>
          <w:w w:val="88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erformed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during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2017 through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August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2017.</w:t>
      </w:r>
      <w:del w:id="33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0"/>
          </w:rPr>
          <w:delText xml:space="preserve"> </w:delText>
        </w:r>
      </w:del>
      <w:ins w:id="33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ask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will</w:t>
      </w:r>
      <w:del w:id="33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2"/>
          </w:rPr>
          <w:delText xml:space="preserve"> </w:delText>
        </w:r>
      </w:del>
      <w:ins w:id="34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51"/>
          <w:w w:val="88"/>
        </w:rPr>
        <w:t xml:space="preserve"> </w:t>
      </w:r>
      <w:r>
        <w:rPr>
          <w:rFonts w:ascii="Arial" w:eastAsia="Arial" w:hAnsi="Arial" w:cs="Arial"/>
        </w:rPr>
        <w:t>completed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ths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wing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1-3.</w:t>
      </w:r>
      <w:del w:id="34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5"/>
          </w:rPr>
          <w:delText xml:space="preserve"> </w:delText>
        </w:r>
      </w:del>
      <w:ins w:id="34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ask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5,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field impleme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tation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testing,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duration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ths.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Finall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</w:rPr>
        <w:t>ready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field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3"/>
        </w:rPr>
        <w:t>ex</w:t>
      </w:r>
      <w:r>
        <w:rPr>
          <w:rFonts w:ascii="Arial" w:eastAsia="Arial" w:hAnsi="Arial" w:cs="Arial"/>
          <w:spacing w:val="7"/>
          <w:w w:val="93"/>
        </w:rPr>
        <w:t>p</w:t>
      </w:r>
      <w:r>
        <w:rPr>
          <w:rFonts w:ascii="Arial" w:eastAsia="Arial" w:hAnsi="Arial" w:cs="Arial"/>
          <w:w w:val="95"/>
        </w:rPr>
        <w:t>erime</w:t>
      </w:r>
      <w:r>
        <w:rPr>
          <w:rFonts w:ascii="Arial" w:eastAsia="Arial" w:hAnsi="Arial" w:cs="Arial"/>
          <w:spacing w:val="-5"/>
          <w:w w:val="95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5"/>
        </w:rPr>
        <w:t xml:space="preserve"> </w:t>
      </w:r>
      <w:del w:id="343" w:author="Ellis, James" w:date="2017-01-09T10:28:00Z">
        <w:r w:rsidDel="00482CEA">
          <w:rPr>
            <w:rFonts w:ascii="Arial" w:eastAsia="Arial" w:hAnsi="Arial" w:cs="Arial"/>
          </w:rPr>
          <w:delText>Spring</w:delText>
        </w:r>
        <w:r w:rsidDel="00482CEA">
          <w:rPr>
            <w:rFonts w:ascii="Arial" w:eastAsia="Arial" w:hAnsi="Arial" w:cs="Arial"/>
            <w:spacing w:val="-3"/>
          </w:rPr>
          <w:delText xml:space="preserve"> </w:delText>
        </w:r>
      </w:del>
      <w:ins w:id="344" w:author="Ellis, James" w:date="2017-01-09T10:28:00Z">
        <w:r>
          <w:rPr>
            <w:rFonts w:ascii="Arial" w:eastAsia="Arial" w:hAnsi="Arial" w:cs="Arial"/>
          </w:rPr>
          <w:t>spring</w:t>
        </w:r>
        <w:r>
          <w:rPr>
            <w:rFonts w:ascii="Arial" w:eastAsia="Arial" w:hAnsi="Arial" w:cs="Arial"/>
            <w:spacing w:val="-3"/>
          </w:rPr>
          <w:t xml:space="preserve"> </w:t>
        </w:r>
      </w:ins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0"/>
        </w:rPr>
        <w:t>2018,</w:t>
      </w:r>
      <w:r>
        <w:rPr>
          <w:rFonts w:ascii="Arial" w:eastAsia="Arial" w:hAnsi="Arial" w:cs="Arial"/>
          <w:spacing w:val="22"/>
          <w:w w:val="9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nine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ths,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whi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4"/>
          <w:w w:val="88"/>
        </w:rPr>
        <w:t xml:space="preserve"> </w:t>
      </w:r>
      <w:r>
        <w:rPr>
          <w:rFonts w:ascii="Arial" w:eastAsia="Arial" w:hAnsi="Arial" w:cs="Arial"/>
        </w:rPr>
        <w:t>analyzed 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1"/>
        </w:rPr>
        <w:t>pa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ers</w:t>
      </w:r>
      <w:r>
        <w:rPr>
          <w:rFonts w:ascii="Arial" w:eastAsia="Arial" w:hAnsi="Arial" w:cs="Arial"/>
          <w:spacing w:val="20"/>
          <w:w w:val="91"/>
        </w:rPr>
        <w:t xml:space="preserve"> </w:t>
      </w:r>
      <w:r>
        <w:rPr>
          <w:rFonts w:ascii="Arial" w:eastAsia="Arial" w:hAnsi="Arial" w:cs="Arial"/>
        </w:rPr>
        <w:t>written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ths.</w:t>
      </w:r>
    </w:p>
    <w:p w14:paraId="65702C80" w14:textId="77777777" w:rsidR="00DA178C" w:rsidRDefault="00DA178C">
      <w:pPr>
        <w:spacing w:before="1" w:after="0" w:line="160" w:lineRule="exact"/>
        <w:rPr>
          <w:sz w:val="16"/>
          <w:szCs w:val="16"/>
        </w:rPr>
      </w:pPr>
    </w:p>
    <w:p w14:paraId="1B6815A6" w14:textId="77777777" w:rsidR="00DA178C" w:rsidRDefault="00DA178C">
      <w:pPr>
        <w:spacing w:after="0" w:line="200" w:lineRule="exact"/>
        <w:rPr>
          <w:sz w:val="20"/>
          <w:szCs w:val="20"/>
        </w:rPr>
      </w:pPr>
    </w:p>
    <w:p w14:paraId="03135168" w14:textId="5B886AAC" w:rsidR="00DA178C" w:rsidRDefault="00482CEA">
      <w:pPr>
        <w:spacing w:after="0" w:line="240" w:lineRule="auto"/>
        <w:ind w:left="100" w:right="7936"/>
        <w:jc w:val="both"/>
        <w:rPr>
          <w:rFonts w:ascii="Arial" w:eastAsia="Arial" w:hAnsi="Arial" w:cs="Arial"/>
          <w:sz w:val="28"/>
          <w:szCs w:val="28"/>
        </w:rPr>
      </w:pPr>
      <w:del w:id="345" w:author="Ellis, James" w:date="2017-01-09T10:27:00Z">
        <w:r w:rsidDel="00482CEA">
          <w:rPr>
            <w:rFonts w:ascii="Arial" w:eastAsia="Arial" w:hAnsi="Arial" w:cs="Arial"/>
            <w:b/>
            <w:bCs/>
            <w:sz w:val="28"/>
            <w:szCs w:val="28"/>
          </w:rPr>
          <w:delText xml:space="preserve">6   </w:delText>
        </w:r>
        <w:r w:rsidDel="00482CEA">
          <w:rPr>
            <w:rFonts w:ascii="Arial" w:eastAsia="Arial" w:hAnsi="Arial" w:cs="Arial"/>
            <w:b/>
            <w:bCs/>
            <w:spacing w:val="17"/>
            <w:sz w:val="28"/>
            <w:szCs w:val="28"/>
          </w:rPr>
          <w:delText xml:space="preserve"> </w:delText>
        </w:r>
      </w:del>
      <w:ins w:id="346" w:author="Ellis, James" w:date="2017-01-09T10:27:00Z">
        <w:r>
          <w:rPr>
            <w:rFonts w:ascii="Arial" w:eastAsia="Arial" w:hAnsi="Arial" w:cs="Arial"/>
            <w:b/>
            <w:bCs/>
            <w:sz w:val="28"/>
            <w:szCs w:val="28"/>
          </w:rPr>
          <w:t xml:space="preserve">4.7 </w:t>
        </w:r>
      </w:ins>
      <w:commentRangeStart w:id="347"/>
      <w:r>
        <w:rPr>
          <w:rFonts w:ascii="Arial" w:eastAsia="Arial" w:hAnsi="Arial" w:cs="Arial"/>
          <w:b/>
          <w:bCs/>
          <w:w w:val="108"/>
          <w:sz w:val="28"/>
          <w:szCs w:val="28"/>
        </w:rPr>
        <w:t>Pitfalls</w:t>
      </w:r>
      <w:commentRangeEnd w:id="347"/>
      <w:r>
        <w:rPr>
          <w:rStyle w:val="CommentReference"/>
        </w:rPr>
        <w:commentReference w:id="347"/>
      </w:r>
    </w:p>
    <w:p w14:paraId="1726BCEE" w14:textId="77777777" w:rsidR="00DA178C" w:rsidRDefault="00DA178C">
      <w:pPr>
        <w:spacing w:before="1" w:after="0" w:line="220" w:lineRule="exact"/>
      </w:pPr>
    </w:p>
    <w:p w14:paraId="442AA824" w14:textId="0F7BC21F" w:rsidR="00DA178C" w:rsidRDefault="00482CEA">
      <w:pPr>
        <w:spacing w:after="0" w:line="257" w:lineRule="auto"/>
        <w:ind w:left="10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1"/>
        </w:rPr>
        <w:t>se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eral</w:t>
      </w:r>
      <w:r>
        <w:rPr>
          <w:rFonts w:ascii="Arial" w:eastAsia="Arial" w:hAnsi="Arial" w:cs="Arial"/>
          <w:spacing w:val="31"/>
          <w:w w:val="91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ote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tial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difficulties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3"/>
        </w:rPr>
        <w:t>o</w:t>
      </w:r>
      <w:r>
        <w:rPr>
          <w:rFonts w:ascii="Arial" w:eastAsia="Arial" w:hAnsi="Arial" w:cs="Arial"/>
        </w:rPr>
        <w:t>ject.</w:t>
      </w:r>
      <w:del w:id="348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2"/>
          </w:rPr>
          <w:delText xml:space="preserve"> </w:delText>
        </w:r>
      </w:del>
      <w:ins w:id="349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First,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computer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vision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algorithm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el</w:t>
      </w:r>
      <w:del w:id="350" w:author="Ellis, James" w:date="2017-01-09T10:37:00Z">
        <w:r w:rsidDel="00175A03">
          <w:rPr>
            <w:rFonts w:ascii="Arial" w:eastAsia="Arial" w:hAnsi="Arial" w:cs="Arial"/>
          </w:rPr>
          <w:delText xml:space="preserve">- </w:delText>
        </w:r>
      </w:del>
      <w:r>
        <w:rPr>
          <w:rFonts w:ascii="Arial" w:eastAsia="Arial" w:hAnsi="Arial" w:cs="Arial"/>
          <w:w w:val="93"/>
        </w:rPr>
        <w:t>opme</w:t>
      </w:r>
      <w:r>
        <w:rPr>
          <w:rFonts w:ascii="Arial" w:eastAsia="Arial" w:hAnsi="Arial" w:cs="Arial"/>
          <w:spacing w:val="-6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6"/>
          <w:w w:val="95"/>
        </w:rPr>
        <w:t>c</w:t>
      </w:r>
      <w:r>
        <w:rPr>
          <w:rFonts w:ascii="Arial" w:eastAsia="Arial" w:hAnsi="Arial" w:cs="Arial"/>
          <w:w w:val="95"/>
        </w:rPr>
        <w:t>hallenging,</w:t>
      </w:r>
      <w:r>
        <w:rPr>
          <w:rFonts w:ascii="Arial" w:eastAsia="Arial" w:hAnsi="Arial" w:cs="Arial"/>
          <w:spacing w:val="31"/>
          <w:w w:val="9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0"/>
        </w:rPr>
        <w:t>de</w:t>
      </w:r>
      <w:r>
        <w:rPr>
          <w:rFonts w:ascii="Arial" w:eastAsia="Arial" w:hAnsi="Arial" w:cs="Arial"/>
          <w:spacing w:val="5"/>
          <w:w w:val="90"/>
        </w:rPr>
        <w:t>p</w:t>
      </w:r>
      <w:r>
        <w:rPr>
          <w:rFonts w:ascii="Arial" w:eastAsia="Arial" w:hAnsi="Arial" w:cs="Arial"/>
          <w:w w:val="90"/>
        </w:rPr>
        <w:t>ends</w:t>
      </w:r>
      <w:r>
        <w:rPr>
          <w:rFonts w:ascii="Arial" w:eastAsia="Arial" w:hAnsi="Arial" w:cs="Arial"/>
          <w:spacing w:val="30"/>
          <w:w w:val="90"/>
        </w:rPr>
        <w:t xml:space="preserve"> </w:t>
      </w:r>
      <w:r>
        <w:rPr>
          <w:rFonts w:ascii="Arial" w:eastAsia="Arial" w:hAnsi="Arial" w:cs="Arial"/>
        </w:rPr>
        <w:t>largely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quali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1"/>
        </w:rPr>
        <w:t>datas</w:t>
      </w:r>
      <w:r>
        <w:rPr>
          <w:rFonts w:ascii="Arial" w:eastAsia="Arial" w:hAnsi="Arial" w:cs="Arial"/>
          <w:spacing w:val="1"/>
          <w:w w:val="91"/>
        </w:rPr>
        <w:t>e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8"/>
        </w:rPr>
        <w:t>.</w:t>
      </w:r>
      <w:del w:id="35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5"/>
          </w:rPr>
          <w:delText xml:space="preserve"> </w:delText>
        </w:r>
      </w:del>
      <w:ins w:id="35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Gathering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 xml:space="preserve">enough </w:t>
      </w:r>
      <w:r>
        <w:rPr>
          <w:rFonts w:ascii="Arial" w:eastAsia="Arial" w:hAnsi="Arial" w:cs="Arial"/>
          <w:w w:val="97"/>
        </w:rPr>
        <w:t>exta</w:t>
      </w:r>
      <w:r>
        <w:rPr>
          <w:rFonts w:ascii="Arial" w:eastAsia="Arial" w:hAnsi="Arial" w:cs="Arial"/>
          <w:spacing w:val="-6"/>
          <w:w w:val="97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test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eehi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15"/>
          <w:w w:val="91"/>
        </w:rPr>
        <w:t xml:space="preserve"> 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-5"/>
          <w:w w:val="91"/>
        </w:rPr>
        <w:t>n</w:t>
      </w:r>
      <w:r>
        <w:rPr>
          <w:rFonts w:ascii="Arial" w:eastAsia="Arial" w:hAnsi="Arial" w:cs="Arial"/>
          <w:w w:val="91"/>
        </w:rPr>
        <w:t>trances,</w:t>
      </w:r>
      <w:r>
        <w:rPr>
          <w:rFonts w:ascii="Arial" w:eastAsia="Arial" w:hAnsi="Arial" w:cs="Arial"/>
          <w:spacing w:val="32"/>
          <w:w w:val="9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ulating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4"/>
        </w:rPr>
        <w:t>effecti</w:t>
      </w:r>
      <w:r>
        <w:rPr>
          <w:rFonts w:ascii="Arial" w:eastAsia="Arial" w:hAnsi="Arial" w:cs="Arial"/>
          <w:spacing w:val="-5"/>
          <w:w w:val="94"/>
        </w:rPr>
        <w:t>v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13"/>
          <w:w w:val="94"/>
        </w:rPr>
        <w:t xml:space="preserve"> </w:t>
      </w:r>
      <w:r>
        <w:rPr>
          <w:rFonts w:ascii="Arial" w:eastAsia="Arial" w:hAnsi="Arial" w:cs="Arial"/>
        </w:rPr>
        <w:t>feature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extraction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analysis algorithm,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9"/>
        </w:rPr>
        <w:t>pr</w:t>
      </w:r>
      <w:r>
        <w:rPr>
          <w:rFonts w:ascii="Arial" w:eastAsia="Arial" w:hAnsi="Arial" w:cs="Arial"/>
          <w:spacing w:val="-6"/>
          <w:w w:val="99"/>
        </w:rPr>
        <w:t>o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9"/>
        </w:rPr>
        <w:t>time-</w:t>
      </w:r>
      <w:r>
        <w:rPr>
          <w:rFonts w:ascii="Arial" w:eastAsia="Arial" w:hAnsi="Arial" w:cs="Arial"/>
          <w:spacing w:val="1"/>
          <w:w w:val="99"/>
        </w:rPr>
        <w:t>c</w:t>
      </w:r>
      <w:r>
        <w:rPr>
          <w:rFonts w:ascii="Arial" w:eastAsia="Arial" w:hAnsi="Arial" w:cs="Arial"/>
          <w:w w:val="94"/>
        </w:rPr>
        <w:t>on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8"/>
        </w:rPr>
        <w:t>u</w:t>
      </w:r>
      <w:r>
        <w:rPr>
          <w:rFonts w:ascii="Arial" w:eastAsia="Arial" w:hAnsi="Arial" w:cs="Arial"/>
          <w:w w:val="99"/>
        </w:rPr>
        <w:t>ming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ticipated.</w:t>
      </w:r>
      <w:del w:id="35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"/>
          </w:rPr>
          <w:delText xml:space="preserve"> </w:delText>
        </w:r>
      </w:del>
      <w:ins w:id="35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9"/>
        </w:rPr>
        <w:t>Second,</w:t>
      </w:r>
      <w:r>
        <w:rPr>
          <w:rFonts w:ascii="Arial" w:eastAsia="Arial" w:hAnsi="Arial" w:cs="Arial"/>
          <w:spacing w:val="34"/>
          <w:w w:val="8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required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sensitivi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of</w:t>
      </w:r>
    </w:p>
    <w:p w14:paraId="338147F8" w14:textId="77777777" w:rsidR="00DA178C" w:rsidRDefault="00DA178C">
      <w:pPr>
        <w:spacing w:after="0"/>
        <w:jc w:val="both"/>
        <w:sectPr w:rsidR="00DA178C">
          <w:pgSz w:w="12240" w:h="15840"/>
          <w:pgMar w:top="1380" w:right="1320" w:bottom="280" w:left="1340" w:header="720" w:footer="720" w:gutter="0"/>
          <w:cols w:space="720"/>
        </w:sectPr>
      </w:pPr>
    </w:p>
    <w:p w14:paraId="01B2B53D" w14:textId="08766F95" w:rsidR="00DA178C" w:rsidRDefault="00482CEA">
      <w:pPr>
        <w:spacing w:before="53" w:after="0" w:line="257" w:lineRule="auto"/>
        <w:ind w:left="10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5"/>
        </w:rPr>
        <w:t>microp</w:t>
      </w:r>
      <w:r>
        <w:rPr>
          <w:rFonts w:ascii="Arial" w:eastAsia="Arial" w:hAnsi="Arial" w:cs="Arial"/>
          <w:spacing w:val="1"/>
          <w:w w:val="95"/>
        </w:rPr>
        <w:t>h</w:t>
      </w:r>
      <w:r>
        <w:rPr>
          <w:rFonts w:ascii="Arial" w:eastAsia="Arial" w:hAnsi="Arial" w:cs="Arial"/>
          <w:w w:val="95"/>
        </w:rPr>
        <w:t>one</w:t>
      </w:r>
      <w:r>
        <w:rPr>
          <w:rFonts w:ascii="Arial" w:eastAsia="Arial" w:hAnsi="Arial" w:cs="Arial"/>
          <w:spacing w:val="26"/>
          <w:w w:val="9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load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88"/>
        </w:rPr>
        <w:t>cells</w:t>
      </w:r>
      <w:r>
        <w:rPr>
          <w:rFonts w:ascii="Arial" w:eastAsia="Arial" w:hAnsi="Arial" w:cs="Arial"/>
          <w:spacing w:val="35"/>
          <w:w w:val="88"/>
        </w:rPr>
        <w:t xml:space="preserve"> </w:t>
      </w:r>
      <w:r>
        <w:rPr>
          <w:rFonts w:ascii="Arial" w:eastAsia="Arial" w:hAnsi="Arial" w:cs="Arial"/>
          <w:w w:val="88"/>
        </w:rPr>
        <w:t>are</w:t>
      </w:r>
      <w:r>
        <w:rPr>
          <w:rFonts w:ascii="Arial" w:eastAsia="Arial" w:hAnsi="Arial" w:cs="Arial"/>
          <w:spacing w:val="32"/>
          <w:w w:val="88"/>
        </w:rPr>
        <w:t xml:space="preserve"> </w:t>
      </w:r>
      <w:r>
        <w:rPr>
          <w:rFonts w:ascii="Arial" w:eastAsia="Arial" w:hAnsi="Arial" w:cs="Arial"/>
          <w:w w:val="88"/>
        </w:rPr>
        <w:t>as</w:t>
      </w:r>
      <w:r>
        <w:rPr>
          <w:rFonts w:ascii="Arial" w:eastAsia="Arial" w:hAnsi="Arial" w:cs="Arial"/>
          <w:spacing w:val="10"/>
          <w:w w:val="88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unkn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1"/>
        </w:rPr>
        <w:t>me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4"/>
        </w:rPr>
        <w:t>h</w:t>
      </w:r>
      <w:r>
        <w:rPr>
          <w:rFonts w:ascii="Arial" w:eastAsia="Arial" w:hAnsi="Arial" w:cs="Arial"/>
          <w:spacing w:val="6"/>
          <w:w w:val="94"/>
        </w:rPr>
        <w:t>o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dynamically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adju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31"/>
        </w:rPr>
        <w:t>ti</w:t>
      </w:r>
      <w:r>
        <w:rPr>
          <w:rFonts w:ascii="Arial" w:eastAsia="Arial" w:hAnsi="Arial" w:cs="Arial"/>
          <w:w w:val="94"/>
        </w:rPr>
        <w:t>ng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oth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101"/>
        </w:rPr>
        <w:t xml:space="preserve">for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vironme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(</w:t>
      </w:r>
      <w:del w:id="355" w:author="Ellis, James" w:date="2017-01-09T10:36:00Z">
        <w:r w:rsidDel="00175A03">
          <w:rPr>
            <w:rFonts w:ascii="Arial" w:eastAsia="Arial" w:hAnsi="Arial" w:cs="Arial"/>
          </w:rPr>
          <w:delText>ie</w:delText>
        </w:r>
      </w:del>
      <w:ins w:id="356" w:author="Ellis, James" w:date="2017-01-09T10:36:00Z">
        <w:r w:rsidR="00175A03">
          <w:rPr>
            <w:rFonts w:ascii="Arial" w:eastAsia="Arial" w:hAnsi="Arial" w:cs="Arial"/>
          </w:rPr>
          <w:t>i.e.</w:t>
        </w:r>
      </w:ins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loud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87"/>
        </w:rPr>
        <w:t>noises</w:t>
      </w:r>
      <w:r>
        <w:rPr>
          <w:rFonts w:ascii="Arial" w:eastAsia="Arial" w:hAnsi="Arial" w:cs="Arial"/>
          <w:spacing w:val="33"/>
          <w:w w:val="8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shifts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due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95"/>
        </w:rPr>
        <w:t>mai</w:t>
      </w:r>
      <w:r>
        <w:rPr>
          <w:rFonts w:ascii="Arial" w:eastAsia="Arial" w:hAnsi="Arial" w:cs="Arial"/>
          <w:spacing w:val="-6"/>
          <w:w w:val="95"/>
        </w:rPr>
        <w:t>n</w:t>
      </w:r>
      <w:r>
        <w:rPr>
          <w:rFonts w:ascii="Arial" w:eastAsia="Arial" w:hAnsi="Arial" w:cs="Arial"/>
          <w:w w:val="95"/>
        </w:rPr>
        <w:t>tenance)</w:t>
      </w:r>
      <w:r>
        <w:rPr>
          <w:rFonts w:ascii="Arial" w:eastAsia="Arial" w:hAnsi="Arial" w:cs="Arial"/>
          <w:spacing w:val="38"/>
          <w:w w:val="95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w w:val="89"/>
        </w:rPr>
        <w:t>need</w:t>
      </w:r>
      <w:r>
        <w:rPr>
          <w:rFonts w:ascii="Arial" w:eastAsia="Arial" w:hAnsi="Arial" w:cs="Arial"/>
          <w:spacing w:val="32"/>
          <w:w w:val="8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33"/>
          <w:w w:val="88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</w:t>
      </w:r>
      <w:ins w:id="357" w:author="Ellis, James" w:date="2017-01-09T10:37:00Z">
        <w:r w:rsidR="00175A03">
          <w:rPr>
            <w:rFonts w:ascii="Arial" w:eastAsia="Arial" w:hAnsi="Arial" w:cs="Arial"/>
          </w:rPr>
          <w:t>l</w:t>
        </w:r>
      </w:ins>
      <w:del w:id="358" w:author="Ellis, James" w:date="2017-01-09T10:36:00Z">
        <w:r w:rsidDel="00175A03">
          <w:rPr>
            <w:rFonts w:ascii="Arial" w:eastAsia="Arial" w:hAnsi="Arial" w:cs="Arial"/>
          </w:rPr>
          <w:delText xml:space="preserve">l- </w:delText>
        </w:r>
      </w:del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ed.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Third,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field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impleme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tation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w w:val="89"/>
        </w:rPr>
        <w:t>need</w:t>
      </w:r>
      <w:r>
        <w:rPr>
          <w:rFonts w:ascii="Arial" w:eastAsia="Arial" w:hAnsi="Arial" w:cs="Arial"/>
          <w:spacing w:val="25"/>
          <w:w w:val="8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6"/>
          <w:w w:val="88"/>
        </w:rPr>
        <w:t xml:space="preserve">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ept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highly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3"/>
        </w:rPr>
        <w:t>efficie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sup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w w:val="93"/>
        </w:rPr>
        <w:t>pr</w:t>
      </w:r>
      <w:r>
        <w:rPr>
          <w:rFonts w:ascii="Arial" w:eastAsia="Arial" w:hAnsi="Arial" w:cs="Arial"/>
          <w:spacing w:val="6"/>
          <w:w w:val="93"/>
        </w:rPr>
        <w:t>o</w:t>
      </w:r>
      <w:r>
        <w:rPr>
          <w:rFonts w:ascii="Arial" w:eastAsia="Arial" w:hAnsi="Arial" w:cs="Arial"/>
          <w:w w:val="93"/>
        </w:rPr>
        <w:t>cessor-i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93"/>
        </w:rPr>
        <w:t>tensi</w:t>
      </w:r>
      <w:r>
        <w:rPr>
          <w:rFonts w:ascii="Arial" w:eastAsia="Arial" w:hAnsi="Arial" w:cs="Arial"/>
          <w:spacing w:val="-5"/>
          <w:w w:val="93"/>
        </w:rPr>
        <w:t>v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48"/>
          <w:w w:val="93"/>
        </w:rPr>
        <w:t xml:space="preserve"> </w:t>
      </w:r>
      <w:r>
        <w:rPr>
          <w:rFonts w:ascii="Arial" w:eastAsia="Arial" w:hAnsi="Arial" w:cs="Arial"/>
        </w:rPr>
        <w:t>activities,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42"/>
          <w:w w:val="83"/>
        </w:rPr>
        <w:t xml:space="preserve"> </w:t>
      </w:r>
      <w:r>
        <w:rPr>
          <w:rFonts w:ascii="Arial" w:eastAsia="Arial" w:hAnsi="Arial" w:cs="Arial"/>
        </w:rPr>
        <w:t>computer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vision,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41"/>
          <w:w w:val="8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ell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87"/>
        </w:rPr>
        <w:t>as</w:t>
      </w:r>
      <w:r>
        <w:rPr>
          <w:rFonts w:ascii="Arial" w:eastAsia="Arial" w:hAnsi="Arial" w:cs="Arial"/>
          <w:spacing w:val="30"/>
          <w:w w:val="87"/>
        </w:rPr>
        <w:t xml:space="preserve"> </w:t>
      </w:r>
      <w:r>
        <w:rPr>
          <w:rFonts w:ascii="Arial" w:eastAsia="Arial" w:hAnsi="Arial" w:cs="Arial"/>
          <w:w w:val="87"/>
        </w:rPr>
        <w:t>wireless</w:t>
      </w:r>
      <w:del w:id="359" w:author="Ellis, James" w:date="2017-01-09T10:35:00Z">
        <w:r w:rsidDel="00175A03">
          <w:rPr>
            <w:rFonts w:ascii="Arial" w:eastAsia="Arial" w:hAnsi="Arial" w:cs="Arial"/>
            <w:w w:val="87"/>
          </w:rPr>
          <w:delText xml:space="preserve"> </w:delText>
        </w:r>
        <w:r w:rsidDel="00175A03">
          <w:rPr>
            <w:rFonts w:ascii="Arial" w:eastAsia="Arial" w:hAnsi="Arial" w:cs="Arial"/>
            <w:spacing w:val="18"/>
            <w:w w:val="87"/>
          </w:rPr>
          <w:delText xml:space="preserve"> </w:delText>
        </w:r>
      </w:del>
      <w:ins w:id="360" w:author="Ellis, James" w:date="2017-01-09T10:35:00Z">
        <w:r w:rsidR="00175A03">
          <w:rPr>
            <w:rFonts w:ascii="Arial" w:eastAsia="Arial" w:hAnsi="Arial" w:cs="Arial"/>
            <w:w w:val="87"/>
          </w:rPr>
          <w:t xml:space="preserve"> </w:t>
        </w:r>
      </w:ins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orking.</w:t>
      </w:r>
      <w:del w:id="36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4"/>
          </w:rPr>
          <w:delText xml:space="preserve"> </w:delText>
        </w:r>
      </w:del>
      <w:ins w:id="36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7"/>
          <w:w w:val="119"/>
        </w:rPr>
        <w:t>A</w:t>
      </w:r>
      <w:r>
        <w:rPr>
          <w:rFonts w:ascii="Arial" w:eastAsia="Arial" w:hAnsi="Arial" w:cs="Arial"/>
          <w:w w:val="119"/>
        </w:rPr>
        <w:t>t</w:t>
      </w:r>
      <w:r>
        <w:rPr>
          <w:rFonts w:ascii="Arial" w:eastAsia="Arial" w:hAnsi="Arial" w:cs="Arial"/>
          <w:spacing w:val="21"/>
          <w:w w:val="119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 xml:space="preserve">orst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6"/>
          <w:w w:val="13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require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5"/>
        </w:rPr>
        <w:t>suppleme</w:t>
      </w:r>
      <w:r>
        <w:rPr>
          <w:rFonts w:ascii="Arial" w:eastAsia="Arial" w:hAnsi="Arial" w:cs="Arial"/>
          <w:spacing w:val="-5"/>
          <w:w w:val="95"/>
        </w:rPr>
        <w:t>n</w:t>
      </w:r>
      <w:r>
        <w:rPr>
          <w:rFonts w:ascii="Arial" w:eastAsia="Arial" w:hAnsi="Arial" w:cs="Arial"/>
          <w:w w:val="95"/>
        </w:rPr>
        <w:t>tal</w:t>
      </w:r>
      <w:r>
        <w:rPr>
          <w:rFonts w:ascii="Arial" w:eastAsia="Arial" w:hAnsi="Arial" w:cs="Arial"/>
          <w:spacing w:val="39"/>
          <w:w w:val="95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erhaps</w:t>
      </w:r>
      <w:r>
        <w:rPr>
          <w:rFonts w:ascii="Arial" w:eastAsia="Arial" w:hAnsi="Arial" w:cs="Arial"/>
          <w:spacing w:val="38"/>
          <w:w w:val="92"/>
        </w:rPr>
        <w:t xml:space="preserve"> </w:t>
      </w:r>
      <w:r>
        <w:rPr>
          <w:rFonts w:ascii="Arial" w:eastAsia="Arial" w:hAnsi="Arial" w:cs="Arial"/>
        </w:rPr>
        <w:t>instead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relying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er-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er-ethernet.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Finall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19"/>
          <w:w w:val="93"/>
        </w:rPr>
        <w:t xml:space="preserve"> </w:t>
      </w:r>
      <w:r>
        <w:rPr>
          <w:rFonts w:ascii="Arial" w:eastAsia="Arial" w:hAnsi="Arial" w:cs="Arial"/>
        </w:rPr>
        <w:t>cost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3"/>
          <w:w w:val="88"/>
        </w:rPr>
        <w:t xml:space="preserve"> 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ept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2"/>
        </w:rPr>
        <w:t>enough</w:t>
      </w:r>
      <w:r>
        <w:rPr>
          <w:rFonts w:ascii="Arial" w:eastAsia="Arial" w:hAnsi="Arial" w:cs="Arial"/>
          <w:spacing w:val="20"/>
          <w:w w:val="9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-5"/>
          <w:w w:val="13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3"/>
          <w:w w:val="88"/>
        </w:rPr>
        <w:t xml:space="preserve"> </w:t>
      </w:r>
      <w:r>
        <w:rPr>
          <w:rFonts w:ascii="Arial" w:eastAsia="Arial" w:hAnsi="Arial" w:cs="Arial"/>
        </w:rPr>
        <w:t>readily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1"/>
        </w:rPr>
        <w:t>accept</w:t>
      </w:r>
      <w:r>
        <w:rPr>
          <w:rFonts w:ascii="Arial" w:eastAsia="Arial" w:hAnsi="Arial" w:cs="Arial"/>
          <w:spacing w:val="1"/>
          <w:w w:val="91"/>
        </w:rPr>
        <w:t>e</w:t>
      </w:r>
      <w:r>
        <w:rPr>
          <w:rFonts w:ascii="Arial" w:eastAsia="Arial" w:hAnsi="Arial" w:cs="Arial"/>
          <w:w w:val="91"/>
        </w:rPr>
        <w:t>d</w:t>
      </w:r>
      <w:r>
        <w:rPr>
          <w:rFonts w:ascii="Arial" w:eastAsia="Arial" w:hAnsi="Arial" w:cs="Arial"/>
          <w:spacing w:val="26"/>
          <w:w w:val="91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apiculturists,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83"/>
        </w:rPr>
        <w:t>so</w:t>
      </w:r>
      <w:r>
        <w:rPr>
          <w:rFonts w:ascii="Arial" w:eastAsia="Arial" w:hAnsi="Arial" w:cs="Arial"/>
          <w:spacing w:val="24"/>
          <w:w w:val="83"/>
        </w:rPr>
        <w:t xml:space="preserve"> </w:t>
      </w:r>
      <w:r>
        <w:rPr>
          <w:rFonts w:ascii="Arial" w:eastAsia="Arial" w:hAnsi="Arial" w:cs="Arial"/>
          <w:w w:val="108"/>
        </w:rPr>
        <w:t xml:space="preserve">that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aggregated.</w:t>
      </w:r>
    </w:p>
    <w:p w14:paraId="3FDF84DB" w14:textId="77777777" w:rsidR="00DA178C" w:rsidRDefault="00DA178C">
      <w:pPr>
        <w:spacing w:before="1" w:after="0" w:line="160" w:lineRule="exact"/>
        <w:rPr>
          <w:sz w:val="16"/>
          <w:szCs w:val="16"/>
        </w:rPr>
      </w:pPr>
    </w:p>
    <w:p w14:paraId="7CF89907" w14:textId="77777777" w:rsidR="00DA178C" w:rsidRDefault="00DA178C">
      <w:pPr>
        <w:spacing w:after="0" w:line="200" w:lineRule="exact"/>
        <w:rPr>
          <w:sz w:val="20"/>
          <w:szCs w:val="20"/>
        </w:rPr>
      </w:pPr>
    </w:p>
    <w:p w14:paraId="68139FB8" w14:textId="55AE91EC" w:rsidR="00DA178C" w:rsidRDefault="00482CEA">
      <w:pPr>
        <w:spacing w:after="0" w:line="240" w:lineRule="auto"/>
        <w:ind w:left="100" w:right="6443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7</w:t>
      </w:r>
      <w:del w:id="363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 </w:delText>
        </w:r>
      </w:del>
      <w:ins w:id="364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del w:id="365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7"/>
            <w:sz w:val="28"/>
            <w:szCs w:val="28"/>
          </w:rPr>
          <w:delText xml:space="preserve"> </w:delText>
        </w:r>
      </w:del>
      <w:ins w:id="366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w w:val="113"/>
          <w:sz w:val="28"/>
          <w:szCs w:val="28"/>
        </w:rPr>
        <w:t>Preliminary</w:t>
      </w:r>
      <w:r>
        <w:rPr>
          <w:rFonts w:ascii="Arial" w:eastAsia="Arial" w:hAnsi="Arial" w:cs="Arial"/>
          <w:b/>
          <w:bCs/>
          <w:spacing w:val="-40"/>
          <w:w w:val="11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13"/>
          <w:sz w:val="28"/>
          <w:szCs w:val="28"/>
        </w:rPr>
        <w:t>Data</w:t>
      </w:r>
    </w:p>
    <w:p w14:paraId="53E3518D" w14:textId="77777777" w:rsidR="00DA178C" w:rsidRDefault="00DA178C">
      <w:pPr>
        <w:spacing w:before="1" w:after="0" w:line="220" w:lineRule="exact"/>
      </w:pPr>
    </w:p>
    <w:p w14:paraId="52BC63CA" w14:textId="77777777" w:rsidR="00DA178C" w:rsidRDefault="00482CEA">
      <w:pPr>
        <w:spacing w:after="0" w:line="240" w:lineRule="auto"/>
        <w:ind w:left="100" w:right="802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96"/>
        </w:rPr>
        <w:t>applicable</w:t>
      </w:r>
    </w:p>
    <w:p w14:paraId="204D26DC" w14:textId="77777777" w:rsidR="00DA178C" w:rsidRDefault="00DA178C">
      <w:pPr>
        <w:spacing w:after="0"/>
        <w:jc w:val="both"/>
        <w:sectPr w:rsidR="00DA178C">
          <w:pgSz w:w="12240" w:h="15840"/>
          <w:pgMar w:top="1400" w:right="1340" w:bottom="280" w:left="1340" w:header="720" w:footer="720" w:gutter="0"/>
          <w:cols w:space="720"/>
        </w:sectPr>
      </w:pPr>
    </w:p>
    <w:p w14:paraId="4AD87DAB" w14:textId="77777777" w:rsidR="00DA178C" w:rsidRDefault="00482CEA">
      <w:pPr>
        <w:spacing w:before="56" w:after="0" w:line="240" w:lineRule="auto"/>
        <w:ind w:left="3542" w:right="352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References</w:t>
      </w:r>
      <w:r>
        <w:rPr>
          <w:rFonts w:ascii="Arial" w:eastAsia="Arial" w:hAnsi="Arial" w:cs="Arial"/>
          <w:b/>
          <w:bCs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10"/>
          <w:sz w:val="28"/>
          <w:szCs w:val="28"/>
        </w:rPr>
        <w:t>Cited</w:t>
      </w:r>
    </w:p>
    <w:p w14:paraId="6E59E85A" w14:textId="77777777" w:rsidR="00DA178C" w:rsidRDefault="00DA178C">
      <w:pPr>
        <w:spacing w:before="1" w:after="0" w:line="220" w:lineRule="exact"/>
      </w:pPr>
    </w:p>
    <w:p w14:paraId="0A33BFBB" w14:textId="5BA9143D" w:rsidR="00DA178C" w:rsidRDefault="00482CEA">
      <w:pPr>
        <w:spacing w:after="0" w:line="257" w:lineRule="auto"/>
        <w:ind w:left="548" w:right="43" w:hanging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[1]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Willy</w:t>
      </w:r>
      <w:del w:id="367" w:author="Ellis, James" w:date="2017-01-09T10:35:00Z">
        <w:r w:rsidDel="00175A03">
          <w:rPr>
            <w:rFonts w:ascii="Arial" w:eastAsia="Arial" w:hAnsi="Arial" w:cs="Arial"/>
          </w:rPr>
          <w:delText xml:space="preserve">  </w:delText>
        </w:r>
        <w:r w:rsidDel="00175A03">
          <w:rPr>
            <w:rFonts w:ascii="Arial" w:eastAsia="Arial" w:hAnsi="Arial" w:cs="Arial"/>
            <w:spacing w:val="25"/>
          </w:rPr>
          <w:delText xml:space="preserve"> </w:delText>
        </w:r>
      </w:del>
      <w:ins w:id="36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Azarc</w:t>
      </w:r>
      <w:r>
        <w:rPr>
          <w:rFonts w:ascii="Arial" w:eastAsia="Arial" w:hAnsi="Arial" w:cs="Arial"/>
          <w:spacing w:val="-6"/>
        </w:rPr>
        <w:t>oy</w:t>
      </w:r>
      <w:r>
        <w:rPr>
          <w:rFonts w:ascii="Arial" w:eastAsia="Arial" w:hAnsi="Arial" w:cs="Arial"/>
        </w:rPr>
        <w:t>a-Cabiede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ablo</w:t>
      </w:r>
      <w:del w:id="36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5"/>
          </w:rPr>
          <w:delText xml:space="preserve"> </w:delText>
        </w:r>
      </w:del>
      <w:ins w:id="37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18"/>
        </w:rPr>
        <w:t>V</w:t>
      </w:r>
      <w:r>
        <w:rPr>
          <w:rFonts w:ascii="Arial" w:eastAsia="Arial" w:hAnsi="Arial" w:cs="Arial"/>
        </w:rPr>
        <w:t>era-Alfaro,</w:t>
      </w:r>
      <w:del w:id="37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58"/>
          </w:rPr>
          <w:delText xml:space="preserve"> </w:delText>
        </w:r>
      </w:del>
      <w:ins w:id="37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Alfonso</w:t>
      </w:r>
      <w:del w:id="37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1"/>
          </w:rPr>
          <w:delText xml:space="preserve"> </w:delText>
        </w:r>
      </w:del>
      <w:ins w:id="37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orres-Ruiz,</w:t>
      </w:r>
      <w:del w:id="37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1"/>
          </w:rPr>
          <w:delText xml:space="preserve"> </w:delText>
        </w:r>
      </w:del>
      <w:ins w:id="37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and</w:t>
      </w:r>
      <w:del w:id="37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2"/>
          </w:rPr>
          <w:delText xml:space="preserve"> </w:delText>
        </w:r>
      </w:del>
      <w:ins w:id="37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93"/>
        </w:rPr>
        <w:t>Joaq</w:t>
      </w:r>
      <w:r>
        <w:rPr>
          <w:rFonts w:ascii="Arial" w:eastAsia="Arial" w:hAnsi="Arial" w:cs="Arial"/>
          <w:spacing w:val="-24"/>
          <w:w w:val="98"/>
        </w:rPr>
        <w:t>u</w:t>
      </w:r>
      <w:r>
        <w:rPr>
          <w:rFonts w:ascii="Arial" w:eastAsia="Arial" w:hAnsi="Arial" w:cs="Arial"/>
          <w:spacing w:val="-85"/>
          <w:w w:val="148"/>
        </w:rPr>
        <w:t>´</w:t>
      </w:r>
      <w:r>
        <w:rPr>
          <w:rFonts w:ascii="Arial" w:eastAsia="Arial" w:hAnsi="Arial" w:cs="Arial"/>
          <w:w w:val="98"/>
        </w:rPr>
        <w:t>ın</w:t>
      </w:r>
      <w:del w:id="37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0"/>
          </w:rPr>
          <w:delText xml:space="preserve"> </w:delText>
        </w:r>
      </w:del>
      <w:ins w:id="38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9"/>
        </w:rPr>
        <w:t xml:space="preserve">Salas- </w:t>
      </w:r>
      <w:r>
        <w:rPr>
          <w:rFonts w:ascii="Arial" w:eastAsia="Arial" w:hAnsi="Arial" w:cs="Arial"/>
          <w:w w:val="95"/>
        </w:rPr>
        <w:t>R</w:t>
      </w:r>
      <w:r>
        <w:rPr>
          <w:rFonts w:ascii="Arial" w:eastAsia="Arial" w:hAnsi="Arial" w:cs="Arial"/>
          <w:spacing w:val="6"/>
          <w:w w:val="95"/>
        </w:rPr>
        <w:t>o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spacing w:val="-24"/>
          <w:w w:val="116"/>
        </w:rPr>
        <w:t>r</w:t>
      </w:r>
      <w:r>
        <w:rPr>
          <w:rFonts w:ascii="Arial" w:eastAsia="Arial" w:hAnsi="Arial" w:cs="Arial"/>
          <w:spacing w:val="-85"/>
          <w:w w:val="148"/>
        </w:rPr>
        <w:t>´</w:t>
      </w:r>
      <w:r>
        <w:rPr>
          <w:rFonts w:ascii="Arial" w:eastAsia="Arial" w:hAnsi="Arial" w:cs="Arial"/>
          <w:w w:val="90"/>
        </w:rPr>
        <w:t>ıguez.</w:t>
      </w:r>
      <w:del w:id="381" w:author="Ellis, James" w:date="2017-01-09T10:35:00Z">
        <w:r w:rsidDel="00175A03">
          <w:rPr>
            <w:rFonts w:ascii="Arial" w:eastAsia="Arial" w:hAnsi="Arial" w:cs="Arial"/>
          </w:rPr>
          <w:delText xml:space="preserve">  </w:delText>
        </w:r>
        <w:r w:rsidDel="00175A03">
          <w:rPr>
            <w:rFonts w:ascii="Arial" w:eastAsia="Arial" w:hAnsi="Arial" w:cs="Arial"/>
            <w:spacing w:val="-28"/>
          </w:rPr>
          <w:delText xml:space="preserve"> </w:delText>
        </w:r>
      </w:del>
      <w:ins w:id="38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Automatic</w:t>
      </w:r>
      <w:del w:id="383" w:author="Ellis, James" w:date="2017-01-09T10:35:00Z">
        <w:r w:rsidDel="00175A03">
          <w:rPr>
            <w:rFonts w:ascii="Arial" w:eastAsia="Arial" w:hAnsi="Arial" w:cs="Arial"/>
          </w:rPr>
          <w:delText xml:space="preserve">  </w:delText>
        </w:r>
      </w:del>
      <w:ins w:id="38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92"/>
        </w:rPr>
        <w:t>dete</w:t>
      </w:r>
      <w:r>
        <w:rPr>
          <w:rFonts w:ascii="Arial" w:eastAsia="Arial" w:hAnsi="Arial" w:cs="Arial"/>
          <w:spacing w:val="1"/>
          <w:w w:val="92"/>
        </w:rPr>
        <w:t>c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9"/>
        </w:rPr>
        <w:t>ion</w:t>
      </w:r>
      <w:del w:id="38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30"/>
          </w:rPr>
          <w:delText xml:space="preserve"> </w:delText>
        </w:r>
      </w:del>
      <w:ins w:id="38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91"/>
        </w:rPr>
        <w:t>bu</w:t>
      </w:r>
      <w:r>
        <w:rPr>
          <w:rFonts w:ascii="Arial" w:eastAsia="Arial" w:hAnsi="Arial" w:cs="Arial"/>
          <w:spacing w:val="-5"/>
          <w:w w:val="91"/>
        </w:rPr>
        <w:t>m</w:t>
      </w:r>
      <w:r>
        <w:rPr>
          <w:rFonts w:ascii="Arial" w:eastAsia="Arial" w:hAnsi="Arial" w:cs="Arial"/>
          <w:w w:val="91"/>
        </w:rPr>
        <w:t>ble</w:t>
      </w:r>
      <w:r>
        <w:rPr>
          <w:rFonts w:ascii="Arial" w:eastAsia="Arial" w:hAnsi="Arial" w:cs="Arial"/>
          <w:spacing w:val="6"/>
          <w:w w:val="91"/>
        </w:rPr>
        <w:t>b</w:t>
      </w:r>
      <w:r>
        <w:rPr>
          <w:rFonts w:ascii="Arial" w:eastAsia="Arial" w:hAnsi="Arial" w:cs="Arial"/>
          <w:w w:val="91"/>
        </w:rPr>
        <w:t>ees</w:t>
      </w:r>
      <w:r>
        <w:rPr>
          <w:rFonts w:ascii="Arial" w:eastAsia="Arial" w:hAnsi="Arial" w:cs="Arial"/>
          <w:spacing w:val="46"/>
          <w:w w:val="91"/>
        </w:rPr>
        <w:t xml:space="preserve"> </w:t>
      </w:r>
      <w:r>
        <w:rPr>
          <w:rFonts w:ascii="Arial" w:eastAsia="Arial" w:hAnsi="Arial" w:cs="Arial"/>
        </w:rPr>
        <w:t>using video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analysis.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i/>
        </w:rPr>
        <w:t>Dyna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2"/>
        </w:rPr>
        <w:t>81(187):81–84,</w:t>
      </w:r>
    </w:p>
    <w:p w14:paraId="7E4F264C" w14:textId="77777777" w:rsidR="00DA178C" w:rsidRDefault="00482CEA">
      <w:pPr>
        <w:spacing w:after="0" w:line="240" w:lineRule="auto"/>
        <w:ind w:left="548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2014.</w:t>
      </w:r>
    </w:p>
    <w:p w14:paraId="3D7D28BF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0590FA09" w14:textId="1972C516" w:rsidR="00DA178C" w:rsidRDefault="00482CEA">
      <w:pPr>
        <w:spacing w:after="0" w:line="257" w:lineRule="auto"/>
        <w:ind w:left="548" w:right="43" w:hanging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[2]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JM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Blonquist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Jr,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Scott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0"/>
        </w:rPr>
        <w:t>Jones,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6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Robinson.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domain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2"/>
        </w:rPr>
        <w:t>transmission</w:t>
      </w:r>
      <w:del w:id="387" w:author="Ellis, James" w:date="2017-01-09T10:35:00Z">
        <w:r w:rsidDel="00175A03">
          <w:rPr>
            <w:rFonts w:ascii="Arial" w:eastAsia="Arial" w:hAnsi="Arial" w:cs="Arial"/>
            <w:w w:val="92"/>
          </w:rPr>
          <w:delText xml:space="preserve"> </w:delText>
        </w:r>
        <w:r w:rsidDel="00175A03">
          <w:rPr>
            <w:rFonts w:ascii="Arial" w:eastAsia="Arial" w:hAnsi="Arial" w:cs="Arial"/>
            <w:spacing w:val="13"/>
            <w:w w:val="92"/>
          </w:rPr>
          <w:delText xml:space="preserve"> </w:delText>
        </w:r>
      </w:del>
      <w:ins w:id="388" w:author="Ellis, James" w:date="2017-01-09T10:35:00Z">
        <w:r w:rsidR="00175A03">
          <w:rPr>
            <w:rFonts w:ascii="Arial" w:eastAsia="Arial" w:hAnsi="Arial" w:cs="Arial"/>
            <w:w w:val="92"/>
          </w:rPr>
          <w:t xml:space="preserve"> </w:t>
        </w:r>
      </w:ins>
      <w:r>
        <w:rPr>
          <w:rFonts w:ascii="Arial" w:eastAsia="Arial" w:hAnsi="Arial" w:cs="Arial"/>
          <w:w w:val="92"/>
        </w:rPr>
        <w:t>sensor</w:t>
      </w:r>
      <w:r>
        <w:rPr>
          <w:rFonts w:ascii="Arial" w:eastAsia="Arial" w:hAnsi="Arial" w:cs="Arial"/>
          <w:spacing w:val="-8"/>
          <w:w w:val="92"/>
        </w:rPr>
        <w:t xml:space="preserve"> </w:t>
      </w:r>
      <w:r>
        <w:rPr>
          <w:rFonts w:ascii="Arial" w:eastAsia="Arial" w:hAnsi="Arial" w:cs="Arial"/>
          <w:w w:val="108"/>
        </w:rPr>
        <w:t xml:space="preserve">with </w:t>
      </w:r>
      <w:r>
        <w:rPr>
          <w:rFonts w:ascii="Arial" w:eastAsia="Arial" w:hAnsi="Arial" w:cs="Arial"/>
        </w:rPr>
        <w:t>tdr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6"/>
          <w:w w:val="94"/>
        </w:rPr>
        <w:t>p</w:t>
      </w:r>
      <w:r>
        <w:rPr>
          <w:rFonts w:ascii="Arial" w:eastAsia="Arial" w:hAnsi="Arial" w:cs="Arial"/>
          <w:w w:val="94"/>
        </w:rPr>
        <w:t>erformance</w:t>
      </w:r>
      <w:r>
        <w:rPr>
          <w:rFonts w:ascii="Arial" w:eastAsia="Arial" w:hAnsi="Arial" w:cs="Arial"/>
          <w:spacing w:val="21"/>
          <w:w w:val="94"/>
        </w:rPr>
        <w:t xml:space="preserve"> 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haracteristics.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17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  <w:w w:val="93"/>
        </w:rPr>
        <w:t>hyd</w:t>
      </w:r>
      <w:r>
        <w:rPr>
          <w:rFonts w:ascii="Arial" w:eastAsia="Arial" w:hAnsi="Arial" w:cs="Arial"/>
          <w:i/>
          <w:spacing w:val="-10"/>
          <w:w w:val="93"/>
        </w:rPr>
        <w:t>r</w:t>
      </w:r>
      <w:r>
        <w:rPr>
          <w:rFonts w:ascii="Arial" w:eastAsia="Arial" w:hAnsi="Arial" w:cs="Arial"/>
          <w:i/>
          <w:w w:val="93"/>
        </w:rPr>
        <w:t>ol</w:t>
      </w:r>
      <w:r>
        <w:rPr>
          <w:rFonts w:ascii="Arial" w:eastAsia="Arial" w:hAnsi="Arial" w:cs="Arial"/>
          <w:i/>
          <w:spacing w:val="-10"/>
          <w:w w:val="93"/>
        </w:rPr>
        <w:t>o</w:t>
      </w:r>
      <w:r>
        <w:rPr>
          <w:rFonts w:ascii="Arial" w:eastAsia="Arial" w:hAnsi="Arial" w:cs="Arial"/>
          <w:i/>
          <w:w w:val="93"/>
        </w:rPr>
        <w:t>gy</w:t>
      </w:r>
      <w:r>
        <w:rPr>
          <w:rFonts w:ascii="Arial" w:eastAsia="Arial" w:hAnsi="Arial" w:cs="Arial"/>
          <w:w w:val="93"/>
        </w:rPr>
        <w:t>,</w:t>
      </w:r>
      <w:r>
        <w:rPr>
          <w:rFonts w:ascii="Arial" w:eastAsia="Arial" w:hAnsi="Arial" w:cs="Arial"/>
          <w:spacing w:val="30"/>
          <w:w w:val="93"/>
        </w:rPr>
        <w:t xml:space="preserve"> </w:t>
      </w:r>
      <w:r>
        <w:rPr>
          <w:rFonts w:ascii="Arial" w:eastAsia="Arial" w:hAnsi="Arial" w:cs="Arial"/>
          <w:w w:val="93"/>
        </w:rPr>
        <w:t xml:space="preserve">314(1):235–245, </w:t>
      </w:r>
      <w:r>
        <w:rPr>
          <w:rFonts w:ascii="Arial" w:eastAsia="Arial" w:hAnsi="Arial" w:cs="Arial"/>
        </w:rPr>
        <w:t>2005.</w:t>
      </w:r>
    </w:p>
    <w:p w14:paraId="25D4EC29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74749FE8" w14:textId="77777777" w:rsidR="00DA178C" w:rsidRDefault="00482CEA">
      <w:pPr>
        <w:spacing w:after="0" w:line="257" w:lineRule="auto"/>
        <w:ind w:left="548" w:right="42" w:hanging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[3]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Jerry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95"/>
        </w:rPr>
        <w:t>Bromenshenk,</w:t>
      </w:r>
      <w:r>
        <w:rPr>
          <w:rFonts w:ascii="Arial" w:eastAsia="Arial" w:hAnsi="Arial" w:cs="Arial"/>
          <w:spacing w:val="21"/>
          <w:w w:val="95"/>
        </w:rPr>
        <w:t xml:space="preserve"> </w:t>
      </w:r>
      <w:r>
        <w:rPr>
          <w:rFonts w:ascii="Arial" w:eastAsia="Arial" w:hAnsi="Arial" w:cs="Arial"/>
        </w:rPr>
        <w:t>Colin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93"/>
        </w:rPr>
        <w:t>Henderson,</w:t>
      </w:r>
      <w:r>
        <w:rPr>
          <w:rFonts w:ascii="Arial" w:eastAsia="Arial" w:hAnsi="Arial" w:cs="Arial"/>
          <w:spacing w:val="21"/>
          <w:w w:val="93"/>
        </w:rPr>
        <w:t xml:space="preserve"> </w:t>
      </w: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90"/>
        </w:rPr>
        <w:t>Secco</w:t>
      </w:r>
      <w:r>
        <w:rPr>
          <w:rFonts w:ascii="Arial" w:eastAsia="Arial" w:hAnsi="Arial" w:cs="Arial"/>
          <w:spacing w:val="-5"/>
          <w:w w:val="90"/>
        </w:rPr>
        <w:t>m</w:t>
      </w:r>
      <w:r>
        <w:rPr>
          <w:rFonts w:ascii="Arial" w:eastAsia="Arial" w:hAnsi="Arial" w:cs="Arial"/>
          <w:w w:val="90"/>
        </w:rPr>
        <w:t>b,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  <w:w w:val="90"/>
        </w:rPr>
        <w:t>Ste</w:t>
      </w:r>
      <w:r>
        <w:rPr>
          <w:rFonts w:ascii="Arial" w:eastAsia="Arial" w:hAnsi="Arial" w:cs="Arial"/>
          <w:spacing w:val="-4"/>
          <w:w w:val="90"/>
        </w:rPr>
        <w:t>v</w:t>
      </w:r>
      <w:r>
        <w:rPr>
          <w:rFonts w:ascii="Arial" w:eastAsia="Arial" w:hAnsi="Arial" w:cs="Arial"/>
          <w:w w:val="90"/>
        </w:rPr>
        <w:t>en</w:t>
      </w:r>
      <w:r>
        <w:rPr>
          <w:rFonts w:ascii="Arial" w:eastAsia="Arial" w:hAnsi="Arial" w:cs="Arial"/>
          <w:spacing w:val="36"/>
          <w:w w:val="90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Rice,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17"/>
        </w:rPr>
        <w:t xml:space="preserve">T </w:t>
      </w:r>
      <w:r>
        <w:rPr>
          <w:rFonts w:ascii="Arial" w:eastAsia="Arial" w:hAnsi="Arial" w:cs="Arial"/>
        </w:rPr>
        <w:t>Etter.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  <w:w w:val="92"/>
        </w:rPr>
        <w:t>Honey</w:t>
      </w:r>
      <w:r>
        <w:rPr>
          <w:rFonts w:ascii="Arial" w:eastAsia="Arial" w:hAnsi="Arial" w:cs="Arial"/>
          <w:spacing w:val="29"/>
          <w:w w:val="92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ee</w:t>
      </w:r>
      <w:r>
        <w:rPr>
          <w:rFonts w:ascii="Arial" w:eastAsia="Arial" w:hAnsi="Arial" w:cs="Arial"/>
          <w:spacing w:val="-15"/>
          <w:w w:val="92"/>
        </w:rPr>
        <w:t xml:space="preserve"> </w:t>
      </w:r>
      <w:r>
        <w:rPr>
          <w:rFonts w:ascii="Arial" w:eastAsia="Arial" w:hAnsi="Arial" w:cs="Arial"/>
          <w:w w:val="92"/>
        </w:rPr>
        <w:t>acoustic</w:t>
      </w:r>
      <w:r>
        <w:rPr>
          <w:rFonts w:ascii="Arial" w:eastAsia="Arial" w:hAnsi="Arial" w:cs="Arial"/>
          <w:spacing w:val="26"/>
          <w:w w:val="92"/>
        </w:rPr>
        <w:t xml:space="preserve"> </w:t>
      </w:r>
      <w:r>
        <w:rPr>
          <w:rFonts w:ascii="Arial" w:eastAsia="Arial" w:hAnsi="Arial" w:cs="Arial"/>
          <w:w w:val="92"/>
        </w:rPr>
        <w:t>recording</w:t>
      </w:r>
      <w:r>
        <w:rPr>
          <w:rFonts w:ascii="Arial" w:eastAsia="Arial" w:hAnsi="Arial" w:cs="Arial"/>
          <w:spacing w:val="47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3"/>
        </w:rPr>
        <w:t>analysis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9"/>
          <w:w w:val="9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monitoring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health,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0"/>
        </w:rPr>
        <w:t>2009.</w:t>
      </w:r>
      <w:r>
        <w:rPr>
          <w:rFonts w:ascii="Arial" w:eastAsia="Arial" w:hAnsi="Arial" w:cs="Arial"/>
          <w:spacing w:val="30"/>
          <w:w w:val="90"/>
        </w:rPr>
        <w:t xml:space="preserve"> </w:t>
      </w:r>
      <w:r>
        <w:rPr>
          <w:rFonts w:ascii="Arial" w:eastAsia="Arial" w:hAnsi="Arial" w:cs="Arial"/>
        </w:rPr>
        <w:t xml:space="preserve">US </w:t>
      </w:r>
      <w:r>
        <w:rPr>
          <w:rFonts w:ascii="Arial" w:eastAsia="Arial" w:hAnsi="Arial" w:cs="Arial"/>
          <w:spacing w:val="-6"/>
          <w:w w:val="101"/>
        </w:rPr>
        <w:t>P</w:t>
      </w:r>
      <w:r>
        <w:rPr>
          <w:rFonts w:ascii="Arial" w:eastAsia="Arial" w:hAnsi="Arial" w:cs="Arial"/>
          <w:w w:val="96"/>
        </w:rPr>
        <w:t>ate</w:t>
      </w:r>
      <w:r>
        <w:rPr>
          <w:rFonts w:ascii="Arial" w:eastAsia="Arial" w:hAnsi="Arial" w:cs="Arial"/>
          <w:spacing w:val="-6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7,549,907.</w:t>
      </w:r>
    </w:p>
    <w:p w14:paraId="39277E45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3B23E1A0" w14:textId="6EE0B90C" w:rsidR="00DA178C" w:rsidRDefault="00482CEA">
      <w:pPr>
        <w:spacing w:after="0" w:line="257" w:lineRule="auto"/>
        <w:ind w:left="548" w:right="42" w:hanging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[4]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Jason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Camp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ell,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Lily</w:t>
      </w:r>
      <w:del w:id="38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5"/>
          </w:rPr>
          <w:delText xml:space="preserve"> </w:delText>
        </w:r>
      </w:del>
      <w:ins w:id="39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101"/>
        </w:rPr>
        <w:t>Mumm</w:t>
      </w:r>
      <w:r>
        <w:rPr>
          <w:rFonts w:ascii="Arial" w:eastAsia="Arial" w:hAnsi="Arial" w:cs="Arial"/>
          <w:spacing w:val="1"/>
          <w:w w:val="101"/>
        </w:rPr>
        <w:t>e</w:t>
      </w:r>
      <w:r>
        <w:rPr>
          <w:rFonts w:ascii="Arial" w:eastAsia="Arial" w:hAnsi="Arial" w:cs="Arial"/>
          <w:w w:val="101"/>
        </w:rPr>
        <w:t>rt,</w:t>
      </w:r>
      <w:del w:id="391" w:author="Ellis, James" w:date="2017-01-09T10:35:00Z">
        <w:r w:rsidDel="00175A03">
          <w:rPr>
            <w:rFonts w:ascii="Arial" w:eastAsia="Arial" w:hAnsi="Arial" w:cs="Arial"/>
            <w:w w:val="101"/>
          </w:rPr>
          <w:delText xml:space="preserve"> </w:delText>
        </w:r>
        <w:r w:rsidDel="00175A03">
          <w:rPr>
            <w:rFonts w:ascii="Arial" w:eastAsia="Arial" w:hAnsi="Arial" w:cs="Arial"/>
            <w:spacing w:val="1"/>
            <w:w w:val="101"/>
          </w:rPr>
          <w:delText xml:space="preserve"> </w:delText>
        </w:r>
      </w:del>
      <w:ins w:id="392" w:author="Ellis, James" w:date="2017-01-09T10:35:00Z">
        <w:r w:rsidR="00175A03">
          <w:rPr>
            <w:rFonts w:ascii="Arial" w:eastAsia="Arial" w:hAnsi="Arial" w:cs="Arial"/>
            <w:w w:val="101"/>
          </w:rPr>
          <w:t xml:space="preserve"> </w:t>
        </w:r>
      </w:ins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ul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Sukthan</w:t>
      </w:r>
      <w:r>
        <w:rPr>
          <w:rFonts w:ascii="Arial" w:eastAsia="Arial" w:hAnsi="Arial" w:cs="Arial"/>
          <w:spacing w:val="-11"/>
        </w:rPr>
        <w:t>k</w:t>
      </w:r>
      <w:r>
        <w:rPr>
          <w:rFonts w:ascii="Arial" w:eastAsia="Arial" w:hAnsi="Arial" w:cs="Arial"/>
        </w:rPr>
        <w:t>ar.</w:t>
      </w:r>
      <w:del w:id="393" w:author="Ellis, James" w:date="2017-01-09T10:35:00Z">
        <w:r w:rsidDel="00175A03">
          <w:rPr>
            <w:rFonts w:ascii="Arial" w:eastAsia="Arial" w:hAnsi="Arial" w:cs="Arial"/>
          </w:rPr>
          <w:delText xml:space="preserve">  </w:delText>
        </w:r>
        <w:r w:rsidDel="00175A03">
          <w:rPr>
            <w:rFonts w:ascii="Arial" w:eastAsia="Arial" w:hAnsi="Arial" w:cs="Arial"/>
            <w:spacing w:val="4"/>
          </w:rPr>
          <w:delText xml:space="preserve"> </w:delText>
        </w:r>
      </w:del>
      <w:ins w:id="39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monitoring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honey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79"/>
        </w:rPr>
        <w:t xml:space="preserve">ee </w:t>
      </w:r>
      <w:r>
        <w:rPr>
          <w:rFonts w:ascii="Arial" w:eastAsia="Arial" w:hAnsi="Arial" w:cs="Arial"/>
          <w:w w:val="91"/>
        </w:rPr>
        <w:t>colonies</w:t>
      </w:r>
      <w:r>
        <w:rPr>
          <w:rFonts w:ascii="Arial" w:eastAsia="Arial" w:hAnsi="Arial" w:cs="Arial"/>
          <w:spacing w:val="48"/>
          <w:w w:val="9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del w:id="39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0"/>
          </w:rPr>
          <w:delText xml:space="preserve"> </w:delText>
        </w:r>
      </w:del>
      <w:ins w:id="39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trance.</w:t>
      </w:r>
      <w:del w:id="39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6"/>
          </w:rPr>
          <w:delText xml:space="preserve"> </w:delText>
        </w:r>
      </w:del>
      <w:ins w:id="39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i/>
        </w:rPr>
        <w:t>Visual</w:t>
      </w:r>
      <w:r>
        <w:rPr>
          <w:rFonts w:ascii="Arial" w:eastAsia="Arial" w:hAnsi="Arial" w:cs="Arial"/>
          <w:i/>
          <w:spacing w:val="45"/>
        </w:rPr>
        <w:t xml:space="preserve"> </w:t>
      </w:r>
      <w:r>
        <w:rPr>
          <w:rFonts w:ascii="Arial" w:eastAsia="Arial" w:hAnsi="Arial" w:cs="Arial"/>
          <w:i/>
        </w:rPr>
        <w:t>observation</w:t>
      </w:r>
      <w:r>
        <w:rPr>
          <w:rFonts w:ascii="Arial" w:eastAsia="Arial" w:hAnsi="Arial" w:cs="Arial"/>
          <w:i/>
          <w:spacing w:val="-24"/>
        </w:rPr>
        <w:t xml:space="preserve"> </w:t>
      </w:r>
      <w:r>
        <w:rPr>
          <w:rFonts w:ascii="Arial" w:eastAsia="Arial" w:hAnsi="Arial" w:cs="Arial"/>
          <w:i/>
        </w:rPr>
        <w:t>&amp;</w:t>
      </w:r>
      <w:del w:id="399" w:author="Ellis, James" w:date="2017-01-09T10:35:00Z">
        <w:r w:rsidDel="00175A03">
          <w:rPr>
            <w:rFonts w:ascii="Arial" w:eastAsia="Arial" w:hAnsi="Arial" w:cs="Arial"/>
            <w:i/>
          </w:rPr>
          <w:delText xml:space="preserve"> </w:delText>
        </w:r>
        <w:r w:rsidDel="00175A03">
          <w:rPr>
            <w:rFonts w:ascii="Arial" w:eastAsia="Arial" w:hAnsi="Arial" w:cs="Arial"/>
            <w:i/>
            <w:spacing w:val="2"/>
          </w:rPr>
          <w:delText xml:space="preserve"> </w:delText>
        </w:r>
      </w:del>
      <w:ins w:id="400" w:author="Ellis, James" w:date="2017-01-09T10:35:00Z">
        <w:r w:rsidR="00175A03">
          <w:rPr>
            <w:rFonts w:ascii="Arial" w:eastAsia="Arial" w:hAnsi="Arial" w:cs="Arial"/>
            <w:i/>
          </w:rPr>
          <w:t xml:space="preserve"> </w:t>
        </w:r>
      </w:ins>
      <w:r>
        <w:rPr>
          <w:rFonts w:ascii="Arial" w:eastAsia="Arial" w:hAnsi="Arial" w:cs="Arial"/>
          <w:i/>
        </w:rPr>
        <w:t>analysis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39"/>
        </w:rPr>
        <w:t xml:space="preserve"> </w:t>
      </w:r>
      <w:r>
        <w:rPr>
          <w:rFonts w:ascii="Arial" w:eastAsia="Arial" w:hAnsi="Arial" w:cs="Arial"/>
          <w:i/>
        </w:rPr>
        <w:t>animal</w:t>
      </w:r>
      <w:r>
        <w:rPr>
          <w:rFonts w:ascii="Arial" w:eastAsia="Arial" w:hAnsi="Arial" w:cs="Arial"/>
          <w:i/>
          <w:spacing w:val="38"/>
        </w:rPr>
        <w:t xml:space="preserve"> </w:t>
      </w:r>
      <w:r>
        <w:rPr>
          <w:rFonts w:ascii="Arial" w:eastAsia="Arial" w:hAnsi="Arial" w:cs="Arial"/>
          <w:i/>
        </w:rPr>
        <w:t>&amp;</w:t>
      </w:r>
      <w:del w:id="401" w:author="Ellis, James" w:date="2017-01-09T10:35:00Z">
        <w:r w:rsidDel="00175A03">
          <w:rPr>
            <w:rFonts w:ascii="Arial" w:eastAsia="Arial" w:hAnsi="Arial" w:cs="Arial"/>
            <w:i/>
          </w:rPr>
          <w:delText xml:space="preserve"> </w:delText>
        </w:r>
        <w:r w:rsidDel="00175A03">
          <w:rPr>
            <w:rFonts w:ascii="Arial" w:eastAsia="Arial" w:hAnsi="Arial" w:cs="Arial"/>
            <w:i/>
            <w:spacing w:val="2"/>
          </w:rPr>
          <w:delText xml:space="preserve"> </w:delText>
        </w:r>
      </w:del>
      <w:ins w:id="402" w:author="Ellis, James" w:date="2017-01-09T10:35:00Z">
        <w:r w:rsidR="00175A03">
          <w:rPr>
            <w:rFonts w:ascii="Arial" w:eastAsia="Arial" w:hAnsi="Arial" w:cs="Arial"/>
            <w:i/>
          </w:rPr>
          <w:t xml:space="preserve"> </w:t>
        </w:r>
      </w:ins>
      <w:r>
        <w:rPr>
          <w:rFonts w:ascii="Arial" w:eastAsia="Arial" w:hAnsi="Arial" w:cs="Arial"/>
          <w:i/>
        </w:rPr>
        <w:t>ins</w:t>
      </w:r>
      <w:r>
        <w:rPr>
          <w:rFonts w:ascii="Arial" w:eastAsia="Arial" w:hAnsi="Arial" w:cs="Arial"/>
          <w:i/>
          <w:spacing w:val="-11"/>
        </w:rPr>
        <w:t>e</w:t>
      </w:r>
      <w:r>
        <w:rPr>
          <w:rFonts w:ascii="Arial" w:eastAsia="Arial" w:hAnsi="Arial" w:cs="Arial"/>
          <w:i/>
        </w:rPr>
        <w:t>ct</w:t>
      </w:r>
      <w:r>
        <w:rPr>
          <w:rFonts w:ascii="Arial" w:eastAsia="Arial" w:hAnsi="Arial" w:cs="Arial"/>
          <w:i/>
          <w:spacing w:val="16"/>
        </w:rPr>
        <w:t xml:space="preserve"> </w:t>
      </w:r>
      <w:r>
        <w:rPr>
          <w:rFonts w:ascii="Arial" w:eastAsia="Arial" w:hAnsi="Arial" w:cs="Arial"/>
          <w:i/>
          <w:spacing w:val="-11"/>
          <w:w w:val="82"/>
        </w:rPr>
        <w:t>b</w:t>
      </w:r>
      <w:r>
        <w:rPr>
          <w:rFonts w:ascii="Arial" w:eastAsia="Arial" w:hAnsi="Arial" w:cs="Arial"/>
          <w:i/>
          <w:w w:val="97"/>
        </w:rPr>
        <w:t xml:space="preserve">ehavior, </w:t>
      </w:r>
      <w:r>
        <w:rPr>
          <w:rFonts w:ascii="Arial" w:eastAsia="Arial" w:hAnsi="Arial" w:cs="Arial"/>
          <w:i/>
        </w:rPr>
        <w:t>ICPR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w w:val="91"/>
        </w:rPr>
        <w:t>8:1–4,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2008.</w:t>
      </w:r>
    </w:p>
    <w:p w14:paraId="6A9398AE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3B553815" w14:textId="34BE8CE3" w:rsidR="00DA178C" w:rsidRDefault="00482CEA">
      <w:pPr>
        <w:spacing w:after="0" w:line="257" w:lineRule="auto"/>
        <w:ind w:left="548" w:right="42" w:hanging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[5]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Erik</w:t>
      </w:r>
      <w:del w:id="40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0"/>
          </w:rPr>
          <w:delText xml:space="preserve"> </w:delText>
        </w:r>
      </w:del>
      <w:ins w:id="40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2"/>
        </w:rPr>
        <w:t>S</w:t>
      </w:r>
      <w:del w:id="405" w:author="Ellis, James" w:date="2017-01-09T10:35:00Z">
        <w:r w:rsidDel="00175A03">
          <w:rPr>
            <w:rFonts w:ascii="Arial" w:eastAsia="Arial" w:hAnsi="Arial" w:cs="Arial"/>
            <w:w w:val="82"/>
          </w:rPr>
          <w:delText xml:space="preserve"> </w:delText>
        </w:r>
        <w:r w:rsidDel="00175A03">
          <w:rPr>
            <w:rFonts w:ascii="Arial" w:eastAsia="Arial" w:hAnsi="Arial" w:cs="Arial"/>
            <w:spacing w:val="4"/>
            <w:w w:val="82"/>
          </w:rPr>
          <w:delText xml:space="preserve"> </w:delText>
        </w:r>
      </w:del>
      <w:ins w:id="406" w:author="Ellis, James" w:date="2017-01-09T10:35:00Z">
        <w:r w:rsidR="00175A03">
          <w:rPr>
            <w:rFonts w:ascii="Arial" w:eastAsia="Arial" w:hAnsi="Arial" w:cs="Arial"/>
            <w:w w:val="82"/>
          </w:rPr>
          <w:t xml:space="preserve"> </w:t>
        </w:r>
      </w:ins>
      <w:r>
        <w:rPr>
          <w:rFonts w:ascii="Arial" w:eastAsia="Arial" w:hAnsi="Arial" w:cs="Arial"/>
        </w:rPr>
        <w:t>Carlsten,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Geoffrey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ks,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Kevin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w w:val="82"/>
        </w:rPr>
        <w:t>S</w:t>
      </w:r>
      <w:del w:id="407" w:author="Ellis, James" w:date="2017-01-09T10:35:00Z">
        <w:r w:rsidDel="00175A03">
          <w:rPr>
            <w:rFonts w:ascii="Arial" w:eastAsia="Arial" w:hAnsi="Arial" w:cs="Arial"/>
            <w:w w:val="82"/>
          </w:rPr>
          <w:delText xml:space="preserve"> </w:delText>
        </w:r>
        <w:r w:rsidDel="00175A03">
          <w:rPr>
            <w:rFonts w:ascii="Arial" w:eastAsia="Arial" w:hAnsi="Arial" w:cs="Arial"/>
            <w:spacing w:val="4"/>
            <w:w w:val="82"/>
          </w:rPr>
          <w:delText xml:space="preserve"> </w:delText>
        </w:r>
      </w:del>
      <w:ins w:id="408" w:author="Ellis, James" w:date="2017-01-09T10:35:00Z">
        <w:r w:rsidR="00175A03">
          <w:rPr>
            <w:rFonts w:ascii="Arial" w:eastAsia="Arial" w:hAnsi="Arial" w:cs="Arial"/>
            <w:w w:val="82"/>
          </w:rPr>
          <w:t xml:space="preserve"> </w:t>
        </w:r>
      </w:ins>
      <w:r>
        <w:rPr>
          <w:rFonts w:ascii="Arial" w:eastAsia="Arial" w:hAnsi="Arial" w:cs="Arial"/>
        </w:rPr>
        <w:t>Repask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John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  <w:w w:val="102"/>
        </w:rPr>
        <w:t>Carl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8"/>
        </w:rPr>
        <w:t>ten,</w:t>
      </w:r>
      <w:del w:id="40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9"/>
          </w:rPr>
          <w:delText xml:space="preserve"> </w:delText>
        </w:r>
      </w:del>
      <w:ins w:id="41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Jerry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 xml:space="preserve">Bromen- </w:t>
      </w:r>
      <w:r>
        <w:rPr>
          <w:rFonts w:ascii="Arial" w:eastAsia="Arial" w:hAnsi="Arial" w:cs="Arial"/>
          <w:w w:val="92"/>
        </w:rPr>
        <w:t>shenk,</w:t>
      </w:r>
      <w:r>
        <w:rPr>
          <w:rFonts w:ascii="Arial" w:eastAsia="Arial" w:hAnsi="Arial" w:cs="Arial"/>
          <w:spacing w:val="32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Colin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Henderson.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Field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demonstration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3"/>
        </w:rPr>
        <w:t>scanni</w:t>
      </w:r>
      <w:r>
        <w:rPr>
          <w:rFonts w:ascii="Arial" w:eastAsia="Arial" w:hAnsi="Arial" w:cs="Arial"/>
          <w:spacing w:val="1"/>
          <w:w w:val="93"/>
        </w:rPr>
        <w:t>n</w:t>
      </w:r>
      <w:r>
        <w:rPr>
          <w:rFonts w:ascii="Arial" w:eastAsia="Arial" w:hAnsi="Arial" w:cs="Arial"/>
          <w:w w:val="93"/>
        </w:rPr>
        <w:t>g</w:t>
      </w:r>
      <w:r>
        <w:rPr>
          <w:rFonts w:ascii="Arial" w:eastAsia="Arial" w:hAnsi="Arial" w:cs="Arial"/>
          <w:spacing w:val="30"/>
          <w:w w:val="93"/>
        </w:rPr>
        <w:t xml:space="preserve"> </w:t>
      </w:r>
      <w:r>
        <w:rPr>
          <w:rFonts w:ascii="Arial" w:eastAsia="Arial" w:hAnsi="Arial" w:cs="Arial"/>
        </w:rPr>
        <w:t>lidar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detection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algo- rithm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spatially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mapping</w:t>
      </w:r>
      <w:r>
        <w:rPr>
          <w:rFonts w:ascii="Arial" w:eastAsia="Arial" w:hAnsi="Arial" w:cs="Arial"/>
          <w:spacing w:val="-8"/>
        </w:rPr>
        <w:t xml:space="preserve"> </w:t>
      </w:r>
      <w:del w:id="411" w:author="Ellis, James" w:date="2017-01-06T15:59:00Z">
        <w:r w:rsidDel="00AD0AC4">
          <w:rPr>
            <w:rFonts w:ascii="Arial" w:eastAsia="Arial" w:hAnsi="Arial" w:cs="Arial"/>
            <w:w w:val="88"/>
          </w:rPr>
          <w:delText>honey</w:delText>
        </w:r>
        <w:r w:rsidDel="00AD0AC4">
          <w:rPr>
            <w:rFonts w:ascii="Arial" w:eastAsia="Arial" w:hAnsi="Arial" w:cs="Arial"/>
            <w:spacing w:val="6"/>
            <w:w w:val="88"/>
          </w:rPr>
          <w:delText>b</w:delText>
        </w:r>
        <w:r w:rsidDel="00AD0AC4">
          <w:rPr>
            <w:rFonts w:ascii="Arial" w:eastAsia="Arial" w:hAnsi="Arial" w:cs="Arial"/>
            <w:w w:val="88"/>
          </w:rPr>
          <w:delText>ee</w:delText>
        </w:r>
      </w:del>
      <w:ins w:id="412" w:author="Ellis, James" w:date="2017-01-06T15:59:00Z">
        <w:r w:rsidR="00AD0AC4">
          <w:rPr>
            <w:rFonts w:ascii="Arial" w:eastAsia="Arial" w:hAnsi="Arial" w:cs="Arial"/>
            <w:w w:val="88"/>
          </w:rPr>
          <w:t>honey bee</w:t>
        </w:r>
      </w:ins>
      <w:r>
        <w:rPr>
          <w:rFonts w:ascii="Arial" w:eastAsia="Arial" w:hAnsi="Arial" w:cs="Arial"/>
          <w:w w:val="88"/>
        </w:rPr>
        <w:t>s</w:t>
      </w:r>
      <w:r>
        <w:rPr>
          <w:rFonts w:ascii="Arial" w:eastAsia="Arial" w:hAnsi="Arial" w:cs="Arial"/>
          <w:spacing w:val="33"/>
          <w:w w:val="8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biological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detection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land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mines.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i/>
        </w:rPr>
        <w:t>Appli</w:t>
      </w:r>
      <w:r>
        <w:rPr>
          <w:rFonts w:ascii="Arial" w:eastAsia="Arial" w:hAnsi="Arial" w:cs="Arial"/>
          <w:i/>
          <w:spacing w:val="-11"/>
        </w:rPr>
        <w:t>e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4"/>
        </w:rPr>
        <w:t xml:space="preserve"> </w:t>
      </w:r>
      <w:r>
        <w:rPr>
          <w:rFonts w:ascii="Arial" w:eastAsia="Arial" w:hAnsi="Arial" w:cs="Arial"/>
          <w:i/>
        </w:rPr>
        <w:t>optics</w:t>
      </w:r>
      <w:r>
        <w:rPr>
          <w:rFonts w:ascii="Arial" w:eastAsia="Arial" w:hAnsi="Arial" w:cs="Arial"/>
        </w:rPr>
        <w:t>,</w:t>
      </w:r>
    </w:p>
    <w:p w14:paraId="4F55548C" w14:textId="77777777" w:rsidR="00DA178C" w:rsidRDefault="00482CEA">
      <w:pPr>
        <w:spacing w:after="0" w:line="240" w:lineRule="auto"/>
        <w:ind w:left="54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91"/>
        </w:rPr>
        <w:t>50(14):2112–2123,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2011.</w:t>
      </w:r>
    </w:p>
    <w:p w14:paraId="17994D50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6F37B05B" w14:textId="77777777" w:rsidR="00DA178C" w:rsidRDefault="00482CEA">
      <w:pPr>
        <w:spacing w:after="0" w:line="257" w:lineRule="auto"/>
        <w:ind w:left="548" w:right="42" w:hanging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[6]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National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Honey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88"/>
        </w:rPr>
        <w:t>Bee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Health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3"/>
        </w:rPr>
        <w:t>Sta</w:t>
      </w:r>
      <w:r>
        <w:rPr>
          <w:rFonts w:ascii="Arial" w:eastAsia="Arial" w:hAnsi="Arial" w:cs="Arial"/>
          <w:spacing w:val="-6"/>
          <w:w w:val="93"/>
        </w:rPr>
        <w:t>k</w:t>
      </w:r>
      <w:r>
        <w:rPr>
          <w:rFonts w:ascii="Arial" w:eastAsia="Arial" w:hAnsi="Arial" w:cs="Arial"/>
          <w:w w:val="93"/>
        </w:rPr>
        <w:t>eholder</w:t>
      </w:r>
      <w:r>
        <w:rPr>
          <w:rFonts w:ascii="Arial" w:eastAsia="Arial" w:hAnsi="Arial" w:cs="Arial"/>
          <w:spacing w:val="42"/>
          <w:w w:val="93"/>
        </w:rPr>
        <w:t xml:space="preserve"> </w:t>
      </w:r>
      <w:r>
        <w:rPr>
          <w:rFonts w:ascii="Arial" w:eastAsia="Arial" w:hAnsi="Arial" w:cs="Arial"/>
          <w:w w:val="93"/>
        </w:rPr>
        <w:t>Conference</w:t>
      </w:r>
      <w:r>
        <w:rPr>
          <w:rFonts w:ascii="Arial" w:eastAsia="Arial" w:hAnsi="Arial" w:cs="Arial"/>
          <w:spacing w:val="5"/>
          <w:w w:val="93"/>
        </w:rPr>
        <w:t xml:space="preserve"> </w:t>
      </w:r>
      <w:r>
        <w:rPr>
          <w:rFonts w:ascii="Arial" w:eastAsia="Arial" w:hAnsi="Arial" w:cs="Arial"/>
          <w:w w:val="93"/>
        </w:rPr>
        <w:t>Ste</w:t>
      </w:r>
      <w:r>
        <w:rPr>
          <w:rFonts w:ascii="Arial" w:eastAsia="Arial" w:hAnsi="Arial" w:cs="Arial"/>
          <w:spacing w:val="1"/>
          <w:w w:val="93"/>
        </w:rPr>
        <w:t>e</w:t>
      </w:r>
      <w:r>
        <w:rPr>
          <w:rFonts w:ascii="Arial" w:eastAsia="Arial" w:hAnsi="Arial" w:cs="Arial"/>
          <w:w w:val="93"/>
        </w:rPr>
        <w:t>ring</w:t>
      </w:r>
      <w:r>
        <w:rPr>
          <w:rFonts w:ascii="Arial" w:eastAsia="Arial" w:hAnsi="Arial" w:cs="Arial"/>
          <w:spacing w:val="28"/>
          <w:w w:val="93"/>
        </w:rPr>
        <w:t xml:space="preserve"> </w:t>
      </w:r>
      <w:r>
        <w:rPr>
          <w:rFonts w:ascii="Arial" w:eastAsia="Arial" w:hAnsi="Arial" w:cs="Arial"/>
        </w:rPr>
        <w:t>Committee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al.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 national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1"/>
        </w:rPr>
        <w:t>sta</w:t>
      </w:r>
      <w:r>
        <w:rPr>
          <w:rFonts w:ascii="Arial" w:eastAsia="Arial" w:hAnsi="Arial" w:cs="Arial"/>
          <w:spacing w:val="-5"/>
          <w:w w:val="91"/>
        </w:rPr>
        <w:t>k</w:t>
      </w:r>
      <w:r>
        <w:rPr>
          <w:rFonts w:ascii="Arial" w:eastAsia="Arial" w:hAnsi="Arial" w:cs="Arial"/>
          <w:w w:val="91"/>
        </w:rPr>
        <w:t>eholders</w:t>
      </w:r>
      <w:r>
        <w:rPr>
          <w:rFonts w:ascii="Arial" w:eastAsia="Arial" w:hAnsi="Arial" w:cs="Arial"/>
          <w:spacing w:val="47"/>
          <w:w w:val="91"/>
        </w:rPr>
        <w:t xml:space="preserve"> </w:t>
      </w:r>
      <w:r>
        <w:rPr>
          <w:rFonts w:ascii="Arial" w:eastAsia="Arial" w:hAnsi="Arial" w:cs="Arial"/>
          <w:w w:val="91"/>
        </w:rPr>
        <w:t>conference</w:t>
      </w:r>
      <w:r>
        <w:rPr>
          <w:rFonts w:ascii="Arial" w:eastAsia="Arial" w:hAnsi="Arial" w:cs="Arial"/>
          <w:spacing w:val="7"/>
          <w:w w:val="9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89"/>
        </w:rPr>
        <w:t>honey</w:t>
      </w:r>
      <w:r>
        <w:rPr>
          <w:rFonts w:ascii="Arial" w:eastAsia="Arial" w:hAnsi="Arial" w:cs="Arial"/>
          <w:spacing w:val="43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</w:t>
      </w:r>
      <w:r>
        <w:rPr>
          <w:rFonts w:ascii="Arial" w:eastAsia="Arial" w:hAnsi="Arial" w:cs="Arial"/>
          <w:spacing w:val="6"/>
          <w:w w:val="89"/>
        </w:rPr>
        <w:t xml:space="preserve"> </w:t>
      </w:r>
      <w:r>
        <w:rPr>
          <w:rFonts w:ascii="Arial" w:eastAsia="Arial" w:hAnsi="Arial" w:cs="Arial"/>
        </w:rPr>
        <w:t>health,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2012.</w:t>
      </w:r>
    </w:p>
    <w:p w14:paraId="46757909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23B1305A" w14:textId="77777777" w:rsidR="00DA178C" w:rsidRDefault="00482CEA">
      <w:pPr>
        <w:spacing w:after="0" w:line="257" w:lineRule="auto"/>
        <w:ind w:left="548" w:right="42" w:hanging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[7]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FN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Dalton,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Her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elrath,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wlins,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JD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Rhoades.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Time-domain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reflectometry: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 xml:space="preserve">Si- </w:t>
      </w:r>
      <w:r>
        <w:rPr>
          <w:rFonts w:ascii="Arial" w:eastAsia="Arial" w:hAnsi="Arial" w:cs="Arial"/>
          <w:spacing w:val="-6"/>
          <w:w w:val="95"/>
        </w:rPr>
        <w:t>m</w:t>
      </w:r>
      <w:r>
        <w:rPr>
          <w:rFonts w:ascii="Arial" w:eastAsia="Arial" w:hAnsi="Arial" w:cs="Arial"/>
          <w:w w:val="95"/>
        </w:rPr>
        <w:t>ultaneous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  <w:w w:val="91"/>
        </w:rPr>
        <w:t>measureme</w:t>
      </w:r>
      <w:r>
        <w:rPr>
          <w:rFonts w:ascii="Arial" w:eastAsia="Arial" w:hAnsi="Arial" w:cs="Arial"/>
          <w:spacing w:val="-5"/>
          <w:w w:val="91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soil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 xml:space="preserve">ater </w:t>
      </w:r>
      <w:r>
        <w:rPr>
          <w:rFonts w:ascii="Arial" w:eastAsia="Arial" w:hAnsi="Arial" w:cs="Arial"/>
          <w:w w:val="92"/>
        </w:rPr>
        <w:t>co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8"/>
        </w:rPr>
        <w:t>t</w:t>
      </w:r>
      <w:r>
        <w:rPr>
          <w:rFonts w:ascii="Arial" w:eastAsia="Arial" w:hAnsi="Arial" w:cs="Arial"/>
          <w:spacing w:val="1"/>
          <w:w w:val="98"/>
        </w:rPr>
        <w:t>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electrical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conductivi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2"/>
        </w:rPr>
        <w:t>single</w:t>
      </w:r>
      <w:r>
        <w:rPr>
          <w:rFonts w:ascii="Arial" w:eastAsia="Arial" w:hAnsi="Arial" w:cs="Arial"/>
          <w:spacing w:val="11"/>
          <w:w w:val="92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 xml:space="preserve">e. </w:t>
      </w:r>
      <w:r>
        <w:rPr>
          <w:rFonts w:ascii="Arial" w:eastAsia="Arial" w:hAnsi="Arial" w:cs="Arial"/>
          <w:i/>
          <w:w w:val="90"/>
        </w:rPr>
        <w:t>Scien</w:t>
      </w:r>
      <w:r>
        <w:rPr>
          <w:rFonts w:ascii="Arial" w:eastAsia="Arial" w:hAnsi="Arial" w:cs="Arial"/>
          <w:i/>
          <w:spacing w:val="-10"/>
          <w:w w:val="90"/>
        </w:rPr>
        <w:t>c</w:t>
      </w:r>
      <w:r>
        <w:rPr>
          <w:rFonts w:ascii="Arial" w:eastAsia="Arial" w:hAnsi="Arial" w:cs="Arial"/>
          <w:i/>
          <w:w w:val="90"/>
        </w:rPr>
        <w:t>e</w:t>
      </w:r>
      <w:r>
        <w:rPr>
          <w:rFonts w:ascii="Arial" w:eastAsia="Arial" w:hAnsi="Arial" w:cs="Arial"/>
          <w:w w:val="90"/>
        </w:rPr>
        <w:t>,</w:t>
      </w:r>
      <w:r>
        <w:rPr>
          <w:rFonts w:ascii="Arial" w:eastAsia="Arial" w:hAnsi="Arial" w:cs="Arial"/>
          <w:spacing w:val="25"/>
          <w:w w:val="90"/>
        </w:rPr>
        <w:t xml:space="preserve"> </w:t>
      </w:r>
      <w:r>
        <w:rPr>
          <w:rFonts w:ascii="Arial" w:eastAsia="Arial" w:hAnsi="Arial" w:cs="Arial"/>
          <w:w w:val="90"/>
        </w:rPr>
        <w:t>224(4652):989–990,</w:t>
      </w:r>
      <w:r>
        <w:rPr>
          <w:rFonts w:ascii="Arial" w:eastAsia="Arial" w:hAnsi="Arial" w:cs="Arial"/>
          <w:spacing w:val="38"/>
          <w:w w:val="90"/>
        </w:rPr>
        <w:t xml:space="preserve"> </w:t>
      </w:r>
      <w:r>
        <w:rPr>
          <w:rFonts w:ascii="Arial" w:eastAsia="Arial" w:hAnsi="Arial" w:cs="Arial"/>
        </w:rPr>
        <w:t>1984.</w:t>
      </w:r>
    </w:p>
    <w:p w14:paraId="5F98BD9E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01AF36D6" w14:textId="7C1C27B8" w:rsidR="00DA178C" w:rsidRDefault="00482CEA">
      <w:pPr>
        <w:spacing w:after="0" w:line="240" w:lineRule="auto"/>
        <w:ind w:left="170" w:right="4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[8]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Joa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him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Miranda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05"/>
        </w:rPr>
        <w:t>El</w:t>
      </w:r>
      <w:r>
        <w:rPr>
          <w:rFonts w:ascii="Arial" w:eastAsia="Arial" w:hAnsi="Arial" w:cs="Arial"/>
          <w:spacing w:val="-6"/>
          <w:w w:val="105"/>
        </w:rPr>
        <w:t>k</w:t>
      </w:r>
      <w:r>
        <w:rPr>
          <w:rFonts w:ascii="Arial" w:eastAsia="Arial" w:hAnsi="Arial" w:cs="Arial"/>
          <w:w w:val="79"/>
        </w:rPr>
        <w:t>e</w:t>
      </w:r>
      <w:del w:id="41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9"/>
          </w:rPr>
          <w:delText xml:space="preserve"> </w:delText>
        </w:r>
      </w:del>
      <w:ins w:id="41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Geners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</w:rPr>
        <w:t>h.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Deformed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wing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virus.</w:t>
      </w:r>
      <w:del w:id="41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6"/>
          </w:rPr>
          <w:delText xml:space="preserve"> </w:delText>
        </w:r>
      </w:del>
      <w:ins w:id="41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36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31"/>
        </w:rPr>
        <w:t xml:space="preserve"> </w:t>
      </w:r>
      <w:r>
        <w:rPr>
          <w:rFonts w:ascii="Arial" w:eastAsia="Arial" w:hAnsi="Arial" w:cs="Arial"/>
          <w:i/>
          <w:w w:val="99"/>
        </w:rPr>
        <w:t>Inverteb</w:t>
      </w:r>
      <w:r>
        <w:rPr>
          <w:rFonts w:ascii="Arial" w:eastAsia="Arial" w:hAnsi="Arial" w:cs="Arial"/>
          <w:i/>
          <w:spacing w:val="-11"/>
          <w:w w:val="99"/>
        </w:rPr>
        <w:t>r</w:t>
      </w:r>
      <w:r>
        <w:rPr>
          <w:rFonts w:ascii="Arial" w:eastAsia="Arial" w:hAnsi="Arial" w:cs="Arial"/>
          <w:i/>
          <w:w w:val="92"/>
        </w:rPr>
        <w:t>ate</w:t>
      </w:r>
    </w:p>
    <w:p w14:paraId="39D75A74" w14:textId="5F2CB5BA" w:rsidR="00DA178C" w:rsidRDefault="00482CEA">
      <w:pPr>
        <w:spacing w:before="18" w:after="0" w:line="240" w:lineRule="auto"/>
        <w:ind w:left="54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90"/>
        </w:rPr>
        <w:t>Pathol</w:t>
      </w:r>
      <w:r>
        <w:rPr>
          <w:rFonts w:ascii="Arial" w:eastAsia="Arial" w:hAnsi="Arial" w:cs="Arial"/>
          <w:i/>
          <w:spacing w:val="-10"/>
          <w:w w:val="90"/>
        </w:rPr>
        <w:t>o</w:t>
      </w:r>
      <w:r>
        <w:rPr>
          <w:rFonts w:ascii="Arial" w:eastAsia="Arial" w:hAnsi="Arial" w:cs="Arial"/>
          <w:i/>
          <w:w w:val="90"/>
        </w:rPr>
        <w:t>gy</w:t>
      </w:r>
      <w:r>
        <w:rPr>
          <w:rFonts w:ascii="Arial" w:eastAsia="Arial" w:hAnsi="Arial" w:cs="Arial"/>
          <w:w w:val="90"/>
        </w:rPr>
        <w:t>,</w:t>
      </w:r>
      <w:del w:id="417" w:author="Ellis, James" w:date="2017-01-09T10:35:00Z">
        <w:r w:rsidDel="00175A03">
          <w:rPr>
            <w:rFonts w:ascii="Arial" w:eastAsia="Arial" w:hAnsi="Arial" w:cs="Arial"/>
            <w:w w:val="90"/>
          </w:rPr>
          <w:delText xml:space="preserve"> </w:delText>
        </w:r>
        <w:r w:rsidDel="00175A03">
          <w:rPr>
            <w:rFonts w:ascii="Arial" w:eastAsia="Arial" w:hAnsi="Arial" w:cs="Arial"/>
            <w:spacing w:val="7"/>
            <w:w w:val="90"/>
          </w:rPr>
          <w:delText xml:space="preserve"> </w:delText>
        </w:r>
      </w:del>
      <w:ins w:id="418" w:author="Ellis, James" w:date="2017-01-09T10:35:00Z">
        <w:r w:rsidR="00175A03">
          <w:rPr>
            <w:rFonts w:ascii="Arial" w:eastAsia="Arial" w:hAnsi="Arial" w:cs="Arial"/>
            <w:w w:val="90"/>
          </w:rPr>
          <w:t xml:space="preserve"> </w:t>
        </w:r>
      </w:ins>
      <w:r>
        <w:rPr>
          <w:rFonts w:ascii="Arial" w:eastAsia="Arial" w:hAnsi="Arial" w:cs="Arial"/>
          <w:w w:val="90"/>
        </w:rPr>
        <w:t>103:S48–S61,</w:t>
      </w:r>
      <w:r>
        <w:rPr>
          <w:rFonts w:ascii="Arial" w:eastAsia="Arial" w:hAnsi="Arial" w:cs="Arial"/>
          <w:spacing w:val="-10"/>
          <w:w w:val="90"/>
        </w:rPr>
        <w:t xml:space="preserve"> </w:t>
      </w:r>
      <w:r>
        <w:rPr>
          <w:rFonts w:ascii="Arial" w:eastAsia="Arial" w:hAnsi="Arial" w:cs="Arial"/>
        </w:rPr>
        <w:t>2010.</w:t>
      </w:r>
    </w:p>
    <w:p w14:paraId="15B5DC27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7CCB7DA2" w14:textId="77777777" w:rsidR="00DA178C" w:rsidRDefault="00482CEA">
      <w:pPr>
        <w:spacing w:after="0" w:line="257" w:lineRule="auto"/>
        <w:ind w:left="548" w:right="42" w:hanging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[9]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Halit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Eren,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Lynne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Whiffler,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5"/>
        </w:rPr>
        <w:t>and</w:t>
      </w:r>
      <w:r>
        <w:rPr>
          <w:rFonts w:ascii="Arial" w:eastAsia="Arial" w:hAnsi="Arial" w:cs="Arial"/>
          <w:spacing w:val="-8"/>
          <w:w w:val="95"/>
        </w:rPr>
        <w:t xml:space="preserve"> </w:t>
      </w: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Manni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Electronic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90"/>
        </w:rPr>
        <w:t>sensing</w:t>
      </w:r>
      <w:r>
        <w:rPr>
          <w:rFonts w:ascii="Arial" w:eastAsia="Arial" w:hAnsi="Arial" w:cs="Arial"/>
          <w:spacing w:val="-12"/>
          <w:w w:val="90"/>
        </w:rPr>
        <w:t xml:space="preserve"> </w:t>
      </w:r>
      <w:r>
        <w:rPr>
          <w:rFonts w:ascii="Arial" w:eastAsia="Arial" w:hAnsi="Arial" w:cs="Arial"/>
          <w:w w:val="90"/>
        </w:rPr>
        <w:t>and</w:t>
      </w:r>
      <w:r>
        <w:rPr>
          <w:rFonts w:ascii="Arial" w:eastAsia="Arial" w:hAnsi="Arial" w:cs="Arial"/>
          <w:spacing w:val="13"/>
          <w:w w:val="90"/>
        </w:rPr>
        <w:t xml:space="preserve"> </w:t>
      </w:r>
      <w:r>
        <w:rPr>
          <w:rFonts w:ascii="Arial" w:eastAsia="Arial" w:hAnsi="Arial" w:cs="Arial"/>
        </w:rPr>
        <w:t>ide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tification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 xml:space="preserve">queen </w:t>
      </w:r>
      <w:r>
        <w:rPr>
          <w:rFonts w:ascii="Arial" w:eastAsia="Arial" w:hAnsi="Arial" w:cs="Arial"/>
          <w:spacing w:val="5"/>
          <w:w w:val="83"/>
        </w:rPr>
        <w:t>b</w:t>
      </w:r>
      <w:r>
        <w:rPr>
          <w:rFonts w:ascii="Arial" w:eastAsia="Arial" w:hAnsi="Arial" w:cs="Arial"/>
          <w:w w:val="83"/>
        </w:rPr>
        <w:t>ees</w:t>
      </w:r>
      <w:r>
        <w:rPr>
          <w:rFonts w:ascii="Arial" w:eastAsia="Arial" w:hAnsi="Arial" w:cs="Arial"/>
          <w:spacing w:val="9"/>
          <w:w w:val="8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7"/>
        </w:rPr>
        <w:t xml:space="preserve"> </w:t>
      </w:r>
      <w:del w:id="419" w:author="Ellis, James" w:date="2017-01-06T15:59:00Z">
        <w:r w:rsidDel="00AD0AC4">
          <w:rPr>
            <w:rFonts w:ascii="Arial" w:eastAsia="Arial" w:hAnsi="Arial" w:cs="Arial"/>
            <w:w w:val="91"/>
          </w:rPr>
          <w:delText>honey</w:delText>
        </w:r>
        <w:r w:rsidDel="00AD0AC4">
          <w:rPr>
            <w:rFonts w:ascii="Arial" w:eastAsia="Arial" w:hAnsi="Arial" w:cs="Arial"/>
            <w:spacing w:val="6"/>
            <w:w w:val="91"/>
          </w:rPr>
          <w:delText>b</w:delText>
        </w:r>
        <w:r w:rsidDel="00AD0AC4">
          <w:rPr>
            <w:rFonts w:ascii="Arial" w:eastAsia="Arial" w:hAnsi="Arial" w:cs="Arial"/>
            <w:w w:val="91"/>
          </w:rPr>
          <w:delText>ee</w:delText>
        </w:r>
      </w:del>
      <w:ins w:id="420" w:author="Ellis, James" w:date="2017-01-06T15:59:00Z">
        <w:r w:rsidR="00AD0AC4">
          <w:rPr>
            <w:rFonts w:ascii="Arial" w:eastAsia="Arial" w:hAnsi="Arial" w:cs="Arial"/>
            <w:w w:val="91"/>
          </w:rPr>
          <w:t>honey bee</w:t>
        </w:r>
      </w:ins>
      <w:r>
        <w:rPr>
          <w:rFonts w:ascii="Arial" w:eastAsia="Arial" w:hAnsi="Arial" w:cs="Arial"/>
          <w:spacing w:val="-5"/>
          <w:w w:val="91"/>
        </w:rPr>
        <w:t xml:space="preserve"> </w:t>
      </w:r>
      <w:r>
        <w:rPr>
          <w:rFonts w:ascii="Arial" w:eastAsia="Arial" w:hAnsi="Arial" w:cs="Arial"/>
          <w:w w:val="91"/>
        </w:rPr>
        <w:t>colonies.</w:t>
      </w:r>
      <w:r>
        <w:rPr>
          <w:rFonts w:ascii="Arial" w:eastAsia="Arial" w:hAnsi="Arial" w:cs="Arial"/>
          <w:spacing w:val="26"/>
          <w:w w:val="9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i/>
        </w:rPr>
        <w:t>Instrumentation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rPr>
          <w:rFonts w:ascii="Arial" w:eastAsia="Arial" w:hAnsi="Arial" w:cs="Arial"/>
          <w:i/>
        </w:rPr>
        <w:t>and</w:t>
      </w:r>
      <w:r>
        <w:rPr>
          <w:rFonts w:ascii="Arial" w:eastAsia="Arial" w:hAnsi="Arial" w:cs="Arial"/>
          <w:i/>
          <w:spacing w:val="-19"/>
        </w:rPr>
        <w:t xml:space="preserve"> </w:t>
      </w:r>
      <w:r>
        <w:rPr>
          <w:rFonts w:ascii="Arial" w:eastAsia="Arial" w:hAnsi="Arial" w:cs="Arial"/>
          <w:i/>
          <w:w w:val="93"/>
        </w:rPr>
        <w:t>M</w:t>
      </w:r>
      <w:r>
        <w:rPr>
          <w:rFonts w:ascii="Arial" w:eastAsia="Arial" w:hAnsi="Arial" w:cs="Arial"/>
          <w:i/>
          <w:spacing w:val="-10"/>
          <w:w w:val="93"/>
        </w:rPr>
        <w:t>e</w:t>
      </w:r>
      <w:r>
        <w:rPr>
          <w:rFonts w:ascii="Arial" w:eastAsia="Arial" w:hAnsi="Arial" w:cs="Arial"/>
          <w:i/>
          <w:w w:val="93"/>
        </w:rPr>
        <w:t>asu</w:t>
      </w:r>
      <w:r>
        <w:rPr>
          <w:rFonts w:ascii="Arial" w:eastAsia="Arial" w:hAnsi="Arial" w:cs="Arial"/>
          <w:i/>
          <w:spacing w:val="-10"/>
          <w:w w:val="93"/>
        </w:rPr>
        <w:t>r</w:t>
      </w:r>
      <w:r>
        <w:rPr>
          <w:rFonts w:ascii="Arial" w:eastAsia="Arial" w:hAnsi="Arial" w:cs="Arial"/>
          <w:i/>
          <w:w w:val="93"/>
        </w:rPr>
        <w:t>ement</w:t>
      </w:r>
      <w:r>
        <w:rPr>
          <w:rFonts w:ascii="Arial" w:eastAsia="Arial" w:hAnsi="Arial" w:cs="Arial"/>
          <w:i/>
          <w:spacing w:val="23"/>
          <w:w w:val="93"/>
        </w:rPr>
        <w:t xml:space="preserve"> </w:t>
      </w:r>
      <w:r>
        <w:rPr>
          <w:rFonts w:ascii="Arial" w:eastAsia="Arial" w:hAnsi="Arial" w:cs="Arial"/>
          <w:i/>
          <w:spacing w:val="-16"/>
          <w:w w:val="93"/>
        </w:rPr>
        <w:t>T</w:t>
      </w:r>
      <w:r>
        <w:rPr>
          <w:rFonts w:ascii="Arial" w:eastAsia="Arial" w:hAnsi="Arial" w:cs="Arial"/>
          <w:i/>
          <w:spacing w:val="-10"/>
          <w:w w:val="93"/>
        </w:rPr>
        <w:t>e</w:t>
      </w:r>
      <w:r>
        <w:rPr>
          <w:rFonts w:ascii="Arial" w:eastAsia="Arial" w:hAnsi="Arial" w:cs="Arial"/>
          <w:i/>
          <w:w w:val="93"/>
        </w:rPr>
        <w:t>chnol</w:t>
      </w:r>
      <w:r>
        <w:rPr>
          <w:rFonts w:ascii="Arial" w:eastAsia="Arial" w:hAnsi="Arial" w:cs="Arial"/>
          <w:i/>
          <w:spacing w:val="-10"/>
          <w:w w:val="93"/>
        </w:rPr>
        <w:t>o</w:t>
      </w:r>
      <w:r>
        <w:rPr>
          <w:rFonts w:ascii="Arial" w:eastAsia="Arial" w:hAnsi="Arial" w:cs="Arial"/>
          <w:i/>
          <w:w w:val="93"/>
        </w:rPr>
        <w:t>gy</w:t>
      </w:r>
      <w:r>
        <w:rPr>
          <w:rFonts w:ascii="Arial" w:eastAsia="Arial" w:hAnsi="Arial" w:cs="Arial"/>
          <w:i/>
          <w:spacing w:val="17"/>
          <w:w w:val="93"/>
        </w:rPr>
        <w:t xml:space="preserve"> </w:t>
      </w:r>
      <w:r>
        <w:rPr>
          <w:rFonts w:ascii="Arial" w:eastAsia="Arial" w:hAnsi="Arial" w:cs="Arial"/>
          <w:i/>
          <w:w w:val="93"/>
        </w:rPr>
        <w:t>Confe</w:t>
      </w:r>
      <w:r>
        <w:rPr>
          <w:rFonts w:ascii="Arial" w:eastAsia="Arial" w:hAnsi="Arial" w:cs="Arial"/>
          <w:i/>
          <w:spacing w:val="-10"/>
          <w:w w:val="93"/>
        </w:rPr>
        <w:t>r</w:t>
      </w:r>
      <w:r>
        <w:rPr>
          <w:rFonts w:ascii="Arial" w:eastAsia="Arial" w:hAnsi="Arial" w:cs="Arial"/>
          <w:i/>
          <w:w w:val="93"/>
        </w:rPr>
        <w:t>en</w:t>
      </w:r>
      <w:r>
        <w:rPr>
          <w:rFonts w:ascii="Arial" w:eastAsia="Arial" w:hAnsi="Arial" w:cs="Arial"/>
          <w:i/>
          <w:spacing w:val="-10"/>
          <w:w w:val="93"/>
        </w:rPr>
        <w:t>c</w:t>
      </w:r>
      <w:r>
        <w:rPr>
          <w:rFonts w:ascii="Arial" w:eastAsia="Arial" w:hAnsi="Arial" w:cs="Arial"/>
          <w:i/>
          <w:w w:val="93"/>
        </w:rPr>
        <w:t>e,</w:t>
      </w:r>
      <w:r>
        <w:rPr>
          <w:rFonts w:ascii="Arial" w:eastAsia="Arial" w:hAnsi="Arial" w:cs="Arial"/>
          <w:i/>
          <w:spacing w:val="31"/>
          <w:w w:val="93"/>
        </w:rPr>
        <w:t xml:space="preserve"> </w:t>
      </w:r>
      <w:r>
        <w:rPr>
          <w:rFonts w:ascii="Arial" w:eastAsia="Arial" w:hAnsi="Arial" w:cs="Arial"/>
          <w:i/>
        </w:rPr>
        <w:t xml:space="preserve">1997. </w:t>
      </w:r>
      <w:r>
        <w:rPr>
          <w:rFonts w:ascii="Arial" w:eastAsia="Arial" w:hAnsi="Arial" w:cs="Arial"/>
          <w:i/>
          <w:w w:val="109"/>
        </w:rPr>
        <w:t>IMTC/97.</w:t>
      </w:r>
      <w:r>
        <w:rPr>
          <w:rFonts w:ascii="Arial" w:eastAsia="Arial" w:hAnsi="Arial" w:cs="Arial"/>
          <w:i/>
          <w:spacing w:val="14"/>
          <w:w w:val="109"/>
        </w:rPr>
        <w:t xml:space="preserve"> </w:t>
      </w:r>
      <w:r>
        <w:rPr>
          <w:rFonts w:ascii="Arial" w:eastAsia="Arial" w:hAnsi="Arial" w:cs="Arial"/>
          <w:i/>
          <w:w w:val="93"/>
        </w:rPr>
        <w:t>P</w:t>
      </w:r>
      <w:r>
        <w:rPr>
          <w:rFonts w:ascii="Arial" w:eastAsia="Arial" w:hAnsi="Arial" w:cs="Arial"/>
          <w:i/>
          <w:spacing w:val="-10"/>
          <w:w w:val="93"/>
        </w:rPr>
        <w:t>rocee</w:t>
      </w:r>
      <w:r>
        <w:rPr>
          <w:rFonts w:ascii="Arial" w:eastAsia="Arial" w:hAnsi="Arial" w:cs="Arial"/>
          <w:i/>
          <w:w w:val="93"/>
        </w:rPr>
        <w:t>dings.</w:t>
      </w:r>
      <w:r>
        <w:rPr>
          <w:rFonts w:ascii="Arial" w:eastAsia="Arial" w:hAnsi="Arial" w:cs="Arial"/>
          <w:i/>
          <w:spacing w:val="28"/>
          <w:w w:val="93"/>
        </w:rPr>
        <w:t xml:space="preserve"> </w:t>
      </w:r>
      <w:r>
        <w:rPr>
          <w:rFonts w:ascii="Arial" w:eastAsia="Arial" w:hAnsi="Arial" w:cs="Arial"/>
          <w:i/>
          <w:w w:val="93"/>
        </w:rPr>
        <w:t>Sensing,</w:t>
      </w:r>
      <w:r>
        <w:rPr>
          <w:rFonts w:ascii="Arial" w:eastAsia="Arial" w:hAnsi="Arial" w:cs="Arial"/>
          <w:i/>
          <w:spacing w:val="17"/>
          <w:w w:val="93"/>
        </w:rPr>
        <w:t xml:space="preserve"> </w:t>
      </w:r>
      <w:r>
        <w:rPr>
          <w:rFonts w:ascii="Arial" w:eastAsia="Arial" w:hAnsi="Arial" w:cs="Arial"/>
          <w:i/>
          <w:w w:val="93"/>
        </w:rPr>
        <w:t>P</w:t>
      </w:r>
      <w:r>
        <w:rPr>
          <w:rFonts w:ascii="Arial" w:eastAsia="Arial" w:hAnsi="Arial" w:cs="Arial"/>
          <w:i/>
          <w:spacing w:val="-10"/>
          <w:w w:val="93"/>
        </w:rPr>
        <w:t>roc</w:t>
      </w:r>
      <w:r>
        <w:rPr>
          <w:rFonts w:ascii="Arial" w:eastAsia="Arial" w:hAnsi="Arial" w:cs="Arial"/>
          <w:i/>
          <w:w w:val="93"/>
        </w:rPr>
        <w:t>essing,</w:t>
      </w:r>
      <w:r>
        <w:rPr>
          <w:rFonts w:ascii="Arial" w:eastAsia="Arial" w:hAnsi="Arial" w:cs="Arial"/>
          <w:i/>
          <w:spacing w:val="37"/>
          <w:w w:val="93"/>
        </w:rPr>
        <w:t xml:space="preserve"> </w:t>
      </w:r>
      <w:r>
        <w:rPr>
          <w:rFonts w:ascii="Arial" w:eastAsia="Arial" w:hAnsi="Arial" w:cs="Arial"/>
          <w:i/>
        </w:rPr>
        <w:t>Networking.,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IEEE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olume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 xml:space="preserve">2, </w:t>
      </w:r>
      <w:r>
        <w:rPr>
          <w:rFonts w:ascii="Arial" w:eastAsia="Arial" w:hAnsi="Arial" w:cs="Arial"/>
          <w:w w:val="89"/>
        </w:rPr>
        <w:t>pages</w:t>
      </w:r>
      <w:r>
        <w:rPr>
          <w:rFonts w:ascii="Arial" w:eastAsia="Arial" w:hAnsi="Arial" w:cs="Arial"/>
          <w:spacing w:val="10"/>
          <w:w w:val="89"/>
        </w:rPr>
        <w:t xml:space="preserve"> </w:t>
      </w:r>
      <w:r>
        <w:rPr>
          <w:rFonts w:ascii="Arial" w:eastAsia="Arial" w:hAnsi="Arial" w:cs="Arial"/>
          <w:w w:val="89"/>
        </w:rPr>
        <w:t xml:space="preserve">1052–1055. </w:t>
      </w:r>
      <w:r>
        <w:rPr>
          <w:rFonts w:ascii="Arial" w:eastAsia="Arial" w:hAnsi="Arial" w:cs="Arial"/>
        </w:rPr>
        <w:t>IEEE,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1997.</w:t>
      </w:r>
    </w:p>
    <w:p w14:paraId="259FBC45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7C0665D3" w14:textId="77777777" w:rsidR="00DA178C" w:rsidRDefault="00482CEA">
      <w:pPr>
        <w:spacing w:after="0" w:line="257" w:lineRule="auto"/>
        <w:ind w:left="548" w:right="42" w:hanging="4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[10]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1"/>
        </w:rPr>
        <w:t>Sara</w:t>
      </w:r>
      <w:r>
        <w:rPr>
          <w:rFonts w:ascii="Arial" w:eastAsia="Arial" w:hAnsi="Arial" w:cs="Arial"/>
          <w:spacing w:val="-1"/>
          <w:w w:val="91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errari,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Mit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</w:rPr>
        <w:t>hell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Sil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a,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Marcella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Guarino,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95"/>
        </w:rPr>
        <w:t>and</w:t>
      </w:r>
      <w:r>
        <w:rPr>
          <w:rFonts w:ascii="Arial" w:eastAsia="Arial" w:hAnsi="Arial" w:cs="Arial"/>
          <w:spacing w:val="-4"/>
          <w:w w:val="95"/>
        </w:rPr>
        <w:t xml:space="preserve"> </w:t>
      </w:r>
      <w:r>
        <w:rPr>
          <w:rFonts w:ascii="Arial" w:eastAsia="Arial" w:hAnsi="Arial" w:cs="Arial"/>
        </w:rPr>
        <w:t>Daniel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4"/>
        </w:rPr>
        <w:t>Ber</w:t>
      </w:r>
      <w:r>
        <w:rPr>
          <w:rFonts w:ascii="Arial" w:eastAsia="Arial" w:hAnsi="Arial" w:cs="Arial"/>
          <w:spacing w:val="-6"/>
          <w:w w:val="94"/>
        </w:rPr>
        <w:t>c</w:t>
      </w:r>
      <w:r>
        <w:rPr>
          <w:rFonts w:ascii="Arial" w:eastAsia="Arial" w:hAnsi="Arial" w:cs="Arial"/>
          <w:w w:val="94"/>
        </w:rPr>
        <w:t>kmans.</w:t>
      </w:r>
      <w:r>
        <w:rPr>
          <w:rFonts w:ascii="Arial" w:eastAsia="Arial" w:hAnsi="Arial" w:cs="Arial"/>
          <w:spacing w:val="14"/>
          <w:w w:val="94"/>
        </w:rPr>
        <w:t xml:space="preserve"> </w:t>
      </w:r>
      <w:r>
        <w:rPr>
          <w:rFonts w:ascii="Arial" w:eastAsia="Arial" w:hAnsi="Arial" w:cs="Arial"/>
        </w:rPr>
        <w:t>Monitoring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 xml:space="preserve">arming </w:t>
      </w:r>
      <w:r>
        <w:rPr>
          <w:rFonts w:ascii="Arial" w:eastAsia="Arial" w:hAnsi="Arial" w:cs="Arial"/>
          <w:w w:val="90"/>
        </w:rPr>
        <w:t>sounds</w:t>
      </w:r>
      <w:r>
        <w:rPr>
          <w:rFonts w:ascii="Arial" w:eastAsia="Arial" w:hAnsi="Arial" w:cs="Arial"/>
          <w:spacing w:val="20"/>
          <w:w w:val="9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ee</w:t>
      </w:r>
      <w:r>
        <w:rPr>
          <w:rFonts w:ascii="Arial" w:eastAsia="Arial" w:hAnsi="Arial" w:cs="Arial"/>
          <w:spacing w:val="11"/>
          <w:w w:val="88"/>
        </w:rPr>
        <w:t xml:space="preserve"> </w:t>
      </w:r>
      <w:r>
        <w:rPr>
          <w:rFonts w:ascii="Arial" w:eastAsia="Arial" w:hAnsi="Arial" w:cs="Arial"/>
          <w:w w:val="88"/>
        </w:rPr>
        <w:t>hi</w:t>
      </w:r>
      <w:r>
        <w:rPr>
          <w:rFonts w:ascii="Arial" w:eastAsia="Arial" w:hAnsi="Arial" w:cs="Arial"/>
          <w:spacing w:val="-5"/>
          <w:w w:val="88"/>
        </w:rPr>
        <w:t>v</w:t>
      </w:r>
      <w:r>
        <w:rPr>
          <w:rFonts w:ascii="Arial" w:eastAsia="Arial" w:hAnsi="Arial" w:cs="Arial"/>
          <w:w w:val="88"/>
        </w:rPr>
        <w:t>es</w:t>
      </w:r>
      <w:r>
        <w:rPr>
          <w:rFonts w:ascii="Arial" w:eastAsia="Arial" w:hAnsi="Arial" w:cs="Arial"/>
          <w:spacing w:val="44"/>
          <w:w w:val="8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early detection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arming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i/>
          <w:w w:val="95"/>
        </w:rPr>
        <w:t>Computers</w:t>
      </w:r>
      <w:r>
        <w:rPr>
          <w:rFonts w:ascii="Arial" w:eastAsia="Arial" w:hAnsi="Arial" w:cs="Arial"/>
          <w:i/>
          <w:spacing w:val="22"/>
          <w:w w:val="95"/>
        </w:rPr>
        <w:t xml:space="preserve"> </w:t>
      </w:r>
      <w:r>
        <w:rPr>
          <w:rFonts w:ascii="Arial" w:eastAsia="Arial" w:hAnsi="Arial" w:cs="Arial"/>
          <w:i/>
        </w:rPr>
        <w:t>and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  <w:w w:val="95"/>
        </w:rPr>
        <w:t>el</w:t>
      </w:r>
      <w:r>
        <w:rPr>
          <w:rFonts w:ascii="Arial" w:eastAsia="Arial" w:hAnsi="Arial" w:cs="Arial"/>
          <w:i/>
          <w:spacing w:val="-10"/>
          <w:w w:val="95"/>
        </w:rPr>
        <w:t>e</w:t>
      </w:r>
      <w:r>
        <w:rPr>
          <w:rFonts w:ascii="Arial" w:eastAsia="Arial" w:hAnsi="Arial" w:cs="Arial"/>
          <w:i/>
          <w:w w:val="95"/>
        </w:rPr>
        <w:t>ct</w:t>
      </w:r>
      <w:r>
        <w:rPr>
          <w:rFonts w:ascii="Arial" w:eastAsia="Arial" w:hAnsi="Arial" w:cs="Arial"/>
          <w:i/>
          <w:spacing w:val="-10"/>
          <w:w w:val="95"/>
        </w:rPr>
        <w:t>r</w:t>
      </w:r>
      <w:r>
        <w:rPr>
          <w:rFonts w:ascii="Arial" w:eastAsia="Arial" w:hAnsi="Arial" w:cs="Arial"/>
          <w:i/>
          <w:w w:val="95"/>
        </w:rPr>
        <w:t>onics</w:t>
      </w:r>
      <w:r>
        <w:rPr>
          <w:rFonts w:ascii="Arial" w:eastAsia="Arial" w:hAnsi="Arial" w:cs="Arial"/>
          <w:i/>
          <w:spacing w:val="29"/>
          <w:w w:val="95"/>
        </w:rPr>
        <w:t xml:space="preserve"> </w:t>
      </w:r>
      <w:r>
        <w:rPr>
          <w:rFonts w:ascii="Arial" w:eastAsia="Arial" w:hAnsi="Arial" w:cs="Arial"/>
          <w:i/>
          <w:w w:val="110"/>
        </w:rPr>
        <w:t xml:space="preserve">in </w:t>
      </w:r>
      <w:r>
        <w:rPr>
          <w:rFonts w:ascii="Arial" w:eastAsia="Arial" w:hAnsi="Arial" w:cs="Arial"/>
          <w:i/>
          <w:w w:val="102"/>
        </w:rPr>
        <w:t>agricultu</w:t>
      </w:r>
      <w:r>
        <w:rPr>
          <w:rFonts w:ascii="Arial" w:eastAsia="Arial" w:hAnsi="Arial" w:cs="Arial"/>
          <w:i/>
          <w:spacing w:val="-10"/>
          <w:w w:val="102"/>
        </w:rPr>
        <w:t>r</w:t>
      </w:r>
      <w:r>
        <w:rPr>
          <w:rFonts w:ascii="Arial" w:eastAsia="Arial" w:hAnsi="Arial" w:cs="Arial"/>
          <w:i/>
          <w:w w:val="82"/>
        </w:rPr>
        <w:t>e</w:t>
      </w:r>
      <w:r>
        <w:rPr>
          <w:rFonts w:ascii="Arial" w:eastAsia="Arial" w:hAnsi="Arial" w:cs="Arial"/>
          <w:w w:val="98"/>
        </w:rPr>
        <w:t>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3"/>
        </w:rPr>
        <w:t>64(1):72–77,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2008.</w:t>
      </w:r>
    </w:p>
    <w:p w14:paraId="1C7D49CA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0D8480DC" w14:textId="77777777" w:rsidR="00DA178C" w:rsidRDefault="00482CEA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[11]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ollinator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Health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ask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orce.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ollinator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w w:val="90"/>
        </w:rPr>
        <w:t>resear</w:t>
      </w:r>
      <w:r>
        <w:rPr>
          <w:rFonts w:ascii="Arial" w:eastAsia="Arial" w:hAnsi="Arial" w:cs="Arial"/>
          <w:spacing w:val="-4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20"/>
          <w:w w:val="90"/>
        </w:rPr>
        <w:t xml:space="preserve"> </w:t>
      </w:r>
      <w:r>
        <w:rPr>
          <w:rFonts w:ascii="Arial" w:eastAsia="Arial" w:hAnsi="Arial" w:cs="Arial"/>
        </w:rPr>
        <w:t>action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plan,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2015.</w:t>
      </w:r>
    </w:p>
    <w:p w14:paraId="2F502D6C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31EB563C" w14:textId="77777777" w:rsidR="00DA178C" w:rsidRDefault="00482CEA">
      <w:pPr>
        <w:spacing w:after="0" w:line="257" w:lineRule="auto"/>
        <w:ind w:left="548" w:right="42" w:hanging="4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[12]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7"/>
          <w:w w:val="95"/>
        </w:rPr>
        <w:t>W</w:t>
      </w:r>
      <w:r>
        <w:rPr>
          <w:rFonts w:ascii="Arial" w:eastAsia="Arial" w:hAnsi="Arial" w:cs="Arial"/>
          <w:w w:val="95"/>
        </w:rPr>
        <w:t>en</w:t>
      </w:r>
      <w:r>
        <w:rPr>
          <w:rFonts w:ascii="Arial" w:eastAsia="Arial" w:hAnsi="Arial" w:cs="Arial"/>
          <w:spacing w:val="-6"/>
          <w:w w:val="95"/>
        </w:rPr>
        <w:t>ch</w:t>
      </w:r>
      <w:r>
        <w:rPr>
          <w:rFonts w:ascii="Arial" w:eastAsia="Arial" w:hAnsi="Arial" w:cs="Arial"/>
          <w:w w:val="95"/>
        </w:rPr>
        <w:t>uan</w:t>
      </w:r>
      <w:r>
        <w:rPr>
          <w:rFonts w:ascii="Arial" w:eastAsia="Arial" w:hAnsi="Arial" w:cs="Arial"/>
          <w:spacing w:val="24"/>
          <w:w w:val="95"/>
        </w:rPr>
        <w:t xml:space="preserve"> </w:t>
      </w:r>
      <w:r>
        <w:rPr>
          <w:rFonts w:ascii="Arial" w:eastAsia="Arial" w:hAnsi="Arial" w:cs="Arial"/>
        </w:rPr>
        <w:t>Guo,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Xin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Yi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Liu,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Hong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uang.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92"/>
        </w:rPr>
        <w:t>Sugar</w:t>
      </w:r>
      <w:r>
        <w:rPr>
          <w:rFonts w:ascii="Arial" w:eastAsia="Arial" w:hAnsi="Arial" w:cs="Arial"/>
          <w:spacing w:val="24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ater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honey with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dielectric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0"/>
        </w:rPr>
        <w:t>sensing.</w:t>
      </w:r>
      <w:r>
        <w:rPr>
          <w:rFonts w:ascii="Arial" w:eastAsia="Arial" w:hAnsi="Arial" w:cs="Arial"/>
          <w:spacing w:val="42"/>
          <w:w w:val="90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17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  <w:spacing w:val="-16"/>
        </w:rPr>
        <w:t>F</w:t>
      </w:r>
      <w:r>
        <w:rPr>
          <w:rFonts w:ascii="Arial" w:eastAsia="Arial" w:hAnsi="Arial" w:cs="Arial"/>
          <w:i/>
          <w:spacing w:val="-11"/>
        </w:rPr>
        <w:t>oo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  <w:w w:val="94"/>
        </w:rPr>
        <w:t>Engin</w:t>
      </w:r>
      <w:r>
        <w:rPr>
          <w:rFonts w:ascii="Arial" w:eastAsia="Arial" w:hAnsi="Arial" w:cs="Arial"/>
          <w:i/>
          <w:spacing w:val="-10"/>
          <w:w w:val="94"/>
        </w:rPr>
        <w:t>e</w:t>
      </w:r>
      <w:r>
        <w:rPr>
          <w:rFonts w:ascii="Arial" w:eastAsia="Arial" w:hAnsi="Arial" w:cs="Arial"/>
          <w:i/>
          <w:w w:val="94"/>
        </w:rPr>
        <w:t>ering</w:t>
      </w:r>
      <w:r>
        <w:rPr>
          <w:rFonts w:ascii="Arial" w:eastAsia="Arial" w:hAnsi="Arial" w:cs="Arial"/>
          <w:w w:val="94"/>
        </w:rPr>
        <w:t>,</w:t>
      </w:r>
      <w:r>
        <w:rPr>
          <w:rFonts w:ascii="Arial" w:eastAsia="Arial" w:hAnsi="Arial" w:cs="Arial"/>
          <w:spacing w:val="51"/>
          <w:w w:val="94"/>
        </w:rPr>
        <w:t xml:space="preserve"> </w:t>
      </w:r>
      <w:r>
        <w:rPr>
          <w:rFonts w:ascii="Arial" w:eastAsia="Arial" w:hAnsi="Arial" w:cs="Arial"/>
          <w:w w:val="94"/>
        </w:rPr>
        <w:t>97(2):275–281,</w:t>
      </w:r>
      <w:r>
        <w:rPr>
          <w:rFonts w:ascii="Arial" w:eastAsia="Arial" w:hAnsi="Arial" w:cs="Arial"/>
          <w:spacing w:val="-14"/>
          <w:w w:val="94"/>
        </w:rPr>
        <w:t xml:space="preserve"> </w:t>
      </w:r>
      <w:r>
        <w:rPr>
          <w:rFonts w:ascii="Arial" w:eastAsia="Arial" w:hAnsi="Arial" w:cs="Arial"/>
        </w:rPr>
        <w:t>2010.</w:t>
      </w:r>
    </w:p>
    <w:p w14:paraId="2C581902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4AC43A11" w14:textId="51449263" w:rsidR="00DA178C" w:rsidRDefault="00482CEA">
      <w:pPr>
        <w:spacing w:after="0" w:line="240" w:lineRule="auto"/>
        <w:ind w:left="64" w:right="4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[13]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Berthold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KP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Horn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Brian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>ch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k.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Determining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optical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fl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w.</w:t>
      </w:r>
      <w:del w:id="42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0"/>
          </w:rPr>
          <w:delText xml:space="preserve"> </w:delText>
        </w:r>
      </w:del>
      <w:ins w:id="42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i/>
          <w:spacing w:val="-5"/>
          <w:w w:val="110"/>
        </w:rPr>
        <w:t>A</w:t>
      </w:r>
      <w:r>
        <w:rPr>
          <w:rFonts w:ascii="Arial" w:eastAsia="Arial" w:hAnsi="Arial" w:cs="Arial"/>
          <w:i/>
          <w:w w:val="110"/>
        </w:rPr>
        <w:t>rtificial</w:t>
      </w:r>
      <w:r>
        <w:rPr>
          <w:rFonts w:ascii="Arial" w:eastAsia="Arial" w:hAnsi="Arial" w:cs="Arial"/>
          <w:i/>
          <w:spacing w:val="31"/>
          <w:w w:val="110"/>
        </w:rPr>
        <w:t xml:space="preserve"> </w:t>
      </w:r>
      <w:r>
        <w:rPr>
          <w:rFonts w:ascii="Arial" w:eastAsia="Arial" w:hAnsi="Arial" w:cs="Arial"/>
          <w:i/>
          <w:w w:val="103"/>
        </w:rPr>
        <w:t>inte</w:t>
      </w:r>
      <w:r>
        <w:rPr>
          <w:rFonts w:ascii="Arial" w:eastAsia="Arial" w:hAnsi="Arial" w:cs="Arial"/>
          <w:i/>
          <w:spacing w:val="11"/>
          <w:w w:val="103"/>
        </w:rPr>
        <w:t>l</w:t>
      </w:r>
      <w:r>
        <w:rPr>
          <w:rFonts w:ascii="Arial" w:eastAsia="Arial" w:hAnsi="Arial" w:cs="Arial"/>
          <w:i/>
          <w:w w:val="95"/>
        </w:rPr>
        <w:t>ligen</w:t>
      </w:r>
      <w:r>
        <w:rPr>
          <w:rFonts w:ascii="Arial" w:eastAsia="Arial" w:hAnsi="Arial" w:cs="Arial"/>
          <w:i/>
          <w:spacing w:val="-11"/>
          <w:w w:val="95"/>
        </w:rPr>
        <w:t>c</w:t>
      </w:r>
      <w:r>
        <w:rPr>
          <w:rFonts w:ascii="Arial" w:eastAsia="Arial" w:hAnsi="Arial" w:cs="Arial"/>
          <w:i/>
          <w:w w:val="82"/>
        </w:rPr>
        <w:t>e</w:t>
      </w:r>
      <w:r>
        <w:rPr>
          <w:rFonts w:ascii="Arial" w:eastAsia="Arial" w:hAnsi="Arial" w:cs="Arial"/>
          <w:w w:val="98"/>
        </w:rPr>
        <w:t>,</w:t>
      </w:r>
    </w:p>
    <w:p w14:paraId="64F47DEF" w14:textId="77777777" w:rsidR="00DA178C" w:rsidRDefault="00482CEA">
      <w:pPr>
        <w:spacing w:before="18" w:after="0" w:line="240" w:lineRule="auto"/>
        <w:ind w:left="54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92"/>
        </w:rPr>
        <w:t>17(1-3):185–203,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1981.</w:t>
      </w:r>
    </w:p>
    <w:p w14:paraId="129018E9" w14:textId="77777777" w:rsidR="00DA178C" w:rsidRDefault="00DA178C">
      <w:pPr>
        <w:spacing w:after="0"/>
        <w:sectPr w:rsidR="00DA178C">
          <w:pgSz w:w="12240" w:h="15840"/>
          <w:pgMar w:top="1340" w:right="1340" w:bottom="280" w:left="1340" w:header="720" w:footer="720" w:gutter="0"/>
          <w:cols w:space="720"/>
        </w:sectPr>
      </w:pPr>
    </w:p>
    <w:p w14:paraId="3D186961" w14:textId="4EB0B66E" w:rsidR="00DA178C" w:rsidRDefault="00482CEA">
      <w:pPr>
        <w:spacing w:before="53" w:after="0" w:line="257" w:lineRule="auto"/>
        <w:ind w:left="548" w:right="42" w:hanging="4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[14]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Kremen,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KS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Ullman,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24"/>
        </w:rPr>
        <w:t>R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Thorp.</w:t>
      </w:r>
      <w:del w:id="42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40"/>
          </w:rPr>
          <w:delText xml:space="preserve"> </w:delText>
        </w:r>
      </w:del>
      <w:ins w:id="42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aluating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quali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citizen-scie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tist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ollinator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 xml:space="preserve">unities. </w:t>
      </w:r>
      <w:r>
        <w:rPr>
          <w:rFonts w:ascii="Arial" w:eastAsia="Arial" w:hAnsi="Arial" w:cs="Arial"/>
          <w:i/>
          <w:w w:val="96"/>
        </w:rPr>
        <w:t>Conservation</w:t>
      </w:r>
      <w:r>
        <w:rPr>
          <w:rFonts w:ascii="Arial" w:eastAsia="Arial" w:hAnsi="Arial" w:cs="Arial"/>
          <w:i/>
          <w:spacing w:val="20"/>
          <w:w w:val="96"/>
        </w:rPr>
        <w:t xml:space="preserve"> </w:t>
      </w:r>
      <w:r>
        <w:rPr>
          <w:rFonts w:ascii="Arial" w:eastAsia="Arial" w:hAnsi="Arial" w:cs="Arial"/>
          <w:i/>
        </w:rPr>
        <w:t>Biol</w:t>
      </w:r>
      <w:r>
        <w:rPr>
          <w:rFonts w:ascii="Arial" w:eastAsia="Arial" w:hAnsi="Arial" w:cs="Arial"/>
          <w:i/>
          <w:spacing w:val="-11"/>
        </w:rPr>
        <w:t>o</w:t>
      </w:r>
      <w:r>
        <w:rPr>
          <w:rFonts w:ascii="Arial" w:eastAsia="Arial" w:hAnsi="Arial" w:cs="Arial"/>
          <w:i/>
        </w:rPr>
        <w:t>gy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92"/>
        </w:rPr>
        <w:t>25(3):607–617,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2011.</w:t>
      </w:r>
    </w:p>
    <w:p w14:paraId="6C8F73B2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56565C1D" w14:textId="6C538B53" w:rsidR="00DA178C" w:rsidRDefault="00482CEA">
      <w:pPr>
        <w:spacing w:after="0" w:line="257" w:lineRule="auto"/>
        <w:ind w:left="548" w:right="42" w:hanging="4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[15]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William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Meikle,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Brian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Rector,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Guy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Mercadier,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107"/>
        </w:rPr>
        <w:t>Ni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2"/>
        </w:rPr>
        <w:t>ls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Holst.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Within-d</w:t>
      </w:r>
      <w:r>
        <w:rPr>
          <w:rFonts w:ascii="Arial" w:eastAsia="Arial" w:hAnsi="Arial" w:cs="Arial"/>
          <w:spacing w:val="-5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ariation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w w:val="106"/>
        </w:rPr>
        <w:t xml:space="preserve">in </w:t>
      </w:r>
      <w:r>
        <w:rPr>
          <w:rFonts w:ascii="Arial" w:eastAsia="Arial" w:hAnsi="Arial" w:cs="Arial"/>
          <w:w w:val="96"/>
        </w:rPr>
        <w:t>co</w:t>
      </w:r>
      <w:r>
        <w:rPr>
          <w:rFonts w:ascii="Arial" w:eastAsia="Arial" w:hAnsi="Arial" w:cs="Arial"/>
          <w:spacing w:val="-6"/>
          <w:w w:val="96"/>
        </w:rPr>
        <w:t>n</w:t>
      </w:r>
      <w:r>
        <w:rPr>
          <w:rFonts w:ascii="Arial" w:eastAsia="Arial" w:hAnsi="Arial" w:cs="Arial"/>
          <w:w w:val="96"/>
        </w:rPr>
        <w:t>ti</w:t>
      </w:r>
      <w:r>
        <w:rPr>
          <w:rFonts w:ascii="Arial" w:eastAsia="Arial" w:hAnsi="Arial" w:cs="Arial"/>
          <w:spacing w:val="-6"/>
          <w:w w:val="96"/>
        </w:rPr>
        <w:t>n</w:t>
      </w:r>
      <w:r>
        <w:rPr>
          <w:rFonts w:ascii="Arial" w:eastAsia="Arial" w:hAnsi="Arial" w:cs="Arial"/>
          <w:w w:val="96"/>
        </w:rPr>
        <w:t>uous</w:t>
      </w:r>
      <w:r>
        <w:rPr>
          <w:rFonts w:ascii="Arial" w:eastAsia="Arial" w:hAnsi="Arial" w:cs="Arial"/>
          <w:spacing w:val="13"/>
          <w:w w:val="96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3"/>
        </w:rPr>
        <w:t>eig</w:t>
      </w:r>
      <w:r>
        <w:rPr>
          <w:rFonts w:ascii="Arial" w:eastAsia="Arial" w:hAnsi="Arial" w:cs="Arial"/>
          <w:spacing w:val="-5"/>
          <w:w w:val="93"/>
        </w:rPr>
        <w:t>h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17"/>
          <w:w w:val="8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0"/>
        </w:rPr>
        <w:t>measure</w:t>
      </w:r>
      <w:r>
        <w:rPr>
          <w:rFonts w:ascii="Arial" w:eastAsia="Arial" w:hAnsi="Arial" w:cs="Arial"/>
          <w:spacing w:val="14"/>
          <w:w w:val="9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89"/>
        </w:rPr>
        <w:t>honey</w:t>
      </w:r>
      <w:r>
        <w:rPr>
          <w:rFonts w:ascii="Arial" w:eastAsia="Arial" w:hAnsi="Arial" w:cs="Arial"/>
          <w:spacing w:val="38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</w:t>
      </w:r>
      <w:r>
        <w:rPr>
          <w:rFonts w:ascii="Arial" w:eastAsia="Arial" w:hAnsi="Arial" w:cs="Arial"/>
          <w:spacing w:val="1"/>
          <w:w w:val="89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activi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  <w:del w:id="42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5"/>
          </w:rPr>
          <w:delText xml:space="preserve"> </w:delText>
        </w:r>
      </w:del>
      <w:ins w:id="42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i/>
          <w:w w:val="96"/>
        </w:rPr>
        <w:t>Apidol</w:t>
      </w:r>
      <w:r>
        <w:rPr>
          <w:rFonts w:ascii="Arial" w:eastAsia="Arial" w:hAnsi="Arial" w:cs="Arial"/>
          <w:i/>
          <w:spacing w:val="-11"/>
          <w:w w:val="96"/>
        </w:rPr>
        <w:t>o</w:t>
      </w:r>
      <w:r>
        <w:rPr>
          <w:rFonts w:ascii="Arial" w:eastAsia="Arial" w:hAnsi="Arial" w:cs="Arial"/>
          <w:i/>
          <w:w w:val="96"/>
        </w:rPr>
        <w:t>gie</w:t>
      </w:r>
      <w:r>
        <w:rPr>
          <w:rFonts w:ascii="Arial" w:eastAsia="Arial" w:hAnsi="Arial" w:cs="Arial"/>
          <w:w w:val="96"/>
        </w:rPr>
        <w:t>,</w:t>
      </w:r>
      <w:r>
        <w:rPr>
          <w:rFonts w:ascii="Arial" w:eastAsia="Arial" w:hAnsi="Arial" w:cs="Arial"/>
          <w:spacing w:val="19"/>
          <w:w w:val="96"/>
        </w:rPr>
        <w:t xml:space="preserve"> </w:t>
      </w:r>
      <w:r>
        <w:rPr>
          <w:rFonts w:ascii="Arial" w:eastAsia="Arial" w:hAnsi="Arial" w:cs="Arial"/>
        </w:rPr>
        <w:t>39(6):694–</w:t>
      </w:r>
    </w:p>
    <w:p w14:paraId="4A18A677" w14:textId="77777777" w:rsidR="00DA178C" w:rsidRDefault="00482CEA">
      <w:pPr>
        <w:spacing w:after="0" w:line="240" w:lineRule="auto"/>
        <w:ind w:left="54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90"/>
        </w:rPr>
        <w:t>707,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2008.</w:t>
      </w:r>
    </w:p>
    <w:p w14:paraId="2EB70C95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3F6A7271" w14:textId="2929B380" w:rsidR="00DA178C" w:rsidRDefault="00482CEA">
      <w:pPr>
        <w:spacing w:after="0" w:line="257" w:lineRule="auto"/>
        <w:ind w:left="548" w:right="42" w:hanging="4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[16]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Fiona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ards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Murp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Mi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hele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Magno,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Liam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O’Lear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Killian</w:t>
      </w:r>
      <w:del w:id="42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0"/>
          </w:rPr>
          <w:delText xml:space="preserve"> </w:delText>
        </w:r>
      </w:del>
      <w:ins w:id="42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w w:val="101"/>
        </w:rPr>
        <w:t>P</w:t>
      </w:r>
      <w:r>
        <w:rPr>
          <w:rFonts w:ascii="Arial" w:eastAsia="Arial" w:hAnsi="Arial" w:cs="Arial"/>
          <w:spacing w:val="-109"/>
          <w:w w:val="148"/>
        </w:rPr>
        <w:t>´</w:t>
      </w:r>
      <w:r>
        <w:rPr>
          <w:rFonts w:ascii="Arial" w:eastAsia="Arial" w:hAnsi="Arial" w:cs="Arial"/>
          <w:w w:val="97"/>
        </w:rPr>
        <w:t>adraig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Whelan,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w w:val="95"/>
        </w:rPr>
        <w:t>Ema</w:t>
      </w:r>
      <w:r>
        <w:rPr>
          <w:rFonts w:ascii="Arial" w:eastAsia="Arial" w:hAnsi="Arial" w:cs="Arial"/>
          <w:spacing w:val="-6"/>
          <w:w w:val="95"/>
        </w:rPr>
        <w:t>n</w:t>
      </w:r>
      <w:r>
        <w:rPr>
          <w:rFonts w:ascii="Arial" w:eastAsia="Arial" w:hAnsi="Arial" w:cs="Arial"/>
          <w:w w:val="95"/>
        </w:rPr>
        <w:t>uel</w:t>
      </w:r>
      <w:r>
        <w:rPr>
          <w:rFonts w:ascii="Arial" w:eastAsia="Arial" w:hAnsi="Arial" w:cs="Arial"/>
          <w:spacing w:val="17"/>
          <w:w w:val="95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vici.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Big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brother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5"/>
          <w:w w:val="90"/>
        </w:rPr>
        <w:t>b</w:t>
      </w:r>
      <w:r>
        <w:rPr>
          <w:rFonts w:ascii="Arial" w:eastAsia="Arial" w:hAnsi="Arial" w:cs="Arial"/>
          <w:w w:val="90"/>
        </w:rPr>
        <w:t>ees</w:t>
      </w:r>
      <w:r>
        <w:rPr>
          <w:rFonts w:ascii="Arial" w:eastAsia="Arial" w:hAnsi="Arial" w:cs="Arial"/>
          <w:spacing w:val="-18"/>
          <w:w w:val="90"/>
        </w:rPr>
        <w:t xml:space="preserve"> </w:t>
      </w:r>
      <w:r>
        <w:rPr>
          <w:rFonts w:ascii="Arial" w:eastAsia="Arial" w:hAnsi="Arial" w:cs="Arial"/>
          <w:w w:val="90"/>
        </w:rPr>
        <w:t>(3b)energy</w:t>
      </w:r>
      <w:del w:id="429" w:author="Ellis, James" w:date="2017-01-09T10:35:00Z">
        <w:r w:rsidDel="00175A03">
          <w:rPr>
            <w:rFonts w:ascii="Arial" w:eastAsia="Arial" w:hAnsi="Arial" w:cs="Arial"/>
            <w:w w:val="90"/>
          </w:rPr>
          <w:delText xml:space="preserve"> </w:delText>
        </w:r>
        <w:r w:rsidDel="00175A03">
          <w:rPr>
            <w:rFonts w:ascii="Arial" w:eastAsia="Arial" w:hAnsi="Arial" w:cs="Arial"/>
            <w:spacing w:val="22"/>
            <w:w w:val="90"/>
          </w:rPr>
          <w:delText xml:space="preserve"> </w:delText>
        </w:r>
      </w:del>
      <w:ins w:id="430" w:author="Ellis, James" w:date="2017-01-09T10:35:00Z">
        <w:r w:rsidR="00175A03">
          <w:rPr>
            <w:rFonts w:ascii="Arial" w:eastAsia="Arial" w:hAnsi="Arial" w:cs="Arial"/>
            <w:w w:val="90"/>
          </w:rPr>
          <w:t xml:space="preserve"> </w:t>
        </w:r>
      </w:ins>
      <w:r>
        <w:rPr>
          <w:rFonts w:ascii="Arial" w:eastAsia="Arial" w:hAnsi="Arial" w:cs="Arial"/>
        </w:rPr>
        <w:t>neutral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5"/>
        </w:rPr>
        <w:t>remote</w:t>
      </w:r>
      <w:r>
        <w:rPr>
          <w:rFonts w:ascii="Arial" w:eastAsia="Arial" w:hAnsi="Arial" w:cs="Arial"/>
          <w:spacing w:val="9"/>
          <w:w w:val="95"/>
        </w:rPr>
        <w:t xml:space="preserve"> </w:t>
      </w:r>
      <w:r>
        <w:rPr>
          <w:rFonts w:ascii="Arial" w:eastAsia="Arial" w:hAnsi="Arial" w:cs="Arial"/>
          <w:w w:val="101"/>
        </w:rPr>
        <w:t xml:space="preserve">monitoring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6"/>
          <w:w w:val="93"/>
        </w:rPr>
        <w:t>b</w:t>
      </w:r>
      <w:r>
        <w:rPr>
          <w:rFonts w:ascii="Arial" w:eastAsia="Arial" w:hAnsi="Arial" w:cs="Arial"/>
          <w:w w:val="93"/>
        </w:rPr>
        <w:t>eehi</w:t>
      </w:r>
      <w:r>
        <w:rPr>
          <w:rFonts w:ascii="Arial" w:eastAsia="Arial" w:hAnsi="Arial" w:cs="Arial"/>
          <w:spacing w:val="-5"/>
          <w:w w:val="93"/>
        </w:rPr>
        <w:t>v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-11"/>
          <w:w w:val="93"/>
        </w:rPr>
        <w:t xml:space="preserve"> </w:t>
      </w:r>
      <w:r>
        <w:rPr>
          <w:rFonts w:ascii="Arial" w:eastAsia="Arial" w:hAnsi="Arial" w:cs="Arial"/>
          <w:w w:val="93"/>
        </w:rPr>
        <w:t>imagery</w:t>
      </w:r>
      <w:r>
        <w:rPr>
          <w:rFonts w:ascii="Arial" w:eastAsia="Arial" w:hAnsi="Arial" w:cs="Arial"/>
          <w:spacing w:val="24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93"/>
        </w:rPr>
        <w:t>sound.</w:t>
      </w:r>
      <w:r>
        <w:rPr>
          <w:rFonts w:ascii="Arial" w:eastAsia="Arial" w:hAnsi="Arial" w:cs="Arial"/>
          <w:spacing w:val="14"/>
          <w:w w:val="9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i/>
          <w:spacing w:val="-10"/>
          <w:w w:val="92"/>
        </w:rPr>
        <w:t>A</w:t>
      </w:r>
      <w:r>
        <w:rPr>
          <w:rFonts w:ascii="Arial" w:eastAsia="Arial" w:hAnsi="Arial" w:cs="Arial"/>
          <w:i/>
          <w:w w:val="92"/>
        </w:rPr>
        <w:t>dvan</w:t>
      </w:r>
      <w:r>
        <w:rPr>
          <w:rFonts w:ascii="Arial" w:eastAsia="Arial" w:hAnsi="Arial" w:cs="Arial"/>
          <w:i/>
          <w:spacing w:val="-10"/>
          <w:w w:val="92"/>
        </w:rPr>
        <w:t>c</w:t>
      </w:r>
      <w:r>
        <w:rPr>
          <w:rFonts w:ascii="Arial" w:eastAsia="Arial" w:hAnsi="Arial" w:cs="Arial"/>
          <w:i/>
          <w:w w:val="92"/>
        </w:rPr>
        <w:t>es</w:t>
      </w:r>
      <w:r>
        <w:rPr>
          <w:rFonts w:ascii="Arial" w:eastAsia="Arial" w:hAnsi="Arial" w:cs="Arial"/>
          <w:i/>
          <w:spacing w:val="12"/>
          <w:w w:val="92"/>
        </w:rPr>
        <w:t xml:space="preserve"> </w:t>
      </w:r>
      <w:r>
        <w:rPr>
          <w:rFonts w:ascii="Arial" w:eastAsia="Arial" w:hAnsi="Arial" w:cs="Arial"/>
          <w:i/>
        </w:rPr>
        <w:t>in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rPr>
          <w:rFonts w:ascii="Arial" w:eastAsia="Arial" w:hAnsi="Arial" w:cs="Arial"/>
          <w:i/>
          <w:w w:val="90"/>
        </w:rPr>
        <w:t>Sensors</w:t>
      </w:r>
      <w:r>
        <w:rPr>
          <w:rFonts w:ascii="Arial" w:eastAsia="Arial" w:hAnsi="Arial" w:cs="Arial"/>
          <w:i/>
          <w:spacing w:val="9"/>
          <w:w w:val="90"/>
        </w:rPr>
        <w:t xml:space="preserve"> </w:t>
      </w:r>
      <w:r>
        <w:rPr>
          <w:rFonts w:ascii="Arial" w:eastAsia="Arial" w:hAnsi="Arial" w:cs="Arial"/>
          <w:i/>
        </w:rPr>
        <w:t>and</w:t>
      </w:r>
      <w:r>
        <w:rPr>
          <w:rFonts w:ascii="Arial" w:eastAsia="Arial" w:hAnsi="Arial" w:cs="Arial"/>
          <w:i/>
          <w:spacing w:val="-20"/>
        </w:rPr>
        <w:t xml:space="preserve"> </w:t>
      </w:r>
      <w:r>
        <w:rPr>
          <w:rFonts w:ascii="Arial" w:eastAsia="Arial" w:hAnsi="Arial" w:cs="Arial"/>
          <w:i/>
          <w:w w:val="96"/>
        </w:rPr>
        <w:t>Interfa</w:t>
      </w:r>
      <w:r>
        <w:rPr>
          <w:rFonts w:ascii="Arial" w:eastAsia="Arial" w:hAnsi="Arial" w:cs="Arial"/>
          <w:i/>
          <w:spacing w:val="-11"/>
          <w:w w:val="96"/>
        </w:rPr>
        <w:t>c</w:t>
      </w:r>
      <w:r>
        <w:rPr>
          <w:rFonts w:ascii="Arial" w:eastAsia="Arial" w:hAnsi="Arial" w:cs="Arial"/>
          <w:i/>
          <w:w w:val="96"/>
        </w:rPr>
        <w:t>es</w:t>
      </w:r>
      <w:r>
        <w:rPr>
          <w:rFonts w:ascii="Arial" w:eastAsia="Arial" w:hAnsi="Arial" w:cs="Arial"/>
          <w:i/>
          <w:spacing w:val="14"/>
          <w:w w:val="96"/>
        </w:rPr>
        <w:t xml:space="preserve"> </w:t>
      </w:r>
      <w:r>
        <w:rPr>
          <w:rFonts w:ascii="Arial" w:eastAsia="Arial" w:hAnsi="Arial" w:cs="Arial"/>
          <w:i/>
          <w:w w:val="110"/>
        </w:rPr>
        <w:t>(I</w:t>
      </w:r>
      <w:r>
        <w:rPr>
          <w:rFonts w:ascii="Arial" w:eastAsia="Arial" w:hAnsi="Arial" w:cs="Arial"/>
          <w:i/>
          <w:spacing w:val="-18"/>
          <w:w w:val="110"/>
        </w:rPr>
        <w:t>W</w:t>
      </w:r>
      <w:r>
        <w:rPr>
          <w:rFonts w:ascii="Arial" w:eastAsia="Arial" w:hAnsi="Arial" w:cs="Arial"/>
          <w:i/>
          <w:w w:val="110"/>
        </w:rPr>
        <w:t>ASI),</w:t>
      </w:r>
      <w:r>
        <w:rPr>
          <w:rFonts w:ascii="Arial" w:eastAsia="Arial" w:hAnsi="Arial" w:cs="Arial"/>
          <w:i/>
          <w:spacing w:val="-3"/>
          <w:w w:val="110"/>
        </w:rPr>
        <w:t xml:space="preserve"> </w:t>
      </w:r>
      <w:r>
        <w:rPr>
          <w:rFonts w:ascii="Arial" w:eastAsia="Arial" w:hAnsi="Arial" w:cs="Arial"/>
          <w:i/>
          <w:w w:val="91"/>
        </w:rPr>
        <w:t>2015</w:t>
      </w:r>
      <w:r>
        <w:rPr>
          <w:rFonts w:ascii="Arial" w:eastAsia="Arial" w:hAnsi="Arial" w:cs="Arial"/>
          <w:i/>
          <w:spacing w:val="7"/>
          <w:w w:val="91"/>
        </w:rPr>
        <w:t xml:space="preserve"> </w:t>
      </w:r>
      <w:r>
        <w:rPr>
          <w:rFonts w:ascii="Arial" w:eastAsia="Arial" w:hAnsi="Arial" w:cs="Arial"/>
          <w:i/>
        </w:rPr>
        <w:t>6th</w:t>
      </w:r>
      <w:r>
        <w:rPr>
          <w:rFonts w:ascii="Arial" w:eastAsia="Arial" w:hAnsi="Arial" w:cs="Arial"/>
          <w:i/>
          <w:spacing w:val="-10"/>
        </w:rPr>
        <w:t xml:space="preserve"> </w:t>
      </w:r>
      <w:r>
        <w:rPr>
          <w:rFonts w:ascii="Arial" w:eastAsia="Arial" w:hAnsi="Arial" w:cs="Arial"/>
          <w:i/>
          <w:w w:val="105"/>
        </w:rPr>
        <w:t xml:space="preserve">IEEE </w:t>
      </w:r>
      <w:r>
        <w:rPr>
          <w:rFonts w:ascii="Arial" w:eastAsia="Arial" w:hAnsi="Arial" w:cs="Arial"/>
          <w:i/>
        </w:rPr>
        <w:t>International</w:t>
      </w:r>
      <w:r>
        <w:rPr>
          <w:rFonts w:ascii="Arial" w:eastAsia="Arial" w:hAnsi="Arial" w:cs="Arial"/>
          <w:i/>
          <w:spacing w:val="42"/>
        </w:rPr>
        <w:t xml:space="preserve"> </w:t>
      </w:r>
      <w:r>
        <w:rPr>
          <w:rFonts w:ascii="Arial" w:eastAsia="Arial" w:hAnsi="Arial" w:cs="Arial"/>
          <w:i/>
          <w:w w:val="95"/>
        </w:rPr>
        <w:t>Workshop</w:t>
      </w:r>
      <w:r>
        <w:rPr>
          <w:rFonts w:ascii="Arial" w:eastAsia="Arial" w:hAnsi="Arial" w:cs="Arial"/>
          <w:i/>
          <w:spacing w:val="20"/>
          <w:w w:val="95"/>
        </w:rPr>
        <w:t xml:space="preserve"> </w:t>
      </w:r>
      <w:r>
        <w:rPr>
          <w:rFonts w:ascii="Arial" w:eastAsia="Arial" w:hAnsi="Arial" w:cs="Arial"/>
          <w:i/>
        </w:rPr>
        <w:t>on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88"/>
        </w:rPr>
        <w:t>pages</w:t>
      </w:r>
      <w:r>
        <w:rPr>
          <w:rFonts w:ascii="Arial" w:eastAsia="Arial" w:hAnsi="Arial" w:cs="Arial"/>
          <w:spacing w:val="13"/>
          <w:w w:val="88"/>
        </w:rPr>
        <w:t xml:space="preserve"> </w:t>
      </w:r>
      <w:r>
        <w:rPr>
          <w:rFonts w:ascii="Arial" w:eastAsia="Arial" w:hAnsi="Arial" w:cs="Arial"/>
          <w:w w:val="88"/>
        </w:rPr>
        <w:t>106–111.</w:t>
      </w:r>
      <w:r>
        <w:rPr>
          <w:rFonts w:ascii="Arial" w:eastAsia="Arial" w:hAnsi="Arial" w:cs="Arial"/>
          <w:spacing w:val="28"/>
          <w:w w:val="88"/>
        </w:rPr>
        <w:t xml:space="preserve"> </w:t>
      </w:r>
      <w:r>
        <w:rPr>
          <w:rFonts w:ascii="Arial" w:eastAsia="Arial" w:hAnsi="Arial" w:cs="Arial"/>
        </w:rPr>
        <w:t>IEEE,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2015.</w:t>
      </w:r>
    </w:p>
    <w:p w14:paraId="71B5295F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4E0116EC" w14:textId="5D757DED" w:rsidR="00DA178C" w:rsidRDefault="00482CEA">
      <w:pPr>
        <w:spacing w:after="0" w:line="257" w:lineRule="auto"/>
        <w:ind w:left="548" w:right="43" w:hanging="4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[17]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Fiona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ards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Murp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Mi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hele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Magno,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101"/>
        </w:rPr>
        <w:t>P</w:t>
      </w:r>
      <w:r>
        <w:rPr>
          <w:rFonts w:ascii="Arial" w:eastAsia="Arial" w:hAnsi="Arial" w:cs="Arial"/>
          <w:spacing w:val="-109"/>
          <w:w w:val="148"/>
        </w:rPr>
        <w:t>´</w:t>
      </w:r>
      <w:r>
        <w:rPr>
          <w:rFonts w:ascii="Arial" w:eastAsia="Arial" w:hAnsi="Arial" w:cs="Arial"/>
          <w:w w:val="97"/>
        </w:rPr>
        <w:t>adraig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Whelan,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Ema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uel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Vici.</w:t>
      </w:r>
      <w:del w:id="43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5"/>
          </w:rPr>
          <w:delText xml:space="preserve"> </w:delText>
        </w:r>
      </w:del>
      <w:ins w:id="43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101"/>
        </w:rPr>
        <w:t xml:space="preserve">b+wsn: </w:t>
      </w:r>
      <w:r>
        <w:rPr>
          <w:rFonts w:ascii="Arial" w:eastAsia="Arial" w:hAnsi="Arial" w:cs="Arial"/>
        </w:rPr>
        <w:t>Smart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eehi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46"/>
          <w:w w:val="9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agriculture,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vironm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tal,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89"/>
        </w:rPr>
        <w:t>honey</w:t>
      </w:r>
      <w:del w:id="433" w:author="Ellis, James" w:date="2017-01-09T10:35:00Z">
        <w:r w:rsidDel="00175A03">
          <w:rPr>
            <w:rFonts w:ascii="Arial" w:eastAsia="Arial" w:hAnsi="Arial" w:cs="Arial"/>
            <w:w w:val="89"/>
          </w:rPr>
          <w:delText xml:space="preserve"> </w:delText>
        </w:r>
        <w:r w:rsidDel="00175A03">
          <w:rPr>
            <w:rFonts w:ascii="Arial" w:eastAsia="Arial" w:hAnsi="Arial" w:cs="Arial"/>
            <w:spacing w:val="15"/>
            <w:w w:val="89"/>
          </w:rPr>
          <w:delText xml:space="preserve"> </w:delText>
        </w:r>
      </w:del>
      <w:ins w:id="434" w:author="Ellis, James" w:date="2017-01-09T10:35:00Z">
        <w:r w:rsidR="00175A03">
          <w:rPr>
            <w:rFonts w:ascii="Arial" w:eastAsia="Arial" w:hAnsi="Arial" w:cs="Arial"/>
            <w:w w:val="89"/>
          </w:rPr>
          <w:t xml:space="preserve"> </w:t>
        </w:r>
      </w:ins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</w:t>
      </w:r>
      <w:r>
        <w:rPr>
          <w:rFonts w:ascii="Arial" w:eastAsia="Arial" w:hAnsi="Arial" w:cs="Arial"/>
          <w:spacing w:val="30"/>
          <w:w w:val="89"/>
        </w:rPr>
        <w:t xml:space="preserve"> </w:t>
      </w:r>
      <w:r>
        <w:rPr>
          <w:rFonts w:ascii="Arial" w:eastAsia="Arial" w:hAnsi="Arial" w:cs="Arial"/>
        </w:rPr>
        <w:t>health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101"/>
        </w:rPr>
        <w:t xml:space="preserve">monitoringpreliminary </w:t>
      </w:r>
      <w:r>
        <w:rPr>
          <w:rFonts w:ascii="Arial" w:eastAsia="Arial" w:hAnsi="Arial" w:cs="Arial"/>
          <w:w w:val="95"/>
        </w:rPr>
        <w:t>results</w:t>
      </w:r>
      <w:r>
        <w:rPr>
          <w:rFonts w:ascii="Arial" w:eastAsia="Arial" w:hAnsi="Arial" w:cs="Arial"/>
          <w:spacing w:val="4"/>
          <w:w w:val="9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4"/>
        </w:rPr>
        <w:t>analysis.</w:t>
      </w:r>
      <w:r>
        <w:rPr>
          <w:rFonts w:ascii="Arial" w:eastAsia="Arial" w:hAnsi="Arial" w:cs="Arial"/>
          <w:spacing w:val="21"/>
          <w:w w:val="9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i/>
          <w:w w:val="90"/>
        </w:rPr>
        <w:t>Sensors</w:t>
      </w:r>
      <w:r>
        <w:rPr>
          <w:rFonts w:ascii="Arial" w:eastAsia="Arial" w:hAnsi="Arial" w:cs="Arial"/>
          <w:i/>
          <w:spacing w:val="13"/>
          <w:w w:val="90"/>
        </w:rPr>
        <w:t xml:space="preserve"> </w:t>
      </w:r>
      <w:r>
        <w:rPr>
          <w:rFonts w:ascii="Arial" w:eastAsia="Arial" w:hAnsi="Arial" w:cs="Arial"/>
          <w:i/>
        </w:rPr>
        <w:t>Appli</w:t>
      </w:r>
      <w:r>
        <w:rPr>
          <w:rFonts w:ascii="Arial" w:eastAsia="Arial" w:hAnsi="Arial" w:cs="Arial"/>
          <w:i/>
          <w:spacing w:val="-11"/>
        </w:rPr>
        <w:t>c</w:t>
      </w:r>
      <w:r>
        <w:rPr>
          <w:rFonts w:ascii="Arial" w:eastAsia="Arial" w:hAnsi="Arial" w:cs="Arial"/>
          <w:i/>
        </w:rPr>
        <w:t>ations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  <w:w w:val="93"/>
        </w:rPr>
        <w:t>Sym</w:t>
      </w:r>
      <w:r>
        <w:rPr>
          <w:rFonts w:ascii="Arial" w:eastAsia="Arial" w:hAnsi="Arial" w:cs="Arial"/>
          <w:i/>
          <w:spacing w:val="-10"/>
          <w:w w:val="93"/>
        </w:rPr>
        <w:t>p</w:t>
      </w:r>
      <w:r>
        <w:rPr>
          <w:rFonts w:ascii="Arial" w:eastAsia="Arial" w:hAnsi="Arial" w:cs="Arial"/>
          <w:i/>
          <w:w w:val="93"/>
        </w:rPr>
        <w:t>osium</w:t>
      </w:r>
      <w:r>
        <w:rPr>
          <w:rFonts w:ascii="Arial" w:eastAsia="Arial" w:hAnsi="Arial" w:cs="Arial"/>
          <w:i/>
          <w:spacing w:val="17"/>
          <w:w w:val="93"/>
        </w:rPr>
        <w:t xml:space="preserve"> </w:t>
      </w:r>
      <w:r>
        <w:rPr>
          <w:rFonts w:ascii="Arial" w:eastAsia="Arial" w:hAnsi="Arial" w:cs="Arial"/>
          <w:i/>
        </w:rPr>
        <w:t>(SAS),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  <w:w w:val="91"/>
        </w:rPr>
        <w:t>2015</w:t>
      </w:r>
      <w:r>
        <w:rPr>
          <w:rFonts w:ascii="Arial" w:eastAsia="Arial" w:hAnsi="Arial" w:cs="Arial"/>
          <w:i/>
          <w:spacing w:val="11"/>
          <w:w w:val="91"/>
        </w:rPr>
        <w:t xml:space="preserve"> </w:t>
      </w:r>
      <w:r>
        <w:rPr>
          <w:rFonts w:ascii="Arial" w:eastAsia="Arial" w:hAnsi="Arial" w:cs="Arial"/>
          <w:i/>
        </w:rPr>
        <w:t>IEEE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88"/>
        </w:rPr>
        <w:t>pages</w:t>
      </w:r>
      <w:r>
        <w:rPr>
          <w:rFonts w:ascii="Arial" w:eastAsia="Arial" w:hAnsi="Arial" w:cs="Arial"/>
          <w:spacing w:val="1"/>
          <w:w w:val="88"/>
        </w:rPr>
        <w:t xml:space="preserve"> </w:t>
      </w:r>
      <w:r>
        <w:rPr>
          <w:rFonts w:ascii="Arial" w:eastAsia="Arial" w:hAnsi="Arial" w:cs="Arial"/>
          <w:w w:val="88"/>
        </w:rPr>
        <w:t>1–6.</w:t>
      </w:r>
      <w:r>
        <w:rPr>
          <w:rFonts w:ascii="Arial" w:eastAsia="Arial" w:hAnsi="Arial" w:cs="Arial"/>
          <w:spacing w:val="16"/>
          <w:w w:val="88"/>
        </w:rPr>
        <w:t xml:space="preserve"> </w:t>
      </w:r>
      <w:r>
        <w:rPr>
          <w:rFonts w:ascii="Arial" w:eastAsia="Arial" w:hAnsi="Arial" w:cs="Arial"/>
          <w:w w:val="103"/>
        </w:rPr>
        <w:t>IEEE,</w:t>
      </w:r>
    </w:p>
    <w:p w14:paraId="1AD94DDA" w14:textId="77777777" w:rsidR="00DA178C" w:rsidRDefault="00482CEA">
      <w:pPr>
        <w:spacing w:after="0" w:line="240" w:lineRule="auto"/>
        <w:ind w:left="548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2015.</w:t>
      </w:r>
    </w:p>
    <w:p w14:paraId="1D8C702D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2FB828DE" w14:textId="4A3F0A27" w:rsidR="00DA178C" w:rsidRDefault="00482CEA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[18]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6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NASS.</w:t>
      </w:r>
      <w:del w:id="43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6"/>
          </w:rPr>
          <w:delText xml:space="preserve"> </w:delText>
        </w:r>
      </w:del>
      <w:ins w:id="43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9"/>
        </w:rPr>
        <w:t>Census</w:t>
      </w:r>
      <w:r>
        <w:rPr>
          <w:rFonts w:ascii="Arial" w:eastAsia="Arial" w:hAnsi="Arial" w:cs="Arial"/>
          <w:spacing w:val="41"/>
          <w:w w:val="8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agriculture.</w:t>
      </w:r>
      <w:del w:id="43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40"/>
          </w:rPr>
          <w:delText xml:space="preserve"> </w:delText>
        </w:r>
      </w:del>
      <w:ins w:id="43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i/>
        </w:rPr>
        <w:t>US</w:t>
      </w:r>
      <w:r>
        <w:rPr>
          <w:rFonts w:ascii="Arial" w:eastAsia="Arial" w:hAnsi="Arial" w:cs="Arial"/>
          <w:i/>
          <w:spacing w:val="16"/>
        </w:rPr>
        <w:t xml:space="preserve"> </w:t>
      </w:r>
      <w:r>
        <w:rPr>
          <w:rFonts w:ascii="Arial" w:eastAsia="Arial" w:hAnsi="Arial" w:cs="Arial"/>
          <w:i/>
        </w:rPr>
        <w:t>De</w:t>
      </w:r>
      <w:r>
        <w:rPr>
          <w:rFonts w:ascii="Arial" w:eastAsia="Arial" w:hAnsi="Arial" w:cs="Arial"/>
          <w:i/>
          <w:spacing w:val="-11"/>
        </w:rPr>
        <w:t>p</w:t>
      </w:r>
      <w:r>
        <w:rPr>
          <w:rFonts w:ascii="Arial" w:eastAsia="Arial" w:hAnsi="Arial" w:cs="Arial"/>
          <w:i/>
        </w:rPr>
        <w:t>artment</w:t>
      </w:r>
      <w:r>
        <w:rPr>
          <w:rFonts w:ascii="Arial" w:eastAsia="Arial" w:hAnsi="Arial" w:cs="Arial"/>
          <w:i/>
          <w:spacing w:val="9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32"/>
        </w:rPr>
        <w:t xml:space="preserve"> </w:t>
      </w:r>
      <w:r>
        <w:rPr>
          <w:rFonts w:ascii="Arial" w:eastAsia="Arial" w:hAnsi="Arial" w:cs="Arial"/>
          <w:i/>
          <w:spacing w:val="-11"/>
        </w:rPr>
        <w:t>A</w:t>
      </w:r>
      <w:r>
        <w:rPr>
          <w:rFonts w:ascii="Arial" w:eastAsia="Arial" w:hAnsi="Arial" w:cs="Arial"/>
          <w:i/>
        </w:rPr>
        <w:t>gricultu</w:t>
      </w:r>
      <w:r>
        <w:rPr>
          <w:rFonts w:ascii="Arial" w:eastAsia="Arial" w:hAnsi="Arial" w:cs="Arial"/>
          <w:i/>
          <w:spacing w:val="-10"/>
        </w:rPr>
        <w:t>r</w:t>
      </w:r>
      <w:r>
        <w:rPr>
          <w:rFonts w:ascii="Arial" w:eastAsia="Arial" w:hAnsi="Arial" w:cs="Arial"/>
          <w:i/>
        </w:rPr>
        <w:t>e,</w:t>
      </w:r>
      <w:del w:id="439" w:author="Ellis, James" w:date="2017-01-09T10:35:00Z">
        <w:r w:rsidDel="00175A03">
          <w:rPr>
            <w:rFonts w:ascii="Arial" w:eastAsia="Arial" w:hAnsi="Arial" w:cs="Arial"/>
            <w:i/>
          </w:rPr>
          <w:delText xml:space="preserve"> </w:delText>
        </w:r>
        <w:r w:rsidDel="00175A03">
          <w:rPr>
            <w:rFonts w:ascii="Arial" w:eastAsia="Arial" w:hAnsi="Arial" w:cs="Arial"/>
            <w:i/>
            <w:spacing w:val="3"/>
          </w:rPr>
          <w:delText xml:space="preserve"> </w:delText>
        </w:r>
      </w:del>
      <w:ins w:id="440" w:author="Ellis, James" w:date="2017-01-09T10:35:00Z">
        <w:r w:rsidR="00175A03">
          <w:rPr>
            <w:rFonts w:ascii="Arial" w:eastAsia="Arial" w:hAnsi="Arial" w:cs="Arial"/>
            <w:i/>
          </w:rPr>
          <w:t xml:space="preserve"> </w:t>
        </w:r>
      </w:ins>
      <w:r>
        <w:rPr>
          <w:rFonts w:ascii="Arial" w:eastAsia="Arial" w:hAnsi="Arial" w:cs="Arial"/>
          <w:i/>
        </w:rPr>
        <w:t>National</w:t>
      </w:r>
      <w:r>
        <w:rPr>
          <w:rFonts w:ascii="Arial" w:eastAsia="Arial" w:hAnsi="Arial" w:cs="Arial"/>
          <w:i/>
          <w:spacing w:val="37"/>
        </w:rPr>
        <w:t xml:space="preserve"> </w:t>
      </w:r>
      <w:r>
        <w:rPr>
          <w:rFonts w:ascii="Arial" w:eastAsia="Arial" w:hAnsi="Arial" w:cs="Arial"/>
          <w:i/>
          <w:spacing w:val="-11"/>
          <w:w w:val="110"/>
        </w:rPr>
        <w:t>A</w:t>
      </w:r>
      <w:r>
        <w:rPr>
          <w:rFonts w:ascii="Arial" w:eastAsia="Arial" w:hAnsi="Arial" w:cs="Arial"/>
          <w:i/>
          <w:w w:val="103"/>
        </w:rPr>
        <w:t>gricultu</w:t>
      </w:r>
      <w:r>
        <w:rPr>
          <w:rFonts w:ascii="Arial" w:eastAsia="Arial" w:hAnsi="Arial" w:cs="Arial"/>
          <w:i/>
          <w:spacing w:val="-10"/>
          <w:w w:val="103"/>
        </w:rPr>
        <w:t>r</w:t>
      </w:r>
      <w:r>
        <w:rPr>
          <w:rFonts w:ascii="Arial" w:eastAsia="Arial" w:hAnsi="Arial" w:cs="Arial"/>
          <w:i/>
          <w:w w:val="97"/>
        </w:rPr>
        <w:t>al</w:t>
      </w:r>
    </w:p>
    <w:p w14:paraId="4704A12B" w14:textId="77777777" w:rsidR="00DA178C" w:rsidRDefault="00482CEA">
      <w:pPr>
        <w:spacing w:before="18" w:after="0" w:line="240" w:lineRule="auto"/>
        <w:ind w:left="54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Statistics </w:t>
      </w:r>
      <w:r>
        <w:rPr>
          <w:rFonts w:ascii="Arial" w:eastAsia="Arial" w:hAnsi="Arial" w:cs="Arial"/>
          <w:i/>
          <w:w w:val="94"/>
        </w:rPr>
        <w:t>Servi</w:t>
      </w:r>
      <w:r>
        <w:rPr>
          <w:rFonts w:ascii="Arial" w:eastAsia="Arial" w:hAnsi="Arial" w:cs="Arial"/>
          <w:i/>
          <w:spacing w:val="-10"/>
          <w:w w:val="94"/>
        </w:rPr>
        <w:t>c</w:t>
      </w:r>
      <w:r>
        <w:rPr>
          <w:rFonts w:ascii="Arial" w:eastAsia="Arial" w:hAnsi="Arial" w:cs="Arial"/>
          <w:i/>
          <w:w w:val="94"/>
        </w:rPr>
        <w:t>e,</w:t>
      </w:r>
      <w:r>
        <w:rPr>
          <w:rFonts w:ascii="Arial" w:eastAsia="Arial" w:hAnsi="Arial" w:cs="Arial"/>
          <w:i/>
          <w:spacing w:val="21"/>
          <w:w w:val="94"/>
        </w:rPr>
        <w:t xml:space="preserve"> </w:t>
      </w:r>
      <w:r>
        <w:rPr>
          <w:rFonts w:ascii="Arial" w:eastAsia="Arial" w:hAnsi="Arial" w:cs="Arial"/>
          <w:i/>
        </w:rPr>
        <w:t>Washington,</w:t>
      </w:r>
      <w:r>
        <w:rPr>
          <w:rFonts w:ascii="Arial" w:eastAsia="Arial" w:hAnsi="Arial" w:cs="Arial"/>
          <w:i/>
          <w:spacing w:val="-19"/>
        </w:rPr>
        <w:t xml:space="preserve"> </w:t>
      </w:r>
      <w:r>
        <w:rPr>
          <w:rFonts w:ascii="Arial" w:eastAsia="Arial" w:hAnsi="Arial" w:cs="Arial"/>
          <w:i/>
        </w:rPr>
        <w:t>DC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2012.</w:t>
      </w:r>
    </w:p>
    <w:p w14:paraId="17A7C444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1A212FC9" w14:textId="6F754CBD" w:rsidR="00DA178C" w:rsidRDefault="00482CEA">
      <w:pPr>
        <w:spacing w:after="0" w:line="257" w:lineRule="auto"/>
        <w:ind w:left="548" w:right="42" w:hanging="4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[19]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Daniel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Phillips,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83"/>
        </w:rPr>
        <w:t>Jesse</w:t>
      </w:r>
      <w:r>
        <w:rPr>
          <w:rFonts w:ascii="Arial" w:eastAsia="Arial" w:hAnsi="Arial" w:cs="Arial"/>
          <w:spacing w:val="12"/>
          <w:w w:val="83"/>
        </w:rPr>
        <w:t xml:space="preserve"> </w:t>
      </w:r>
      <w:r>
        <w:rPr>
          <w:rFonts w:ascii="Arial" w:eastAsia="Arial" w:hAnsi="Arial" w:cs="Arial"/>
        </w:rPr>
        <w:t>Mi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hael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Blum,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Mi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hael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Br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4"/>
        </w:rPr>
        <w:t>Sharon</w:t>
      </w:r>
      <w:r>
        <w:rPr>
          <w:rFonts w:ascii="Arial" w:eastAsia="Arial" w:hAnsi="Arial" w:cs="Arial"/>
          <w:spacing w:val="6"/>
          <w:w w:val="94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Baurle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esting 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2"/>
        </w:rPr>
        <w:t>grassr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ots</w:t>
      </w:r>
      <w:r>
        <w:rPr>
          <w:rFonts w:ascii="Arial" w:eastAsia="Arial" w:hAnsi="Arial" w:cs="Arial"/>
          <w:spacing w:val="24"/>
          <w:w w:val="92"/>
        </w:rPr>
        <w:t xml:space="preserve"> </w:t>
      </w:r>
      <w:r>
        <w:rPr>
          <w:rFonts w:ascii="Arial" w:eastAsia="Arial" w:hAnsi="Arial" w:cs="Arial"/>
        </w:rPr>
        <w:t>citizen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87"/>
        </w:rPr>
        <w:t>science</w:t>
      </w:r>
      <w:r>
        <w:rPr>
          <w:rFonts w:ascii="Arial" w:eastAsia="Arial" w:hAnsi="Arial" w:cs="Arial"/>
          <w:spacing w:val="26"/>
          <w:w w:val="87"/>
        </w:rPr>
        <w:t xml:space="preserve"> 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-6"/>
          <w:w w:val="89"/>
        </w:rPr>
        <w:t>n</w:t>
      </w:r>
      <w:r>
        <w:rPr>
          <w:rFonts w:ascii="Arial" w:eastAsia="Arial" w:hAnsi="Arial" w:cs="Arial"/>
          <w:w w:val="113"/>
        </w:rPr>
        <w:t>tur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1"/>
        </w:rPr>
        <w:t>o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en</w:t>
      </w:r>
      <w:r>
        <w:rPr>
          <w:rFonts w:ascii="Arial" w:eastAsia="Arial" w:hAnsi="Arial" w:cs="Arial"/>
          <w:spacing w:val="25"/>
          <w:w w:val="91"/>
        </w:rPr>
        <w:t xml:space="preserve"> </w:t>
      </w:r>
      <w:r>
        <w:rPr>
          <w:rFonts w:ascii="Arial" w:eastAsia="Arial" w:hAnsi="Arial" w:cs="Arial"/>
          <w:w w:val="91"/>
        </w:rPr>
        <w:t>design,</w:t>
      </w:r>
      <w:r>
        <w:rPr>
          <w:rFonts w:ascii="Arial" w:eastAsia="Arial" w:hAnsi="Arial" w:cs="Arial"/>
          <w:spacing w:val="32"/>
          <w:w w:val="9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5"/>
          <w:w w:val="85"/>
        </w:rPr>
        <w:t>b</w:t>
      </w:r>
      <w:r>
        <w:rPr>
          <w:rFonts w:ascii="Arial" w:eastAsia="Arial" w:hAnsi="Arial" w:cs="Arial"/>
          <w:w w:val="85"/>
        </w:rPr>
        <w:t>ee</w:t>
      </w:r>
      <w:r>
        <w:rPr>
          <w:rFonts w:ascii="Arial" w:eastAsia="Arial" w:hAnsi="Arial" w:cs="Arial"/>
          <w:spacing w:val="28"/>
          <w:w w:val="85"/>
        </w:rPr>
        <w:t xml:space="preserve"> </w:t>
      </w:r>
      <w:r>
        <w:rPr>
          <w:rFonts w:ascii="Arial" w:eastAsia="Arial" w:hAnsi="Arial" w:cs="Arial"/>
        </w:rPr>
        <w:t>lab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3"/>
        </w:rPr>
        <w:t>o</w:t>
      </w:r>
      <w:r>
        <w:rPr>
          <w:rFonts w:ascii="Arial" w:eastAsia="Arial" w:hAnsi="Arial" w:cs="Arial"/>
        </w:rPr>
        <w:t>ject.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i/>
          <w:w w:val="92"/>
        </w:rPr>
        <w:t>P</w:t>
      </w:r>
      <w:r>
        <w:rPr>
          <w:rFonts w:ascii="Arial" w:eastAsia="Arial" w:hAnsi="Arial" w:cs="Arial"/>
          <w:i/>
          <w:spacing w:val="-10"/>
          <w:w w:val="92"/>
        </w:rPr>
        <w:t>rocee</w:t>
      </w:r>
      <w:r>
        <w:rPr>
          <w:rFonts w:ascii="Arial" w:eastAsia="Arial" w:hAnsi="Arial" w:cs="Arial"/>
          <w:i/>
          <w:w w:val="92"/>
        </w:rPr>
        <w:t>dings</w:t>
      </w:r>
      <w:r>
        <w:rPr>
          <w:rFonts w:ascii="Arial" w:eastAsia="Arial" w:hAnsi="Arial" w:cs="Arial"/>
          <w:i/>
          <w:spacing w:val="37"/>
          <w:w w:val="92"/>
        </w:rPr>
        <w:t xml:space="preserve"> </w:t>
      </w:r>
      <w:r>
        <w:rPr>
          <w:rFonts w:ascii="Arial" w:eastAsia="Arial" w:hAnsi="Arial" w:cs="Arial"/>
          <w:i/>
        </w:rPr>
        <w:t>of 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  <w:w w:val="91"/>
        </w:rPr>
        <w:t>extend</w:t>
      </w:r>
      <w:r>
        <w:rPr>
          <w:rFonts w:ascii="Arial" w:eastAsia="Arial" w:hAnsi="Arial" w:cs="Arial"/>
          <w:i/>
          <w:spacing w:val="-10"/>
          <w:w w:val="91"/>
        </w:rPr>
        <w:t>e</w:t>
      </w:r>
      <w:r>
        <w:rPr>
          <w:rFonts w:ascii="Arial" w:eastAsia="Arial" w:hAnsi="Arial" w:cs="Arial"/>
          <w:i/>
          <w:w w:val="91"/>
        </w:rPr>
        <w:t>d</w:t>
      </w:r>
      <w:r>
        <w:rPr>
          <w:rFonts w:ascii="Arial" w:eastAsia="Arial" w:hAnsi="Arial" w:cs="Arial"/>
          <w:i/>
          <w:spacing w:val="29"/>
          <w:w w:val="91"/>
        </w:rPr>
        <w:t xml:space="preserve"> </w:t>
      </w:r>
      <w:r>
        <w:rPr>
          <w:rFonts w:ascii="Arial" w:eastAsia="Arial" w:hAnsi="Arial" w:cs="Arial"/>
          <w:i/>
          <w:w w:val="91"/>
        </w:rPr>
        <w:t>abst</w:t>
      </w:r>
      <w:r>
        <w:rPr>
          <w:rFonts w:ascii="Arial" w:eastAsia="Arial" w:hAnsi="Arial" w:cs="Arial"/>
          <w:i/>
          <w:spacing w:val="-10"/>
          <w:w w:val="91"/>
        </w:rPr>
        <w:t>r</w:t>
      </w:r>
      <w:r>
        <w:rPr>
          <w:rFonts w:ascii="Arial" w:eastAsia="Arial" w:hAnsi="Arial" w:cs="Arial"/>
          <w:i/>
          <w:w w:val="91"/>
        </w:rPr>
        <w:t>acts</w:t>
      </w:r>
      <w:del w:id="441" w:author="Ellis, James" w:date="2017-01-09T10:35:00Z">
        <w:r w:rsidDel="00175A03">
          <w:rPr>
            <w:rFonts w:ascii="Arial" w:eastAsia="Arial" w:hAnsi="Arial" w:cs="Arial"/>
            <w:i/>
            <w:w w:val="91"/>
          </w:rPr>
          <w:delText xml:space="preserve"> </w:delText>
        </w:r>
        <w:r w:rsidDel="00175A03">
          <w:rPr>
            <w:rFonts w:ascii="Arial" w:eastAsia="Arial" w:hAnsi="Arial" w:cs="Arial"/>
            <w:i/>
            <w:spacing w:val="5"/>
            <w:w w:val="91"/>
          </w:rPr>
          <w:delText xml:space="preserve"> </w:delText>
        </w:r>
      </w:del>
      <w:ins w:id="442" w:author="Ellis, James" w:date="2017-01-09T10:35:00Z">
        <w:r w:rsidR="00175A03">
          <w:rPr>
            <w:rFonts w:ascii="Arial" w:eastAsia="Arial" w:hAnsi="Arial" w:cs="Arial"/>
            <w:i/>
            <w:w w:val="91"/>
          </w:rPr>
          <w:t xml:space="preserve"> </w:t>
        </w:r>
      </w:ins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27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7"/>
        </w:rPr>
        <w:t xml:space="preserve"> </w:t>
      </w:r>
      <w:r>
        <w:rPr>
          <w:rFonts w:ascii="Arial" w:eastAsia="Arial" w:hAnsi="Arial" w:cs="Arial"/>
          <w:i/>
        </w:rPr>
        <w:t>32nd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annual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  <w:spacing w:val="-5"/>
        </w:rPr>
        <w:t>A</w:t>
      </w:r>
      <w:r>
        <w:rPr>
          <w:rFonts w:ascii="Arial" w:eastAsia="Arial" w:hAnsi="Arial" w:cs="Arial"/>
          <w:i/>
        </w:rPr>
        <w:t>CM</w:t>
      </w:r>
      <w:r>
        <w:rPr>
          <w:rFonts w:ascii="Arial" w:eastAsia="Arial" w:hAnsi="Arial" w:cs="Arial"/>
          <w:i/>
          <w:spacing w:val="54"/>
        </w:rPr>
        <w:t xml:space="preserve"> </w:t>
      </w:r>
      <w:r>
        <w:rPr>
          <w:rFonts w:ascii="Arial" w:eastAsia="Arial" w:hAnsi="Arial" w:cs="Arial"/>
          <w:i/>
          <w:spacing w:val="-10"/>
          <w:w w:val="93"/>
        </w:rPr>
        <w:t>c</w:t>
      </w:r>
      <w:r>
        <w:rPr>
          <w:rFonts w:ascii="Arial" w:eastAsia="Arial" w:hAnsi="Arial" w:cs="Arial"/>
          <w:i/>
          <w:w w:val="93"/>
        </w:rPr>
        <w:t>onfe</w:t>
      </w:r>
      <w:r>
        <w:rPr>
          <w:rFonts w:ascii="Arial" w:eastAsia="Arial" w:hAnsi="Arial" w:cs="Arial"/>
          <w:i/>
          <w:spacing w:val="-10"/>
          <w:w w:val="93"/>
        </w:rPr>
        <w:t>r</w:t>
      </w:r>
      <w:r>
        <w:rPr>
          <w:rFonts w:ascii="Arial" w:eastAsia="Arial" w:hAnsi="Arial" w:cs="Arial"/>
          <w:i/>
          <w:w w:val="93"/>
        </w:rPr>
        <w:t>en</w:t>
      </w:r>
      <w:r>
        <w:rPr>
          <w:rFonts w:ascii="Arial" w:eastAsia="Arial" w:hAnsi="Arial" w:cs="Arial"/>
          <w:i/>
          <w:spacing w:val="-10"/>
          <w:w w:val="93"/>
        </w:rPr>
        <w:t>c</w:t>
      </w:r>
      <w:r>
        <w:rPr>
          <w:rFonts w:ascii="Arial" w:eastAsia="Arial" w:hAnsi="Arial" w:cs="Arial"/>
          <w:i/>
          <w:w w:val="93"/>
        </w:rPr>
        <w:t>e</w:t>
      </w:r>
      <w:r>
        <w:rPr>
          <w:rFonts w:ascii="Arial" w:eastAsia="Arial" w:hAnsi="Arial" w:cs="Arial"/>
          <w:i/>
          <w:spacing w:val="36"/>
          <w:w w:val="93"/>
        </w:rPr>
        <w:t xml:space="preserve"> </w:t>
      </w:r>
      <w:r>
        <w:rPr>
          <w:rFonts w:ascii="Arial" w:eastAsia="Arial" w:hAnsi="Arial" w:cs="Arial"/>
          <w:i/>
        </w:rPr>
        <w:t>on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rPr>
          <w:rFonts w:ascii="Arial" w:eastAsia="Arial" w:hAnsi="Arial" w:cs="Arial"/>
          <w:i/>
        </w:rPr>
        <w:t>Human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factors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in</w:t>
      </w:r>
      <w:r>
        <w:rPr>
          <w:rFonts w:ascii="Arial" w:eastAsia="Arial" w:hAnsi="Arial" w:cs="Arial"/>
          <w:i/>
          <w:spacing w:val="49"/>
        </w:rPr>
        <w:t xml:space="preserve"> </w:t>
      </w:r>
      <w:r>
        <w:rPr>
          <w:rFonts w:ascii="Arial" w:eastAsia="Arial" w:hAnsi="Arial" w:cs="Arial"/>
          <w:i/>
          <w:spacing w:val="-11"/>
        </w:rPr>
        <w:t>c</w:t>
      </w:r>
      <w:r>
        <w:rPr>
          <w:rFonts w:ascii="Arial" w:eastAsia="Arial" w:hAnsi="Arial" w:cs="Arial"/>
          <w:i/>
        </w:rPr>
        <w:t xml:space="preserve">omputing </w:t>
      </w:r>
      <w:r>
        <w:rPr>
          <w:rFonts w:ascii="Arial" w:eastAsia="Arial" w:hAnsi="Arial" w:cs="Arial"/>
          <w:i/>
          <w:w w:val="88"/>
        </w:rPr>
        <w:t>system</w:t>
      </w:r>
      <w:r>
        <w:rPr>
          <w:rFonts w:ascii="Arial" w:eastAsia="Arial" w:hAnsi="Arial" w:cs="Arial"/>
          <w:i/>
          <w:spacing w:val="1"/>
          <w:w w:val="88"/>
        </w:rPr>
        <w:t>s</w:t>
      </w:r>
      <w:r>
        <w:rPr>
          <w:rFonts w:ascii="Arial" w:eastAsia="Arial" w:hAnsi="Arial" w:cs="Arial"/>
          <w:w w:val="88"/>
        </w:rPr>
        <w:t>,</w:t>
      </w:r>
      <w:r>
        <w:rPr>
          <w:rFonts w:ascii="Arial" w:eastAsia="Arial" w:hAnsi="Arial" w:cs="Arial"/>
          <w:spacing w:val="34"/>
          <w:w w:val="88"/>
        </w:rPr>
        <w:t xml:space="preserve"> </w:t>
      </w:r>
      <w:r>
        <w:rPr>
          <w:rFonts w:ascii="Arial" w:eastAsia="Arial" w:hAnsi="Arial" w:cs="Arial"/>
          <w:w w:val="88"/>
        </w:rPr>
        <w:t>pages</w:t>
      </w:r>
      <w:r>
        <w:rPr>
          <w:rFonts w:ascii="Arial" w:eastAsia="Arial" w:hAnsi="Arial" w:cs="Arial"/>
          <w:spacing w:val="13"/>
          <w:w w:val="88"/>
        </w:rPr>
        <w:t xml:space="preserve"> </w:t>
      </w:r>
      <w:r>
        <w:rPr>
          <w:rFonts w:ascii="Arial" w:eastAsia="Arial" w:hAnsi="Arial" w:cs="Arial"/>
          <w:w w:val="88"/>
        </w:rPr>
        <w:t>1951–1956.</w:t>
      </w:r>
      <w:r>
        <w:rPr>
          <w:rFonts w:ascii="Arial" w:eastAsia="Arial" w:hAnsi="Arial" w:cs="Arial"/>
          <w:spacing w:val="31"/>
          <w:w w:val="88"/>
        </w:rPr>
        <w:t xml:space="preserve"> 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CM,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2014.</w:t>
      </w:r>
    </w:p>
    <w:p w14:paraId="0632E5A6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69A0CA8C" w14:textId="020DCEF2" w:rsidR="00DA178C" w:rsidRDefault="00482CEA">
      <w:pPr>
        <w:spacing w:after="0" w:line="257" w:lineRule="auto"/>
        <w:ind w:left="548" w:right="42" w:hanging="4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[20]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3"/>
        </w:rPr>
        <w:t>S</w:t>
      </w:r>
      <w:r>
        <w:rPr>
          <w:rFonts w:ascii="Arial" w:eastAsia="Arial" w:hAnsi="Arial" w:cs="Arial"/>
          <w:spacing w:val="-6"/>
          <w:w w:val="93"/>
        </w:rPr>
        <w:t>chw</w:t>
      </w:r>
      <w:r>
        <w:rPr>
          <w:rFonts w:ascii="Arial" w:eastAsia="Arial" w:hAnsi="Arial" w:cs="Arial"/>
          <w:w w:val="93"/>
        </w:rPr>
        <w:t>artz,</w:t>
      </w:r>
      <w:r>
        <w:rPr>
          <w:rFonts w:ascii="Arial" w:eastAsia="Arial" w:hAnsi="Arial" w:cs="Arial"/>
          <w:spacing w:val="38"/>
          <w:w w:val="93"/>
        </w:rPr>
        <w:t xml:space="preserve"> </w:t>
      </w:r>
      <w:r>
        <w:rPr>
          <w:rFonts w:ascii="Arial" w:eastAsia="Arial" w:hAnsi="Arial" w:cs="Arial"/>
          <w:w w:val="93"/>
        </w:rPr>
        <w:t>Ste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en</w:t>
      </w:r>
      <w:r>
        <w:rPr>
          <w:rFonts w:ascii="Arial" w:eastAsia="Arial" w:hAnsi="Arial" w:cs="Arial"/>
          <w:spacing w:val="4"/>
          <w:w w:val="9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ett,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Scott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96"/>
        </w:rPr>
        <w:t>Anderson,</w:t>
      </w:r>
      <w:r>
        <w:rPr>
          <w:rFonts w:ascii="Arial" w:eastAsia="Arial" w:hAnsi="Arial" w:cs="Arial"/>
          <w:spacing w:val="10"/>
          <w:w w:val="9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vid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Anderson.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aluation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 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direct-coupled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time-domain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reflectometry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det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rmination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soil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ater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2"/>
        </w:rPr>
        <w:t>co</w:t>
      </w:r>
      <w:r>
        <w:rPr>
          <w:rFonts w:ascii="Arial" w:eastAsia="Arial" w:hAnsi="Arial" w:cs="Arial"/>
          <w:spacing w:val="-6"/>
          <w:w w:val="92"/>
        </w:rPr>
        <w:t>n</w:t>
      </w:r>
      <w:r>
        <w:rPr>
          <w:rFonts w:ascii="Arial" w:eastAsia="Arial" w:hAnsi="Arial" w:cs="Arial"/>
          <w:w w:val="98"/>
        </w:rPr>
        <w:t>te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103"/>
        </w:rPr>
        <w:t xml:space="preserve">bulk </w:t>
      </w:r>
      <w:r>
        <w:rPr>
          <w:rFonts w:ascii="Arial" w:eastAsia="Arial" w:hAnsi="Arial" w:cs="Arial"/>
        </w:rPr>
        <w:t>electrical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conductivi</w:t>
      </w:r>
      <w:r>
        <w:rPr>
          <w:rFonts w:ascii="Arial" w:eastAsia="Arial" w:hAnsi="Arial" w:cs="Arial"/>
          <w:spacing w:val="-4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  <w:del w:id="44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9"/>
          </w:rPr>
          <w:delText xml:space="preserve"> </w:delText>
        </w:r>
      </w:del>
      <w:ins w:id="44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i/>
          <w:spacing w:val="-15"/>
          <w:w w:val="91"/>
        </w:rPr>
        <w:t>V</w:t>
      </w:r>
      <w:r>
        <w:rPr>
          <w:rFonts w:ascii="Arial" w:eastAsia="Arial" w:hAnsi="Arial" w:cs="Arial"/>
          <w:i/>
          <w:w w:val="91"/>
        </w:rPr>
        <w:t>adose</w:t>
      </w:r>
      <w:r>
        <w:rPr>
          <w:rFonts w:ascii="Arial" w:eastAsia="Arial" w:hAnsi="Arial" w:cs="Arial"/>
          <w:i/>
          <w:spacing w:val="25"/>
          <w:w w:val="91"/>
        </w:rPr>
        <w:t xml:space="preserve"> </w:t>
      </w:r>
      <w:r>
        <w:rPr>
          <w:rFonts w:ascii="Arial" w:eastAsia="Arial" w:hAnsi="Arial" w:cs="Arial"/>
          <w:i/>
        </w:rPr>
        <w:t>Zone</w:t>
      </w:r>
      <w:r>
        <w:rPr>
          <w:rFonts w:ascii="Arial" w:eastAsia="Arial" w:hAnsi="Arial" w:cs="Arial"/>
          <w:i/>
          <w:spacing w:val="-18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15(1),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2016.</w:t>
      </w:r>
    </w:p>
    <w:p w14:paraId="5887545E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5ABC8F7C" w14:textId="77777777" w:rsidR="00DA178C" w:rsidRDefault="00482CEA">
      <w:pPr>
        <w:spacing w:after="0" w:line="257" w:lineRule="auto"/>
        <w:ind w:left="548" w:right="43" w:hanging="4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[21]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1"/>
        </w:rPr>
        <w:t>Joseph</w:t>
      </w:r>
      <w:r>
        <w:rPr>
          <w:rFonts w:ascii="Arial" w:eastAsia="Arial" w:hAnsi="Arial" w:cs="Arial"/>
          <w:spacing w:val="9"/>
          <w:w w:val="9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2"/>
        </w:rPr>
        <w:t>Sh</w:t>
      </w:r>
      <w:r>
        <w:rPr>
          <w:rFonts w:ascii="Arial" w:eastAsia="Arial" w:hAnsi="Arial" w:cs="Arial"/>
          <w:spacing w:val="-6"/>
          <w:w w:val="92"/>
        </w:rPr>
        <w:t>a</w:t>
      </w:r>
      <w:r>
        <w:rPr>
          <w:rFonts w:ascii="Arial" w:eastAsia="Arial" w:hAnsi="Arial" w:cs="Arial"/>
          <w:w w:val="92"/>
        </w:rPr>
        <w:t>w,</w:t>
      </w:r>
      <w:r>
        <w:rPr>
          <w:rFonts w:ascii="Arial" w:eastAsia="Arial" w:hAnsi="Arial" w:cs="Arial"/>
          <w:spacing w:val="13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aul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Nuge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Jennifer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3"/>
        </w:rPr>
        <w:t>Johnson,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</w:rPr>
        <w:t>Jerry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5"/>
        </w:rPr>
        <w:t>Bromenshenk,</w:t>
      </w:r>
      <w:r>
        <w:rPr>
          <w:rFonts w:ascii="Arial" w:eastAsia="Arial" w:hAnsi="Arial" w:cs="Arial"/>
          <w:spacing w:val="9"/>
          <w:w w:val="95"/>
        </w:rPr>
        <w:t xml:space="preserve"> </w:t>
      </w:r>
      <w:r>
        <w:rPr>
          <w:rFonts w:ascii="Arial" w:eastAsia="Arial" w:hAnsi="Arial" w:cs="Arial"/>
        </w:rPr>
        <w:t>Colin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3"/>
        </w:rPr>
        <w:t xml:space="preserve">Henderson,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Scott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Debnam.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94"/>
        </w:rPr>
        <w:t>Long-</w:t>
      </w:r>
      <w:r>
        <w:rPr>
          <w:rFonts w:ascii="Arial" w:eastAsia="Arial" w:hAnsi="Arial" w:cs="Arial"/>
          <w:spacing w:val="-6"/>
          <w:w w:val="94"/>
        </w:rPr>
        <w:t>wav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36"/>
          <w:w w:val="94"/>
        </w:rPr>
        <w:t xml:space="preserve"> </w:t>
      </w:r>
      <w:r>
        <w:rPr>
          <w:rFonts w:ascii="Arial" w:eastAsia="Arial" w:hAnsi="Arial" w:cs="Arial"/>
        </w:rPr>
        <w:t>infrared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imaging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99"/>
        </w:rPr>
        <w:t>non-i</w:t>
      </w:r>
      <w:r>
        <w:rPr>
          <w:rFonts w:ascii="Arial" w:eastAsia="Arial" w:hAnsi="Arial" w:cs="Arial"/>
          <w:spacing w:val="-5"/>
          <w:w w:val="99"/>
        </w:rPr>
        <w:t>n</w:t>
      </w:r>
      <w:r>
        <w:rPr>
          <w:rFonts w:ascii="Arial" w:eastAsia="Arial" w:hAnsi="Arial" w:cs="Arial"/>
          <w:spacing w:val="-12"/>
          <w:w w:val="104"/>
        </w:rPr>
        <w:t>v</w:t>
      </w:r>
      <w:r>
        <w:rPr>
          <w:rFonts w:ascii="Arial" w:eastAsia="Arial" w:hAnsi="Arial" w:cs="Arial"/>
          <w:w w:val="94"/>
        </w:rPr>
        <w:t>asi</w:t>
      </w:r>
      <w:r>
        <w:rPr>
          <w:rFonts w:ascii="Arial" w:eastAsia="Arial" w:hAnsi="Arial" w:cs="Arial"/>
          <w:spacing w:val="-6"/>
          <w:w w:val="9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eehi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33"/>
          <w:w w:val="91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opulation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82"/>
        </w:rPr>
        <w:t xml:space="preserve">assess-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t.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i/>
        </w:rPr>
        <w:t>Optics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w w:val="90"/>
        </w:rPr>
        <w:t>exp</w:t>
      </w:r>
      <w:r>
        <w:rPr>
          <w:rFonts w:ascii="Arial" w:eastAsia="Arial" w:hAnsi="Arial" w:cs="Arial"/>
          <w:i/>
          <w:spacing w:val="-10"/>
          <w:w w:val="90"/>
        </w:rPr>
        <w:t>r</w:t>
      </w:r>
      <w:r>
        <w:rPr>
          <w:rFonts w:ascii="Arial" w:eastAsia="Arial" w:hAnsi="Arial" w:cs="Arial"/>
          <w:i/>
          <w:w w:val="90"/>
        </w:rPr>
        <w:t>ess</w:t>
      </w:r>
      <w:r>
        <w:rPr>
          <w:rFonts w:ascii="Arial" w:eastAsia="Arial" w:hAnsi="Arial" w:cs="Arial"/>
          <w:w w:val="90"/>
        </w:rPr>
        <w:t>,</w:t>
      </w:r>
      <w:r>
        <w:rPr>
          <w:rFonts w:ascii="Arial" w:eastAsia="Arial" w:hAnsi="Arial" w:cs="Arial"/>
          <w:spacing w:val="8"/>
          <w:w w:val="90"/>
        </w:rPr>
        <w:t xml:space="preserve"> </w:t>
      </w:r>
      <w:r>
        <w:rPr>
          <w:rFonts w:ascii="Arial" w:eastAsia="Arial" w:hAnsi="Arial" w:cs="Arial"/>
          <w:w w:val="90"/>
        </w:rPr>
        <w:t>19(1):399–408,</w:t>
      </w:r>
      <w:r>
        <w:rPr>
          <w:rFonts w:ascii="Arial" w:eastAsia="Arial" w:hAnsi="Arial" w:cs="Arial"/>
          <w:spacing w:val="48"/>
          <w:w w:val="90"/>
        </w:rPr>
        <w:t xml:space="preserve"> </w:t>
      </w:r>
      <w:r>
        <w:rPr>
          <w:rFonts w:ascii="Arial" w:eastAsia="Arial" w:hAnsi="Arial" w:cs="Arial"/>
        </w:rPr>
        <w:t>2011.</w:t>
      </w:r>
    </w:p>
    <w:p w14:paraId="0ED9731F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47223564" w14:textId="6A07A16E" w:rsidR="00DA178C" w:rsidRDefault="00482CEA">
      <w:pPr>
        <w:spacing w:after="0" w:line="257" w:lineRule="auto"/>
        <w:ind w:left="548" w:right="43" w:hanging="4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[22]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Ni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2"/>
        </w:rPr>
        <w:t>S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eybr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-6"/>
          <w:w w:val="92"/>
        </w:rPr>
        <w:t>c</w:t>
      </w:r>
      <w:r>
        <w:rPr>
          <w:rFonts w:ascii="Arial" w:eastAsia="Arial" w:hAnsi="Arial" w:cs="Arial"/>
          <w:w w:val="92"/>
        </w:rPr>
        <w:t>k,</w:t>
      </w:r>
      <w:r>
        <w:rPr>
          <w:rFonts w:ascii="Arial" w:eastAsia="Arial" w:hAnsi="Arial" w:cs="Arial"/>
          <w:spacing w:val="7"/>
          <w:w w:val="92"/>
        </w:rPr>
        <w:t xml:space="preserve">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-11"/>
          <w:w w:val="94"/>
        </w:rPr>
        <w:t>v</w:t>
      </w:r>
      <w:r>
        <w:rPr>
          <w:rFonts w:ascii="Arial" w:eastAsia="Arial" w:hAnsi="Arial" w:cs="Arial"/>
          <w:w w:val="94"/>
        </w:rPr>
        <w:t>ans,</w:t>
      </w:r>
      <w:r>
        <w:rPr>
          <w:rFonts w:ascii="Arial" w:eastAsia="Arial" w:hAnsi="Arial" w:cs="Arial"/>
          <w:spacing w:val="1"/>
          <w:w w:val="94"/>
        </w:rPr>
        <w:t xml:space="preserve"> </w:t>
      </w:r>
      <w:r>
        <w:rPr>
          <w:rFonts w:ascii="Arial" w:eastAsia="Arial" w:hAnsi="Arial" w:cs="Arial"/>
          <w:w w:val="94"/>
        </w:rPr>
        <w:t>Ba</w:t>
      </w:r>
      <w:r>
        <w:rPr>
          <w:rFonts w:ascii="Arial" w:eastAsia="Arial" w:hAnsi="Arial" w:cs="Arial"/>
          <w:spacing w:val="-6"/>
          <w:w w:val="94"/>
        </w:rPr>
        <w:t>c</w:t>
      </w:r>
      <w:r>
        <w:rPr>
          <w:rFonts w:ascii="Arial" w:eastAsia="Arial" w:hAnsi="Arial" w:cs="Arial"/>
          <w:w w:val="94"/>
        </w:rPr>
        <w:t>h</w:t>
      </w:r>
      <w:r>
        <w:rPr>
          <w:rFonts w:ascii="Arial" w:eastAsia="Arial" w:hAnsi="Arial" w:cs="Arial"/>
          <w:spacing w:val="2"/>
          <w:w w:val="94"/>
        </w:rPr>
        <w:t xml:space="preserve"> </w:t>
      </w:r>
      <w:r>
        <w:rPr>
          <w:rFonts w:ascii="Arial" w:eastAsia="Arial" w:hAnsi="Arial" w:cs="Arial"/>
        </w:rPr>
        <w:t>Kim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5"/>
        </w:rPr>
        <w:t>Ngu</w:t>
      </w:r>
      <w:r>
        <w:rPr>
          <w:rFonts w:ascii="Arial" w:eastAsia="Arial" w:hAnsi="Arial" w:cs="Arial"/>
          <w:spacing w:val="-6"/>
          <w:w w:val="95"/>
        </w:rPr>
        <w:t>y</w:t>
      </w:r>
      <w:r>
        <w:rPr>
          <w:rFonts w:ascii="Arial" w:eastAsia="Arial" w:hAnsi="Arial" w:cs="Arial"/>
          <w:w w:val="95"/>
        </w:rPr>
        <w:t>en,</w:t>
      </w:r>
      <w:r>
        <w:rPr>
          <w:rFonts w:ascii="Arial" w:eastAsia="Arial" w:hAnsi="Arial" w:cs="Arial"/>
          <w:spacing w:val="5"/>
          <w:w w:val="95"/>
        </w:rPr>
        <w:t xml:space="preserve"> </w:t>
      </w:r>
      <w:r>
        <w:rPr>
          <w:rFonts w:ascii="Arial" w:eastAsia="Arial" w:hAnsi="Arial" w:cs="Arial"/>
        </w:rPr>
        <w:t>Chris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Mulli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Mar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ann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razier,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 xml:space="preserve">Jim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razier, Diana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6"/>
        </w:rPr>
        <w:t>C</w:t>
      </w:r>
      <w:r>
        <w:rPr>
          <w:rFonts w:ascii="Arial" w:eastAsia="Arial" w:hAnsi="Arial" w:cs="Arial"/>
          <w:spacing w:val="-6"/>
          <w:w w:val="96"/>
        </w:rPr>
        <w:t>o</w:t>
      </w:r>
      <w:r>
        <w:rPr>
          <w:rFonts w:ascii="Arial" w:eastAsia="Arial" w:hAnsi="Arial" w:cs="Arial"/>
          <w:w w:val="96"/>
        </w:rPr>
        <w:t>x-</w:t>
      </w:r>
      <w:r>
        <w:rPr>
          <w:rFonts w:ascii="Arial" w:eastAsia="Arial" w:hAnsi="Arial" w:cs="Arial"/>
          <w:spacing w:val="-17"/>
          <w:w w:val="96"/>
        </w:rPr>
        <w:t>F</w:t>
      </w:r>
      <w:r>
        <w:rPr>
          <w:rFonts w:ascii="Arial" w:eastAsia="Arial" w:hAnsi="Arial" w:cs="Arial"/>
          <w:w w:val="96"/>
        </w:rPr>
        <w:t>oster,</w:t>
      </w:r>
      <w:r>
        <w:rPr>
          <w:rFonts w:ascii="Arial" w:eastAsia="Arial" w:hAnsi="Arial" w:cs="Arial"/>
          <w:spacing w:val="15"/>
          <w:w w:val="96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anping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4"/>
        </w:rPr>
        <w:t>Chen,</w:t>
      </w:r>
      <w:r>
        <w:rPr>
          <w:rFonts w:ascii="Arial" w:eastAsia="Arial" w:hAnsi="Arial" w:cs="Arial"/>
          <w:spacing w:val="12"/>
          <w:w w:val="9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vid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Eric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6"/>
        </w:rPr>
        <w:t>Haubruge,</w:t>
      </w:r>
      <w:r>
        <w:rPr>
          <w:rFonts w:ascii="Arial" w:eastAsia="Arial" w:hAnsi="Arial" w:cs="Arial"/>
          <w:spacing w:val="11"/>
          <w:w w:val="96"/>
        </w:rPr>
        <w:t xml:space="preserve"> 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al.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18"/>
        </w:rPr>
        <w:t>W</w:t>
      </w:r>
      <w:r>
        <w:rPr>
          <w:rFonts w:ascii="Arial" w:eastAsia="Arial" w:hAnsi="Arial" w:cs="Arial"/>
        </w:rPr>
        <w:t>eighing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risk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 xml:space="preserve">factors </w:t>
      </w:r>
      <w:r>
        <w:rPr>
          <w:rFonts w:ascii="Arial" w:eastAsia="Arial" w:hAnsi="Arial" w:cs="Arial"/>
          <w:w w:val="90"/>
        </w:rPr>
        <w:t>ass</w:t>
      </w:r>
      <w:r>
        <w:rPr>
          <w:rFonts w:ascii="Arial" w:eastAsia="Arial" w:hAnsi="Arial" w:cs="Arial"/>
          <w:spacing w:val="5"/>
          <w:w w:val="90"/>
        </w:rPr>
        <w:t>o</w:t>
      </w:r>
      <w:r>
        <w:rPr>
          <w:rFonts w:ascii="Arial" w:eastAsia="Arial" w:hAnsi="Arial" w:cs="Arial"/>
          <w:w w:val="90"/>
        </w:rPr>
        <w:t>ciated</w:t>
      </w:r>
      <w:del w:id="445" w:author="Ellis, James" w:date="2017-01-09T10:35:00Z">
        <w:r w:rsidDel="00175A03">
          <w:rPr>
            <w:rFonts w:ascii="Arial" w:eastAsia="Arial" w:hAnsi="Arial" w:cs="Arial"/>
            <w:w w:val="90"/>
          </w:rPr>
          <w:delText xml:space="preserve"> </w:delText>
        </w:r>
        <w:r w:rsidDel="00175A03">
          <w:rPr>
            <w:rFonts w:ascii="Arial" w:eastAsia="Arial" w:hAnsi="Arial" w:cs="Arial"/>
            <w:spacing w:val="3"/>
            <w:w w:val="90"/>
          </w:rPr>
          <w:delText xml:space="preserve"> </w:delText>
        </w:r>
      </w:del>
      <w:ins w:id="446" w:author="Ellis, James" w:date="2017-01-09T10:35:00Z">
        <w:r w:rsidR="00175A03">
          <w:rPr>
            <w:rFonts w:ascii="Arial" w:eastAsia="Arial" w:hAnsi="Arial" w:cs="Arial"/>
            <w:w w:val="90"/>
          </w:rPr>
          <w:t xml:space="preserve"> </w:t>
        </w:r>
      </w:ins>
      <w:r>
        <w:rPr>
          <w:rFonts w:ascii="Arial" w:eastAsia="Arial" w:hAnsi="Arial" w:cs="Arial"/>
        </w:rPr>
        <w:t>with</w:t>
      </w:r>
      <w:del w:id="44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8"/>
          </w:rPr>
          <w:delText xml:space="preserve"> </w:delText>
        </w:r>
      </w:del>
      <w:ins w:id="44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5"/>
          <w:w w:val="85"/>
        </w:rPr>
        <w:t>b</w:t>
      </w:r>
      <w:r>
        <w:rPr>
          <w:rFonts w:ascii="Arial" w:eastAsia="Arial" w:hAnsi="Arial" w:cs="Arial"/>
          <w:w w:val="85"/>
        </w:rPr>
        <w:t>ee</w:t>
      </w:r>
      <w:del w:id="449" w:author="Ellis, James" w:date="2017-01-09T10:35:00Z">
        <w:r w:rsidDel="00175A03">
          <w:rPr>
            <w:rFonts w:ascii="Arial" w:eastAsia="Arial" w:hAnsi="Arial" w:cs="Arial"/>
            <w:w w:val="85"/>
          </w:rPr>
          <w:delText xml:space="preserve"> </w:delText>
        </w:r>
        <w:r w:rsidDel="00175A03">
          <w:rPr>
            <w:rFonts w:ascii="Arial" w:eastAsia="Arial" w:hAnsi="Arial" w:cs="Arial"/>
            <w:spacing w:val="6"/>
            <w:w w:val="85"/>
          </w:rPr>
          <w:delText xml:space="preserve"> </w:delText>
        </w:r>
      </w:del>
      <w:ins w:id="450" w:author="Ellis, James" w:date="2017-01-09T10:35:00Z">
        <w:r w:rsidR="00175A03">
          <w:rPr>
            <w:rFonts w:ascii="Arial" w:eastAsia="Arial" w:hAnsi="Arial" w:cs="Arial"/>
            <w:w w:val="85"/>
          </w:rPr>
          <w:t xml:space="preserve"> </w:t>
        </w:r>
      </w:ins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collapse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disorder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classification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91"/>
        </w:rPr>
        <w:t>regression</w:t>
      </w:r>
      <w:r>
        <w:rPr>
          <w:rFonts w:ascii="Arial" w:eastAsia="Arial" w:hAnsi="Arial" w:cs="Arial"/>
          <w:spacing w:val="54"/>
          <w:w w:val="91"/>
        </w:rPr>
        <w:t xml:space="preserve"> </w:t>
      </w:r>
      <w:r>
        <w:rPr>
          <w:rFonts w:ascii="Arial" w:eastAsia="Arial" w:hAnsi="Arial" w:cs="Arial"/>
        </w:rPr>
        <w:t>tree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 xml:space="preserve">analysis.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17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1"/>
        </w:rPr>
        <w:t>c</w:t>
      </w:r>
      <w:r>
        <w:rPr>
          <w:rFonts w:ascii="Arial" w:eastAsia="Arial" w:hAnsi="Arial" w:cs="Arial"/>
          <w:i/>
        </w:rPr>
        <w:t>onomic</w:t>
      </w:r>
      <w:r>
        <w:rPr>
          <w:rFonts w:ascii="Arial" w:eastAsia="Arial" w:hAnsi="Arial" w:cs="Arial"/>
          <w:i/>
          <w:spacing w:val="-15"/>
        </w:rPr>
        <w:t xml:space="preserve"> </w:t>
      </w:r>
      <w:r>
        <w:rPr>
          <w:rFonts w:ascii="Arial" w:eastAsia="Arial" w:hAnsi="Arial" w:cs="Arial"/>
          <w:i/>
          <w:w w:val="92"/>
        </w:rPr>
        <w:t>Entomol</w:t>
      </w:r>
      <w:r>
        <w:rPr>
          <w:rFonts w:ascii="Arial" w:eastAsia="Arial" w:hAnsi="Arial" w:cs="Arial"/>
          <w:i/>
          <w:spacing w:val="-10"/>
          <w:w w:val="92"/>
        </w:rPr>
        <w:t>o</w:t>
      </w:r>
      <w:r>
        <w:rPr>
          <w:rFonts w:ascii="Arial" w:eastAsia="Arial" w:hAnsi="Arial" w:cs="Arial"/>
          <w:i/>
          <w:w w:val="92"/>
        </w:rPr>
        <w:t>gy</w:t>
      </w:r>
      <w:r>
        <w:rPr>
          <w:rFonts w:ascii="Arial" w:eastAsia="Arial" w:hAnsi="Arial" w:cs="Arial"/>
          <w:w w:val="92"/>
        </w:rPr>
        <w:t>,</w:t>
      </w:r>
      <w:del w:id="451" w:author="Ellis, James" w:date="2017-01-09T10:35:00Z">
        <w:r w:rsidDel="00175A03">
          <w:rPr>
            <w:rFonts w:ascii="Arial" w:eastAsia="Arial" w:hAnsi="Arial" w:cs="Arial"/>
            <w:w w:val="92"/>
          </w:rPr>
          <w:delText xml:space="preserve"> </w:delText>
        </w:r>
        <w:r w:rsidDel="00175A03">
          <w:rPr>
            <w:rFonts w:ascii="Arial" w:eastAsia="Arial" w:hAnsi="Arial" w:cs="Arial"/>
            <w:spacing w:val="10"/>
            <w:w w:val="92"/>
          </w:rPr>
          <w:delText xml:space="preserve"> </w:delText>
        </w:r>
      </w:del>
      <w:ins w:id="452" w:author="Ellis, James" w:date="2017-01-09T10:35:00Z">
        <w:r w:rsidR="00175A03">
          <w:rPr>
            <w:rFonts w:ascii="Arial" w:eastAsia="Arial" w:hAnsi="Arial" w:cs="Arial"/>
            <w:w w:val="92"/>
          </w:rPr>
          <w:t xml:space="preserve"> </w:t>
        </w:r>
      </w:ins>
      <w:r>
        <w:rPr>
          <w:rFonts w:ascii="Arial" w:eastAsia="Arial" w:hAnsi="Arial" w:cs="Arial"/>
          <w:w w:val="92"/>
        </w:rPr>
        <w:t>103(5):1517–1523,</w:t>
      </w:r>
      <w:r>
        <w:rPr>
          <w:rFonts w:ascii="Arial" w:eastAsia="Arial" w:hAnsi="Arial" w:cs="Arial"/>
          <w:spacing w:val="-2"/>
          <w:w w:val="92"/>
        </w:rPr>
        <w:t xml:space="preserve"> </w:t>
      </w:r>
      <w:r>
        <w:rPr>
          <w:rFonts w:ascii="Arial" w:eastAsia="Arial" w:hAnsi="Arial" w:cs="Arial"/>
        </w:rPr>
        <w:t>2010.</w:t>
      </w:r>
    </w:p>
    <w:p w14:paraId="066721F6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3D8E8BAC" w14:textId="1D0DAE6A" w:rsidR="00DA178C" w:rsidRDefault="00482CEA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[23]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Marla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Spi</w:t>
      </w:r>
      <w:r>
        <w:rPr>
          <w:rFonts w:ascii="Arial" w:eastAsia="Arial" w:hAnsi="Arial" w:cs="Arial"/>
          <w:spacing w:val="-11"/>
        </w:rPr>
        <w:t>v</w:t>
      </w:r>
      <w:r>
        <w:rPr>
          <w:rFonts w:ascii="Arial" w:eastAsia="Arial" w:hAnsi="Arial" w:cs="Arial"/>
        </w:rPr>
        <w:t>ak,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Eric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Mader,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Mace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8"/>
        </w:rPr>
        <w:t>V</w:t>
      </w:r>
      <w:r>
        <w:rPr>
          <w:rFonts w:ascii="Arial" w:eastAsia="Arial" w:hAnsi="Arial" w:cs="Arial"/>
        </w:rPr>
        <w:t>aughan,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Euliss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Jr.</w:t>
      </w:r>
      <w:del w:id="453" w:author="Ellis, James" w:date="2017-01-09T10:35:00Z">
        <w:r w:rsidDel="00175A03">
          <w:rPr>
            <w:rFonts w:ascii="Arial" w:eastAsia="Arial" w:hAnsi="Arial" w:cs="Arial"/>
          </w:rPr>
          <w:delText xml:space="preserve">  </w:delText>
        </w:r>
        <w:r w:rsidDel="00175A03">
          <w:rPr>
            <w:rFonts w:ascii="Arial" w:eastAsia="Arial" w:hAnsi="Arial" w:cs="Arial"/>
            <w:spacing w:val="7"/>
          </w:rPr>
          <w:delText xml:space="preserve"> </w:delText>
        </w:r>
      </w:del>
      <w:ins w:id="45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w w:val="101"/>
        </w:rPr>
        <w:t>plig</w:t>
      </w:r>
      <w:r>
        <w:rPr>
          <w:rFonts w:ascii="Arial" w:eastAsia="Arial" w:hAnsi="Arial" w:cs="Arial"/>
          <w:spacing w:val="-5"/>
          <w:w w:val="101"/>
        </w:rPr>
        <w:t>h</w:t>
      </w:r>
      <w:r>
        <w:rPr>
          <w:rFonts w:ascii="Arial" w:eastAsia="Arial" w:hAnsi="Arial" w:cs="Arial"/>
          <w:w w:val="138"/>
        </w:rPr>
        <w:t>t</w:t>
      </w:r>
      <w:del w:id="455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2"/>
          </w:rPr>
          <w:delText xml:space="preserve"> </w:delText>
        </w:r>
      </w:del>
      <w:ins w:id="456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81"/>
        </w:rPr>
        <w:t>ees.</w:t>
      </w:r>
    </w:p>
    <w:p w14:paraId="20910CE5" w14:textId="77777777" w:rsidR="00DA178C" w:rsidRDefault="00482CEA">
      <w:pPr>
        <w:spacing w:before="18" w:after="0" w:line="240" w:lineRule="auto"/>
        <w:ind w:left="54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Envi</w:t>
      </w:r>
      <w:r>
        <w:rPr>
          <w:rFonts w:ascii="Arial" w:eastAsia="Arial" w:hAnsi="Arial" w:cs="Arial"/>
          <w:i/>
          <w:spacing w:val="-11"/>
        </w:rPr>
        <w:t>r</w:t>
      </w:r>
      <w:r>
        <w:rPr>
          <w:rFonts w:ascii="Arial" w:eastAsia="Arial" w:hAnsi="Arial" w:cs="Arial"/>
          <w:i/>
        </w:rPr>
        <w:t>onmental</w:t>
      </w:r>
      <w:r>
        <w:rPr>
          <w:rFonts w:ascii="Arial" w:eastAsia="Arial" w:hAnsi="Arial" w:cs="Arial"/>
          <w:i/>
          <w:spacing w:val="6"/>
        </w:rPr>
        <w:t xml:space="preserve"> </w:t>
      </w:r>
      <w:r>
        <w:rPr>
          <w:rFonts w:ascii="Arial" w:eastAsia="Arial" w:hAnsi="Arial" w:cs="Arial"/>
          <w:i/>
          <w:w w:val="90"/>
        </w:rPr>
        <w:t>scien</w:t>
      </w:r>
      <w:r>
        <w:rPr>
          <w:rFonts w:ascii="Arial" w:eastAsia="Arial" w:hAnsi="Arial" w:cs="Arial"/>
          <w:i/>
          <w:spacing w:val="-10"/>
          <w:w w:val="90"/>
        </w:rPr>
        <w:t>c</w:t>
      </w:r>
      <w:r>
        <w:rPr>
          <w:rFonts w:ascii="Arial" w:eastAsia="Arial" w:hAnsi="Arial" w:cs="Arial"/>
          <w:i/>
          <w:w w:val="90"/>
        </w:rPr>
        <w:t>e</w:t>
      </w:r>
      <w:r>
        <w:rPr>
          <w:rFonts w:ascii="Arial" w:eastAsia="Arial" w:hAnsi="Arial" w:cs="Arial"/>
          <w:i/>
          <w:spacing w:val="25"/>
          <w:w w:val="90"/>
        </w:rPr>
        <w:t xml:space="preserve"> </w:t>
      </w:r>
      <w:r>
        <w:rPr>
          <w:rFonts w:ascii="Arial" w:eastAsia="Arial" w:hAnsi="Arial" w:cs="Arial"/>
          <w:i/>
        </w:rPr>
        <w:t>&amp;</w:t>
      </w:r>
      <w:r>
        <w:rPr>
          <w:rFonts w:ascii="Arial" w:eastAsia="Arial" w:hAnsi="Arial" w:cs="Arial"/>
          <w:i/>
          <w:spacing w:val="36"/>
        </w:rPr>
        <w:t xml:space="preserve"> </w:t>
      </w:r>
      <w:r>
        <w:rPr>
          <w:rFonts w:ascii="Arial" w:eastAsia="Arial" w:hAnsi="Arial" w:cs="Arial"/>
          <w:i/>
          <w:w w:val="92"/>
        </w:rPr>
        <w:t>t</w:t>
      </w:r>
      <w:r>
        <w:rPr>
          <w:rFonts w:ascii="Arial" w:eastAsia="Arial" w:hAnsi="Arial" w:cs="Arial"/>
          <w:i/>
          <w:spacing w:val="-10"/>
          <w:w w:val="92"/>
        </w:rPr>
        <w:t>e</w:t>
      </w:r>
      <w:r>
        <w:rPr>
          <w:rFonts w:ascii="Arial" w:eastAsia="Arial" w:hAnsi="Arial" w:cs="Arial"/>
          <w:i/>
          <w:w w:val="92"/>
        </w:rPr>
        <w:t>chnol</w:t>
      </w:r>
      <w:r>
        <w:rPr>
          <w:rFonts w:ascii="Arial" w:eastAsia="Arial" w:hAnsi="Arial" w:cs="Arial"/>
          <w:i/>
          <w:spacing w:val="-10"/>
          <w:w w:val="92"/>
        </w:rPr>
        <w:t>o</w:t>
      </w:r>
      <w:r>
        <w:rPr>
          <w:rFonts w:ascii="Arial" w:eastAsia="Arial" w:hAnsi="Arial" w:cs="Arial"/>
          <w:i/>
          <w:w w:val="92"/>
        </w:rPr>
        <w:t>gy</w:t>
      </w:r>
      <w:r>
        <w:rPr>
          <w:rFonts w:ascii="Arial" w:eastAsia="Arial" w:hAnsi="Arial" w:cs="Arial"/>
          <w:w w:val="92"/>
        </w:rPr>
        <w:t>,</w:t>
      </w:r>
      <w:r>
        <w:rPr>
          <w:rFonts w:ascii="Arial" w:eastAsia="Arial" w:hAnsi="Arial" w:cs="Arial"/>
          <w:spacing w:val="26"/>
          <w:w w:val="92"/>
        </w:rPr>
        <w:t xml:space="preserve"> </w:t>
      </w:r>
      <w:r>
        <w:rPr>
          <w:rFonts w:ascii="Arial" w:eastAsia="Arial" w:hAnsi="Arial" w:cs="Arial"/>
          <w:w w:val="92"/>
        </w:rPr>
        <w:t>45(1):34–38,</w:t>
      </w:r>
      <w:r>
        <w:rPr>
          <w:rFonts w:ascii="Arial" w:eastAsia="Arial" w:hAnsi="Arial" w:cs="Arial"/>
          <w:spacing w:val="29"/>
          <w:w w:val="92"/>
        </w:rPr>
        <w:t xml:space="preserve"> </w:t>
      </w:r>
      <w:r>
        <w:rPr>
          <w:rFonts w:ascii="Arial" w:eastAsia="Arial" w:hAnsi="Arial" w:cs="Arial"/>
        </w:rPr>
        <w:t>2010.</w:t>
      </w:r>
    </w:p>
    <w:p w14:paraId="77A864A3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1229AAF1" w14:textId="1972A79F" w:rsidR="00DA178C" w:rsidRDefault="00482CEA">
      <w:pPr>
        <w:spacing w:after="0" w:line="257" w:lineRule="auto"/>
        <w:ind w:left="548" w:right="42" w:hanging="4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[24]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Ron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1"/>
        </w:rPr>
        <w:t>Steen,</w:t>
      </w:r>
      <w:r>
        <w:rPr>
          <w:rFonts w:ascii="Arial" w:eastAsia="Arial" w:hAnsi="Arial" w:cs="Arial"/>
          <w:spacing w:val="20"/>
          <w:w w:val="9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8"/>
        </w:rPr>
        <w:t>L</w:t>
      </w:r>
      <w:r>
        <w:rPr>
          <w:rFonts w:ascii="Arial" w:eastAsia="Arial" w:hAnsi="Arial" w:cs="Arial"/>
        </w:rPr>
        <w:t>TO</w:t>
      </w:r>
      <w:del w:id="45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4"/>
          </w:rPr>
          <w:delText xml:space="preserve"> </w:delText>
        </w:r>
      </w:del>
      <w:ins w:id="45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91"/>
        </w:rPr>
        <w:t>Aase,</w:t>
      </w:r>
      <w:r>
        <w:rPr>
          <w:rFonts w:ascii="Arial" w:eastAsia="Arial" w:hAnsi="Arial" w:cs="Arial"/>
          <w:spacing w:val="20"/>
          <w:w w:val="9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Thorsdatter.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ortable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digital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video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94"/>
        </w:rPr>
        <w:t>sur</w:t>
      </w:r>
      <w:r>
        <w:rPr>
          <w:rFonts w:ascii="Arial" w:eastAsia="Arial" w:hAnsi="Arial" w:cs="Arial"/>
          <w:spacing w:val="-6"/>
          <w:w w:val="94"/>
        </w:rPr>
        <w:t>v</w:t>
      </w:r>
      <w:r>
        <w:rPr>
          <w:rFonts w:ascii="Arial" w:eastAsia="Arial" w:hAnsi="Arial" w:cs="Arial"/>
          <w:w w:val="94"/>
        </w:rPr>
        <w:t>eillance</w:t>
      </w:r>
      <w:r>
        <w:rPr>
          <w:rFonts w:ascii="Arial" w:eastAsia="Arial" w:hAnsi="Arial" w:cs="Arial"/>
          <w:spacing w:val="35"/>
          <w:w w:val="94"/>
        </w:rPr>
        <w:t xml:space="preserve"> </w:t>
      </w:r>
      <w:r>
        <w:rPr>
          <w:rFonts w:ascii="Arial" w:eastAsia="Arial" w:hAnsi="Arial" w:cs="Arial"/>
          <w:w w:val="94"/>
        </w:rPr>
        <w:t>system</w:t>
      </w:r>
      <w:r>
        <w:rPr>
          <w:rFonts w:ascii="Arial" w:eastAsia="Arial" w:hAnsi="Arial" w:cs="Arial"/>
          <w:spacing w:val="12"/>
          <w:w w:val="94"/>
        </w:rPr>
        <w:t xml:space="preserve"> </w:t>
      </w:r>
      <w:r>
        <w:rPr>
          <w:rFonts w:ascii="Arial" w:eastAsia="Arial" w:hAnsi="Arial" w:cs="Arial"/>
          <w:w w:val="101"/>
        </w:rPr>
        <w:t xml:space="preserve">for </w:t>
      </w:r>
      <w:r>
        <w:rPr>
          <w:rFonts w:ascii="Arial" w:eastAsia="Arial" w:hAnsi="Arial" w:cs="Arial"/>
        </w:rPr>
        <w:t>monitoring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fl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er-visiting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2"/>
        </w:rPr>
        <w:t>bu</w:t>
      </w:r>
      <w:r>
        <w:rPr>
          <w:rFonts w:ascii="Arial" w:eastAsia="Arial" w:hAnsi="Arial" w:cs="Arial"/>
          <w:spacing w:val="-6"/>
          <w:w w:val="92"/>
        </w:rPr>
        <w:t>m</w:t>
      </w:r>
      <w:r>
        <w:rPr>
          <w:rFonts w:ascii="Arial" w:eastAsia="Arial" w:hAnsi="Arial" w:cs="Arial"/>
          <w:w w:val="92"/>
        </w:rPr>
        <w:t>ble</w:t>
      </w:r>
      <w:r>
        <w:rPr>
          <w:rFonts w:ascii="Arial" w:eastAsia="Arial" w:hAnsi="Arial" w:cs="Arial"/>
          <w:spacing w:val="6"/>
          <w:w w:val="92"/>
        </w:rPr>
        <w:t>b</w:t>
      </w:r>
      <w:r>
        <w:rPr>
          <w:rFonts w:ascii="Arial" w:eastAsia="Arial" w:hAnsi="Arial" w:cs="Arial"/>
          <w:w w:val="92"/>
        </w:rPr>
        <w:t>ees.</w:t>
      </w:r>
      <w:r>
        <w:rPr>
          <w:rFonts w:ascii="Arial" w:eastAsia="Arial" w:hAnsi="Arial" w:cs="Arial"/>
          <w:spacing w:val="42"/>
          <w:w w:val="92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17"/>
        </w:rPr>
        <w:t xml:space="preserve"> </w:t>
      </w:r>
      <w:r>
        <w:rPr>
          <w:rFonts w:ascii="Arial" w:eastAsia="Arial" w:hAnsi="Arial" w:cs="Arial"/>
          <w:i/>
        </w:rPr>
        <w:t>of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rPr>
          <w:rFonts w:ascii="Arial" w:eastAsia="Arial" w:hAnsi="Arial" w:cs="Arial"/>
          <w:i/>
        </w:rPr>
        <w:t>Po</w:t>
      </w:r>
      <w:r>
        <w:rPr>
          <w:rFonts w:ascii="Arial" w:eastAsia="Arial" w:hAnsi="Arial" w:cs="Arial"/>
          <w:i/>
          <w:spacing w:val="12"/>
        </w:rPr>
        <w:t>l</w:t>
      </w:r>
      <w:r>
        <w:rPr>
          <w:rFonts w:ascii="Arial" w:eastAsia="Arial" w:hAnsi="Arial" w:cs="Arial"/>
          <w:i/>
        </w:rPr>
        <w:t>lination</w:t>
      </w:r>
      <w:r>
        <w:rPr>
          <w:rFonts w:ascii="Arial" w:eastAsia="Arial" w:hAnsi="Arial" w:cs="Arial"/>
          <w:i/>
          <w:spacing w:val="46"/>
        </w:rPr>
        <w:t xml:space="preserve"> </w:t>
      </w:r>
      <w:r>
        <w:rPr>
          <w:rFonts w:ascii="Arial" w:eastAsia="Arial" w:hAnsi="Arial" w:cs="Arial"/>
          <w:i/>
          <w:w w:val="93"/>
        </w:rPr>
        <w:t>E</w:t>
      </w:r>
      <w:r>
        <w:rPr>
          <w:rFonts w:ascii="Arial" w:eastAsia="Arial" w:hAnsi="Arial" w:cs="Arial"/>
          <w:i/>
          <w:spacing w:val="-10"/>
          <w:w w:val="93"/>
        </w:rPr>
        <w:t>c</w:t>
      </w:r>
      <w:r>
        <w:rPr>
          <w:rFonts w:ascii="Arial" w:eastAsia="Arial" w:hAnsi="Arial" w:cs="Arial"/>
          <w:i/>
          <w:w w:val="93"/>
        </w:rPr>
        <w:t>ol</w:t>
      </w:r>
      <w:r>
        <w:rPr>
          <w:rFonts w:ascii="Arial" w:eastAsia="Arial" w:hAnsi="Arial" w:cs="Arial"/>
          <w:i/>
          <w:spacing w:val="-10"/>
          <w:w w:val="93"/>
        </w:rPr>
        <w:t>o</w:t>
      </w:r>
      <w:r>
        <w:rPr>
          <w:rFonts w:ascii="Arial" w:eastAsia="Arial" w:hAnsi="Arial" w:cs="Arial"/>
          <w:i/>
          <w:w w:val="93"/>
        </w:rPr>
        <w:t>gy</w:t>
      </w:r>
      <w:r>
        <w:rPr>
          <w:rFonts w:ascii="Arial" w:eastAsia="Arial" w:hAnsi="Arial" w:cs="Arial"/>
          <w:w w:val="93"/>
        </w:rPr>
        <w:t>,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  <w:w w:val="93"/>
        </w:rPr>
        <w:t>5(13):90–94,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2011.</w:t>
      </w:r>
    </w:p>
    <w:p w14:paraId="638F9E6A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17BD318F" w14:textId="77777777" w:rsidR="00DA178C" w:rsidRDefault="00482CEA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[25]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Upton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Gareth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Halfacree.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i/>
          <w:spacing w:val="-10"/>
          <w:w w:val="94"/>
        </w:rPr>
        <w:t>R</w:t>
      </w:r>
      <w:r>
        <w:rPr>
          <w:rFonts w:ascii="Arial" w:eastAsia="Arial" w:hAnsi="Arial" w:cs="Arial"/>
          <w:i/>
          <w:w w:val="94"/>
        </w:rPr>
        <w:t>asp</w:t>
      </w:r>
      <w:r>
        <w:rPr>
          <w:rFonts w:ascii="Arial" w:eastAsia="Arial" w:hAnsi="Arial" w:cs="Arial"/>
          <w:i/>
          <w:spacing w:val="-10"/>
          <w:w w:val="94"/>
        </w:rPr>
        <w:t>b</w:t>
      </w:r>
      <w:r>
        <w:rPr>
          <w:rFonts w:ascii="Arial" w:eastAsia="Arial" w:hAnsi="Arial" w:cs="Arial"/>
          <w:i/>
          <w:w w:val="94"/>
        </w:rPr>
        <w:t>erry</w:t>
      </w:r>
      <w:r>
        <w:rPr>
          <w:rFonts w:ascii="Arial" w:eastAsia="Arial" w:hAnsi="Arial" w:cs="Arial"/>
          <w:i/>
          <w:spacing w:val="21"/>
          <w:w w:val="94"/>
        </w:rPr>
        <w:t xml:space="preserve"> </w:t>
      </w:r>
      <w:r>
        <w:rPr>
          <w:rFonts w:ascii="Arial" w:eastAsia="Arial" w:hAnsi="Arial" w:cs="Arial"/>
          <w:i/>
        </w:rPr>
        <w:t>Pi</w:t>
      </w:r>
      <w:r>
        <w:rPr>
          <w:rFonts w:ascii="Arial" w:eastAsia="Arial" w:hAnsi="Arial" w:cs="Arial"/>
          <w:i/>
          <w:spacing w:val="35"/>
        </w:rPr>
        <w:t xml:space="preserve"> </w:t>
      </w:r>
      <w:r>
        <w:rPr>
          <w:rFonts w:ascii="Arial" w:eastAsia="Arial" w:hAnsi="Arial" w:cs="Arial"/>
          <w:i/>
        </w:rPr>
        <w:t>user</w:t>
      </w:r>
      <w:r>
        <w:rPr>
          <w:rFonts w:ascii="Arial" w:eastAsia="Arial" w:hAnsi="Arial" w:cs="Arial"/>
          <w:i/>
          <w:spacing w:val="-13"/>
        </w:rPr>
        <w:t xml:space="preserve"> </w:t>
      </w:r>
      <w:r>
        <w:rPr>
          <w:rFonts w:ascii="Arial" w:eastAsia="Arial" w:hAnsi="Arial" w:cs="Arial"/>
          <w:i/>
        </w:rPr>
        <w:t>guide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John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Wiley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88"/>
        </w:rPr>
        <w:t>Sons,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2014.</w:t>
      </w:r>
    </w:p>
    <w:p w14:paraId="502307C0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6AED318E" w14:textId="77777777" w:rsidR="00DA178C" w:rsidRDefault="00482CEA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[26]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4"/>
        </w:rPr>
        <w:t>Dennis</w:t>
      </w:r>
      <w:r>
        <w:rPr>
          <w:rFonts w:ascii="Arial" w:eastAsia="Arial" w:hAnsi="Arial" w:cs="Arial"/>
          <w:spacing w:val="4"/>
          <w:w w:val="94"/>
        </w:rPr>
        <w:t xml:space="preserve"> </w:t>
      </w:r>
      <w:r>
        <w:rPr>
          <w:rFonts w:ascii="Arial" w:eastAsia="Arial" w:hAnsi="Arial" w:cs="Arial"/>
          <w:spacing w:val="-17"/>
          <w:w w:val="94"/>
        </w:rPr>
        <w:t>V</w:t>
      </w:r>
      <w:r>
        <w:rPr>
          <w:rFonts w:ascii="Arial" w:eastAsia="Arial" w:hAnsi="Arial" w:cs="Arial"/>
          <w:w w:val="94"/>
        </w:rPr>
        <w:t>anengelsdorp,</w:t>
      </w:r>
      <w:r>
        <w:rPr>
          <w:rFonts w:ascii="Arial" w:eastAsia="Arial" w:hAnsi="Arial" w:cs="Arial"/>
          <w:spacing w:val="11"/>
          <w:w w:val="94"/>
        </w:rPr>
        <w:t xml:space="preserve"> </w:t>
      </w:r>
      <w:r>
        <w:rPr>
          <w:rFonts w:ascii="Arial" w:eastAsia="Arial" w:hAnsi="Arial" w:cs="Arial"/>
        </w:rPr>
        <w:t>Jerry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-5"/>
          <w:w w:val="90"/>
        </w:rPr>
        <w:t>ay</w:t>
      </w:r>
      <w:r>
        <w:rPr>
          <w:rFonts w:ascii="Arial" w:eastAsia="Arial" w:hAnsi="Arial" w:cs="Arial"/>
          <w:w w:val="90"/>
        </w:rPr>
        <w:t>es</w:t>
      </w:r>
      <w:r>
        <w:rPr>
          <w:rFonts w:ascii="Arial" w:eastAsia="Arial" w:hAnsi="Arial" w:cs="Arial"/>
          <w:spacing w:val="4"/>
          <w:w w:val="90"/>
        </w:rPr>
        <w:t xml:space="preserve"> </w:t>
      </w:r>
      <w:r>
        <w:rPr>
          <w:rFonts w:ascii="Arial" w:eastAsia="Arial" w:hAnsi="Arial" w:cs="Arial"/>
        </w:rPr>
        <w:t>Jr,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  <w:spacing w:val="-6"/>
        </w:rPr>
        <w:t>b</w:t>
      </w:r>
      <w:r>
        <w:rPr>
          <w:rFonts w:ascii="Arial" w:eastAsia="Arial" w:hAnsi="Arial" w:cs="Arial"/>
        </w:rPr>
        <w:t>yn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4"/>
        </w:rPr>
        <w:t>Under</w:t>
      </w:r>
      <w:r>
        <w:rPr>
          <w:rFonts w:ascii="Arial" w:eastAsia="Arial" w:hAnsi="Arial" w:cs="Arial"/>
          <w:spacing w:val="-5"/>
          <w:w w:val="94"/>
        </w:rPr>
        <w:t>w</w:t>
      </w:r>
      <w:r>
        <w:rPr>
          <w:rFonts w:ascii="Arial" w:eastAsia="Arial" w:hAnsi="Arial" w:cs="Arial"/>
          <w:spacing w:val="6"/>
          <w:w w:val="94"/>
        </w:rPr>
        <w:t>oo</w:t>
      </w:r>
      <w:r>
        <w:rPr>
          <w:rFonts w:ascii="Arial" w:eastAsia="Arial" w:hAnsi="Arial" w:cs="Arial"/>
          <w:w w:val="94"/>
        </w:rPr>
        <w:t>d,</w:t>
      </w:r>
      <w:r>
        <w:rPr>
          <w:rFonts w:ascii="Arial" w:eastAsia="Arial" w:hAnsi="Arial" w:cs="Arial"/>
          <w:spacing w:val="25"/>
          <w:w w:val="94"/>
        </w:rPr>
        <w:t xml:space="preserve"> </w:t>
      </w:r>
      <w:r>
        <w:rPr>
          <w:rFonts w:ascii="Arial" w:eastAsia="Arial" w:hAnsi="Arial" w:cs="Arial"/>
          <w:w w:val="94"/>
        </w:rPr>
        <w:t>De</w:t>
      </w:r>
      <w:r>
        <w:rPr>
          <w:rFonts w:ascii="Arial" w:eastAsia="Arial" w:hAnsi="Arial" w:cs="Arial"/>
          <w:spacing w:val="-6"/>
          <w:w w:val="94"/>
        </w:rPr>
        <w:t>w</w:t>
      </w:r>
      <w:r>
        <w:rPr>
          <w:rFonts w:ascii="Arial" w:eastAsia="Arial" w:hAnsi="Arial" w:cs="Arial"/>
          <w:w w:val="94"/>
        </w:rPr>
        <w:t>ey</w:t>
      </w:r>
      <w:r>
        <w:rPr>
          <w:rFonts w:ascii="Arial" w:eastAsia="Arial" w:hAnsi="Arial" w:cs="Arial"/>
          <w:spacing w:val="-6"/>
          <w:w w:val="94"/>
        </w:rPr>
        <w:t xml:space="preserve"> </w:t>
      </w:r>
      <w:r>
        <w:rPr>
          <w:rFonts w:ascii="Arial" w:eastAsia="Arial" w:hAnsi="Arial" w:cs="Arial"/>
        </w:rPr>
        <w:t>Caron,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95"/>
        </w:rPr>
        <w:t>and</w:t>
      </w:r>
      <w:r>
        <w:rPr>
          <w:rFonts w:ascii="Arial" w:eastAsia="Arial" w:hAnsi="Arial" w:cs="Arial"/>
          <w:spacing w:val="-4"/>
          <w:w w:val="95"/>
        </w:rPr>
        <w:t xml:space="preserve"> </w:t>
      </w:r>
      <w:r>
        <w:rPr>
          <w:rFonts w:ascii="Arial" w:eastAsia="Arial" w:hAnsi="Arial" w:cs="Arial"/>
          <w:w w:val="95"/>
        </w:rPr>
        <w:t>Jeffery</w:t>
      </w:r>
      <w:r>
        <w:rPr>
          <w:rFonts w:ascii="Arial" w:eastAsia="Arial" w:hAnsi="Arial" w:cs="Arial"/>
          <w:spacing w:val="-4"/>
          <w:w w:val="95"/>
        </w:rPr>
        <w:t xml:space="preserve"> </w:t>
      </w:r>
      <w:r>
        <w:rPr>
          <w:rFonts w:ascii="Arial" w:eastAsia="Arial" w:hAnsi="Arial" w:cs="Arial"/>
          <w:spacing w:val="-6"/>
          <w:w w:val="101"/>
        </w:rPr>
        <w:t>P</w:t>
      </w:r>
      <w:r>
        <w:rPr>
          <w:rFonts w:ascii="Arial" w:eastAsia="Arial" w:hAnsi="Arial" w:cs="Arial"/>
          <w:w w:val="101"/>
        </w:rPr>
        <w:t>ettis.</w:t>
      </w:r>
    </w:p>
    <w:p w14:paraId="28930880" w14:textId="77777777" w:rsidR="00DA178C" w:rsidRDefault="00482CEA">
      <w:pPr>
        <w:spacing w:before="18" w:after="0" w:line="240" w:lineRule="auto"/>
        <w:ind w:left="548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sur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</w:rPr>
        <w:t>ey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89"/>
        </w:rPr>
        <w:t>managed</w:t>
      </w:r>
      <w:r>
        <w:rPr>
          <w:rFonts w:ascii="Arial" w:eastAsia="Arial" w:hAnsi="Arial" w:cs="Arial"/>
          <w:spacing w:val="48"/>
          <w:w w:val="89"/>
        </w:rPr>
        <w:t xml:space="preserve"> </w:t>
      </w:r>
      <w:r>
        <w:rPr>
          <w:rFonts w:ascii="Arial" w:eastAsia="Arial" w:hAnsi="Arial" w:cs="Arial"/>
          <w:w w:val="89"/>
        </w:rPr>
        <w:t>honey</w:t>
      </w:r>
      <w:r>
        <w:rPr>
          <w:rFonts w:ascii="Arial" w:eastAsia="Arial" w:hAnsi="Arial" w:cs="Arial"/>
          <w:spacing w:val="45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</w:t>
      </w:r>
      <w:r>
        <w:rPr>
          <w:rFonts w:ascii="Arial" w:eastAsia="Arial" w:hAnsi="Arial" w:cs="Arial"/>
          <w:spacing w:val="8"/>
          <w:w w:val="89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84"/>
        </w:rPr>
        <w:t>losses</w:t>
      </w:r>
      <w:r>
        <w:rPr>
          <w:rFonts w:ascii="Arial" w:eastAsia="Arial" w:hAnsi="Arial" w:cs="Arial"/>
          <w:spacing w:val="24"/>
          <w:w w:val="8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0"/>
        </w:rPr>
        <w:t>usa,</w:t>
      </w:r>
      <w:r>
        <w:rPr>
          <w:rFonts w:ascii="Arial" w:eastAsia="Arial" w:hAnsi="Arial" w:cs="Arial"/>
          <w:spacing w:val="20"/>
          <w:w w:val="90"/>
        </w:rPr>
        <w:t xml:space="preserve"> </w:t>
      </w:r>
      <w:r>
        <w:rPr>
          <w:rFonts w:ascii="Arial" w:eastAsia="Arial" w:hAnsi="Arial" w:cs="Arial"/>
        </w:rPr>
        <w:t>fall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89"/>
        </w:rPr>
        <w:t>2009</w:t>
      </w:r>
      <w:r>
        <w:rPr>
          <w:rFonts w:ascii="Arial" w:eastAsia="Arial" w:hAnsi="Arial" w:cs="Arial"/>
          <w:spacing w:val="20"/>
          <w:w w:val="8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2010.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i/>
        </w:rPr>
        <w:t>Journal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rPr>
          <w:rFonts w:ascii="Arial" w:eastAsia="Arial" w:hAnsi="Arial" w:cs="Arial"/>
          <w:i/>
        </w:rPr>
        <w:t>of</w:t>
      </w:r>
    </w:p>
    <w:p w14:paraId="2BB9F057" w14:textId="77777777" w:rsidR="00DA178C" w:rsidRDefault="00482CEA">
      <w:pPr>
        <w:spacing w:before="18" w:after="0" w:line="240" w:lineRule="auto"/>
        <w:ind w:left="548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Apicultu</w:t>
      </w:r>
      <w:r>
        <w:rPr>
          <w:rFonts w:ascii="Arial" w:eastAsia="Arial" w:hAnsi="Arial" w:cs="Arial"/>
          <w:i/>
          <w:spacing w:val="-10"/>
        </w:rPr>
        <w:t>r</w:t>
      </w:r>
      <w:r>
        <w:rPr>
          <w:rFonts w:ascii="Arial" w:eastAsia="Arial" w:hAnsi="Arial" w:cs="Arial"/>
          <w:i/>
        </w:rPr>
        <w:t>al</w:t>
      </w:r>
      <w:r>
        <w:rPr>
          <w:rFonts w:ascii="Arial" w:eastAsia="Arial" w:hAnsi="Arial" w:cs="Arial"/>
          <w:i/>
          <w:spacing w:val="46"/>
        </w:rPr>
        <w:t xml:space="preserve"> </w:t>
      </w:r>
      <w:r>
        <w:rPr>
          <w:rFonts w:ascii="Arial" w:eastAsia="Arial" w:hAnsi="Arial" w:cs="Arial"/>
          <w:i/>
          <w:spacing w:val="-10"/>
          <w:w w:val="92"/>
        </w:rPr>
        <w:t>R</w:t>
      </w:r>
      <w:r>
        <w:rPr>
          <w:rFonts w:ascii="Arial" w:eastAsia="Arial" w:hAnsi="Arial" w:cs="Arial"/>
          <w:i/>
          <w:w w:val="92"/>
        </w:rPr>
        <w:t>es</w:t>
      </w:r>
      <w:r>
        <w:rPr>
          <w:rFonts w:ascii="Arial" w:eastAsia="Arial" w:hAnsi="Arial" w:cs="Arial"/>
          <w:i/>
          <w:spacing w:val="-10"/>
          <w:w w:val="92"/>
        </w:rPr>
        <w:t>e</w:t>
      </w:r>
      <w:r>
        <w:rPr>
          <w:rFonts w:ascii="Arial" w:eastAsia="Arial" w:hAnsi="Arial" w:cs="Arial"/>
          <w:i/>
          <w:w w:val="92"/>
        </w:rPr>
        <w:t>a</w:t>
      </w:r>
      <w:r>
        <w:rPr>
          <w:rFonts w:ascii="Arial" w:eastAsia="Arial" w:hAnsi="Arial" w:cs="Arial"/>
          <w:i/>
          <w:spacing w:val="-10"/>
          <w:w w:val="92"/>
        </w:rPr>
        <w:t>r</w:t>
      </w:r>
      <w:r>
        <w:rPr>
          <w:rFonts w:ascii="Arial" w:eastAsia="Arial" w:hAnsi="Arial" w:cs="Arial"/>
          <w:i/>
          <w:w w:val="92"/>
        </w:rPr>
        <w:t>ch</w:t>
      </w:r>
      <w:r>
        <w:rPr>
          <w:rFonts w:ascii="Arial" w:eastAsia="Arial" w:hAnsi="Arial" w:cs="Arial"/>
          <w:w w:val="92"/>
        </w:rPr>
        <w:t>,</w:t>
      </w:r>
      <w:r>
        <w:rPr>
          <w:rFonts w:ascii="Arial" w:eastAsia="Arial" w:hAnsi="Arial" w:cs="Arial"/>
          <w:spacing w:val="11"/>
          <w:w w:val="92"/>
        </w:rPr>
        <w:t xml:space="preserve"> </w:t>
      </w:r>
      <w:r>
        <w:rPr>
          <w:rFonts w:ascii="Arial" w:eastAsia="Arial" w:hAnsi="Arial" w:cs="Arial"/>
          <w:w w:val="92"/>
        </w:rPr>
        <w:t>50(1):1–10,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</w:rPr>
        <w:t>2011.</w:t>
      </w:r>
    </w:p>
    <w:p w14:paraId="17460B48" w14:textId="77777777" w:rsidR="00DA178C" w:rsidRDefault="00DA178C">
      <w:pPr>
        <w:spacing w:after="0"/>
        <w:sectPr w:rsidR="00DA178C">
          <w:pgSz w:w="12240" w:h="15840"/>
          <w:pgMar w:top="1400" w:right="1340" w:bottom="280" w:left="1340" w:header="720" w:footer="720" w:gutter="0"/>
          <w:cols w:space="720"/>
        </w:sectPr>
      </w:pPr>
    </w:p>
    <w:p w14:paraId="752B7C2E" w14:textId="77777777" w:rsidR="00DA178C" w:rsidRDefault="00482CEA">
      <w:pPr>
        <w:spacing w:before="53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[27]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8"/>
        </w:rPr>
        <w:t>W</w:t>
      </w:r>
      <w:r>
        <w:rPr>
          <w:rFonts w:ascii="Arial" w:eastAsia="Arial" w:hAnsi="Arial" w:cs="Arial"/>
        </w:rPr>
        <w:t>eatherUndergro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nd.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spacing w:val="-6"/>
          <w:w w:val="93"/>
        </w:rPr>
        <w:t>P</w:t>
      </w:r>
      <w:r>
        <w:rPr>
          <w:rFonts w:ascii="Arial" w:eastAsia="Arial" w:hAnsi="Arial" w:cs="Arial"/>
          <w:w w:val="93"/>
        </w:rPr>
        <w:t>ersonal</w:t>
      </w:r>
      <w:r>
        <w:rPr>
          <w:rFonts w:ascii="Arial" w:eastAsia="Arial" w:hAnsi="Arial" w:cs="Arial"/>
          <w:spacing w:val="20"/>
          <w:w w:val="9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eather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station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ork,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2016.</w:t>
      </w:r>
    </w:p>
    <w:p w14:paraId="2047E54D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013486BB" w14:textId="201C18A6" w:rsidR="00DA178C" w:rsidRDefault="00482CEA">
      <w:pPr>
        <w:spacing w:after="0" w:line="257" w:lineRule="auto"/>
        <w:ind w:left="548" w:right="42" w:hanging="4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[28]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HK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uen,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John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Princen,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John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Illing</w:t>
      </w:r>
      <w:r>
        <w:rPr>
          <w:rFonts w:ascii="Arial" w:eastAsia="Arial" w:hAnsi="Arial" w:cs="Arial"/>
          <w:spacing w:val="-5"/>
        </w:rPr>
        <w:t>w</w:t>
      </w:r>
      <w:r>
        <w:rPr>
          <w:rFonts w:ascii="Arial" w:eastAsia="Arial" w:hAnsi="Arial" w:cs="Arial"/>
        </w:rPr>
        <w:t>orth,</w:t>
      </w:r>
      <w:del w:id="45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3"/>
          </w:rPr>
          <w:delText xml:space="preserve"> </w:delText>
        </w:r>
      </w:del>
      <w:ins w:id="46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89"/>
        </w:rPr>
        <w:t>Josef</w:t>
      </w:r>
      <w:r>
        <w:rPr>
          <w:rFonts w:ascii="Arial" w:eastAsia="Arial" w:hAnsi="Arial" w:cs="Arial"/>
          <w:spacing w:val="38"/>
          <w:w w:val="89"/>
        </w:rPr>
        <w:t xml:space="preserve"> </w:t>
      </w:r>
      <w:r>
        <w:rPr>
          <w:rFonts w:ascii="Arial" w:eastAsia="Arial" w:hAnsi="Arial" w:cs="Arial"/>
          <w:w w:val="112"/>
        </w:rPr>
        <w:t>Kittler.</w:t>
      </w:r>
      <w:del w:id="461" w:author="Ellis, James" w:date="2017-01-09T10:35:00Z">
        <w:r w:rsidDel="00175A03">
          <w:rPr>
            <w:rFonts w:ascii="Arial" w:eastAsia="Arial" w:hAnsi="Arial" w:cs="Arial"/>
            <w:w w:val="112"/>
          </w:rPr>
          <w:delText xml:space="preserve"> </w:delText>
        </w:r>
        <w:r w:rsidDel="00175A03">
          <w:rPr>
            <w:rFonts w:ascii="Arial" w:eastAsia="Arial" w:hAnsi="Arial" w:cs="Arial"/>
            <w:spacing w:val="17"/>
            <w:w w:val="112"/>
          </w:rPr>
          <w:delText xml:space="preserve"> </w:delText>
        </w:r>
      </w:del>
      <w:ins w:id="462" w:author="Ellis, James" w:date="2017-01-09T10:35:00Z">
        <w:r w:rsidR="00175A03">
          <w:rPr>
            <w:rFonts w:ascii="Arial" w:eastAsia="Arial" w:hAnsi="Arial" w:cs="Arial"/>
            <w:w w:val="112"/>
          </w:rPr>
          <w:t xml:space="preserve"> </w:t>
        </w:r>
      </w:ins>
      <w:r>
        <w:rPr>
          <w:rFonts w:ascii="Arial" w:eastAsia="Arial" w:hAnsi="Arial" w:cs="Arial"/>
          <w:w w:val="112"/>
        </w:rPr>
        <w:t>Comparati</w:t>
      </w:r>
      <w:r>
        <w:rPr>
          <w:rFonts w:ascii="Arial" w:eastAsia="Arial" w:hAnsi="Arial" w:cs="Arial"/>
          <w:spacing w:val="-5"/>
          <w:w w:val="112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hough transform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4"/>
        </w:rPr>
        <w:t>meth</w:t>
      </w:r>
      <w:r>
        <w:rPr>
          <w:rFonts w:ascii="Arial" w:eastAsia="Arial" w:hAnsi="Arial" w:cs="Arial"/>
          <w:spacing w:val="7"/>
          <w:w w:val="94"/>
        </w:rPr>
        <w:t>o</w:t>
      </w:r>
      <w:r>
        <w:rPr>
          <w:rFonts w:ascii="Arial" w:eastAsia="Arial" w:hAnsi="Arial" w:cs="Arial"/>
          <w:w w:val="94"/>
        </w:rPr>
        <w:t>ds</w:t>
      </w:r>
      <w:r>
        <w:rPr>
          <w:rFonts w:ascii="Arial" w:eastAsia="Arial" w:hAnsi="Arial" w:cs="Arial"/>
          <w:spacing w:val="23"/>
          <w:w w:val="9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circle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finding.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i/>
          <w:w w:val="93"/>
        </w:rPr>
        <w:t>Image</w:t>
      </w:r>
      <w:r>
        <w:rPr>
          <w:rFonts w:ascii="Arial" w:eastAsia="Arial" w:hAnsi="Arial" w:cs="Arial"/>
          <w:i/>
          <w:spacing w:val="21"/>
          <w:w w:val="93"/>
        </w:rPr>
        <w:t xml:space="preserve"> </w:t>
      </w:r>
      <w:r>
        <w:rPr>
          <w:rFonts w:ascii="Arial" w:eastAsia="Arial" w:hAnsi="Arial" w:cs="Arial"/>
          <w:i/>
        </w:rPr>
        <w:t>and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</w:rPr>
        <w:t>vision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  <w:spacing w:val="-10"/>
          <w:w w:val="94"/>
        </w:rPr>
        <w:t>c</w:t>
      </w:r>
      <w:r>
        <w:rPr>
          <w:rFonts w:ascii="Arial" w:eastAsia="Arial" w:hAnsi="Arial" w:cs="Arial"/>
          <w:i/>
          <w:w w:val="94"/>
        </w:rPr>
        <w:t>omputin</w:t>
      </w:r>
      <w:r>
        <w:rPr>
          <w:rFonts w:ascii="Arial" w:eastAsia="Arial" w:hAnsi="Arial" w:cs="Arial"/>
          <w:i/>
          <w:spacing w:val="1"/>
          <w:w w:val="94"/>
        </w:rPr>
        <w:t>g</w:t>
      </w:r>
      <w:r>
        <w:rPr>
          <w:rFonts w:ascii="Arial" w:eastAsia="Arial" w:hAnsi="Arial" w:cs="Arial"/>
          <w:w w:val="94"/>
        </w:rPr>
        <w:t>,</w:t>
      </w:r>
      <w:r>
        <w:rPr>
          <w:rFonts w:ascii="Arial" w:eastAsia="Arial" w:hAnsi="Arial" w:cs="Arial"/>
          <w:spacing w:val="41"/>
          <w:w w:val="94"/>
        </w:rPr>
        <w:t xml:space="preserve"> </w:t>
      </w:r>
      <w:r>
        <w:rPr>
          <w:rFonts w:ascii="Arial" w:eastAsia="Arial" w:hAnsi="Arial" w:cs="Arial"/>
          <w:w w:val="94"/>
        </w:rPr>
        <w:t>8(1):71–77,</w:t>
      </w:r>
      <w:r>
        <w:rPr>
          <w:rFonts w:ascii="Arial" w:eastAsia="Arial" w:hAnsi="Arial" w:cs="Arial"/>
          <w:spacing w:val="4"/>
          <w:w w:val="94"/>
        </w:rPr>
        <w:t xml:space="preserve"> </w:t>
      </w:r>
      <w:r>
        <w:rPr>
          <w:rFonts w:ascii="Arial" w:eastAsia="Arial" w:hAnsi="Arial" w:cs="Arial"/>
        </w:rPr>
        <w:t>1990.</w:t>
      </w:r>
    </w:p>
    <w:p w14:paraId="5721598C" w14:textId="77777777" w:rsidR="00DA178C" w:rsidRDefault="00DA178C">
      <w:pPr>
        <w:spacing w:after="0"/>
        <w:sectPr w:rsidR="00DA178C">
          <w:pgSz w:w="12240" w:h="15840"/>
          <w:pgMar w:top="1400" w:right="1340" w:bottom="280" w:left="1340" w:header="720" w:footer="720" w:gutter="0"/>
          <w:cols w:space="720"/>
        </w:sectPr>
      </w:pPr>
    </w:p>
    <w:p w14:paraId="357530BE" w14:textId="77777777" w:rsidR="00DA178C" w:rsidRDefault="00DA178C">
      <w:pPr>
        <w:spacing w:before="10" w:after="0" w:line="190" w:lineRule="exact"/>
        <w:rPr>
          <w:sz w:val="19"/>
          <w:szCs w:val="19"/>
        </w:rPr>
      </w:pPr>
    </w:p>
    <w:p w14:paraId="6BDBC901" w14:textId="77777777" w:rsidR="00DA178C" w:rsidRDefault="00DA178C">
      <w:pPr>
        <w:spacing w:after="0" w:line="200" w:lineRule="exact"/>
        <w:rPr>
          <w:sz w:val="20"/>
          <w:szCs w:val="20"/>
        </w:rPr>
      </w:pPr>
    </w:p>
    <w:p w14:paraId="69BB1F5A" w14:textId="77777777" w:rsidR="00DA178C" w:rsidRDefault="00DA178C">
      <w:pPr>
        <w:spacing w:after="0" w:line="200" w:lineRule="exact"/>
        <w:rPr>
          <w:sz w:val="20"/>
          <w:szCs w:val="20"/>
        </w:rPr>
      </w:pPr>
    </w:p>
    <w:p w14:paraId="4AAEA06D" w14:textId="77777777" w:rsidR="00DA178C" w:rsidRDefault="00482CEA">
      <w:pPr>
        <w:spacing w:after="0" w:line="240" w:lineRule="auto"/>
        <w:ind w:left="107" w:right="-83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</w:rPr>
        <w:t>Joaquin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J.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0"/>
        </w:rPr>
        <w:t>Cas</w:t>
      </w:r>
      <w:r>
        <w:rPr>
          <w:rFonts w:ascii="Arial" w:eastAsia="Arial" w:hAnsi="Arial" w:cs="Arial"/>
          <w:w w:val="94"/>
        </w:rPr>
        <w:t>an</w:t>
      </w:r>
      <w:r>
        <w:rPr>
          <w:rFonts w:ascii="Arial" w:eastAsia="Arial" w:hAnsi="Arial" w:cs="Arial"/>
          <w:spacing w:val="-6"/>
          <w:w w:val="89"/>
        </w:rPr>
        <w:t>o</w:t>
      </w:r>
      <w:r>
        <w:rPr>
          <w:rFonts w:ascii="Arial" w:eastAsia="Arial" w:hAnsi="Arial" w:cs="Arial"/>
          <w:spacing w:val="-12"/>
          <w:w w:val="104"/>
        </w:rPr>
        <w:t>v</w:t>
      </w:r>
      <w:r>
        <w:rPr>
          <w:rFonts w:ascii="Arial" w:eastAsia="Arial" w:hAnsi="Arial" w:cs="Arial"/>
          <w:w w:val="89"/>
        </w:rPr>
        <w:t>a</w:t>
      </w:r>
    </w:p>
    <w:p w14:paraId="284D628C" w14:textId="70EA5CA3" w:rsidR="00DA178C" w:rsidRDefault="00482CEA">
      <w:pPr>
        <w:spacing w:before="56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b/>
          <w:bCs/>
          <w:sz w:val="28"/>
          <w:szCs w:val="28"/>
        </w:rPr>
        <w:t>Key</w:t>
      </w:r>
      <w:del w:id="463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"/>
            <w:sz w:val="28"/>
            <w:szCs w:val="28"/>
          </w:rPr>
          <w:delText xml:space="preserve"> </w:delText>
        </w:r>
      </w:del>
      <w:ins w:id="464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pacing w:val="9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ersonnel</w:t>
      </w:r>
      <w:r>
        <w:rPr>
          <w:rFonts w:ascii="Arial" w:eastAsia="Arial" w:hAnsi="Arial" w:cs="Arial"/>
          <w:b/>
          <w:bCs/>
          <w:spacing w:val="2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and</w:t>
      </w:r>
      <w:r>
        <w:rPr>
          <w:rFonts w:ascii="Arial" w:eastAsia="Arial" w:hAnsi="Arial" w:cs="Arial"/>
          <w:b/>
          <w:bCs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roles</w:t>
      </w:r>
    </w:p>
    <w:p w14:paraId="3BCA4C62" w14:textId="77777777" w:rsidR="00DA178C" w:rsidRDefault="00DA178C">
      <w:pPr>
        <w:spacing w:after="0"/>
        <w:sectPr w:rsidR="00DA178C">
          <w:pgSz w:w="12240" w:h="15840"/>
          <w:pgMar w:top="1340" w:right="1720" w:bottom="280" w:left="1660" w:header="720" w:footer="720" w:gutter="0"/>
          <w:cols w:num="2" w:space="720" w:equalWidth="0">
            <w:col w:w="2291" w:space="460"/>
            <w:col w:w="6109"/>
          </w:cols>
        </w:sectPr>
      </w:pPr>
    </w:p>
    <w:p w14:paraId="5AE115EE" w14:textId="77777777" w:rsidR="00DA178C" w:rsidRDefault="00DA178C">
      <w:pPr>
        <w:spacing w:after="0" w:line="180" w:lineRule="exact"/>
        <w:rPr>
          <w:sz w:val="18"/>
          <w:szCs w:val="18"/>
        </w:rPr>
      </w:pPr>
    </w:p>
    <w:p w14:paraId="08132C7F" w14:textId="55D7C661" w:rsidR="00DA178C" w:rsidRDefault="00482CEA">
      <w:pPr>
        <w:spacing w:before="17" w:after="0" w:line="240" w:lineRule="auto"/>
        <w:ind w:left="3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Ex</w:t>
      </w:r>
      <w:r>
        <w:rPr>
          <w:rFonts w:ascii="Arial" w:eastAsia="Arial" w:hAnsi="Arial" w:cs="Arial"/>
          <w:b/>
          <w:bCs/>
          <w:spacing w:val="7"/>
        </w:rPr>
        <w:t>p</w:t>
      </w:r>
      <w:r>
        <w:rPr>
          <w:rFonts w:ascii="Arial" w:eastAsia="Arial" w:hAnsi="Arial" w:cs="Arial"/>
          <w:b/>
          <w:bCs/>
        </w:rPr>
        <w:t>ertise:</w:t>
      </w:r>
      <w:del w:id="465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6"/>
          </w:rPr>
          <w:delText xml:space="preserve"> </w:delText>
        </w:r>
      </w:del>
      <w:ins w:id="466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Agricultural</w:t>
      </w:r>
      <w:del w:id="467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7"/>
          </w:rPr>
          <w:delText xml:space="preserve"> </w:delText>
        </w:r>
      </w:del>
      <w:ins w:id="46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7"/>
        </w:rPr>
        <w:t>sensors,</w:t>
      </w:r>
      <w:r>
        <w:rPr>
          <w:rFonts w:ascii="Arial" w:eastAsia="Arial" w:hAnsi="Arial" w:cs="Arial"/>
          <w:spacing w:val="21"/>
          <w:w w:val="87"/>
        </w:rPr>
        <w:t xml:space="preserve"> </w:t>
      </w:r>
      <w:r>
        <w:rPr>
          <w:rFonts w:ascii="Arial" w:eastAsia="Arial" w:hAnsi="Arial" w:cs="Arial"/>
        </w:rPr>
        <w:t>computer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 xml:space="preserve">vision, </w:t>
      </w:r>
      <w:r>
        <w:rPr>
          <w:rFonts w:ascii="Arial" w:eastAsia="Arial" w:hAnsi="Arial" w:cs="Arial"/>
          <w:w w:val="94"/>
        </w:rPr>
        <w:t>ma</w:t>
      </w:r>
      <w:r>
        <w:rPr>
          <w:rFonts w:ascii="Arial" w:eastAsia="Arial" w:hAnsi="Arial" w:cs="Arial"/>
          <w:spacing w:val="-6"/>
          <w:w w:val="94"/>
        </w:rPr>
        <w:t>c</w:t>
      </w:r>
      <w:r>
        <w:rPr>
          <w:rFonts w:ascii="Arial" w:eastAsia="Arial" w:hAnsi="Arial" w:cs="Arial"/>
          <w:w w:val="94"/>
        </w:rPr>
        <w:t>hine</w:t>
      </w:r>
      <w:r>
        <w:rPr>
          <w:rFonts w:ascii="Arial" w:eastAsia="Arial" w:hAnsi="Arial" w:cs="Arial"/>
          <w:spacing w:val="19"/>
          <w:w w:val="94"/>
        </w:rPr>
        <w:t xml:space="preserve"> </w:t>
      </w:r>
      <w:r>
        <w:rPr>
          <w:rFonts w:ascii="Arial" w:eastAsia="Arial" w:hAnsi="Arial" w:cs="Arial"/>
        </w:rPr>
        <w:t>learning</w:t>
      </w:r>
    </w:p>
    <w:p w14:paraId="629EC03A" w14:textId="51E25400" w:rsidR="00DA178C" w:rsidRDefault="00482CEA">
      <w:pPr>
        <w:spacing w:before="97" w:after="0" w:line="240" w:lineRule="auto"/>
        <w:ind w:left="3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Role:</w:t>
      </w:r>
      <w:del w:id="469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"/>
          </w:rPr>
          <w:delText xml:space="preserve"> </w:delText>
        </w:r>
      </w:del>
      <w:ins w:id="470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lead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2"/>
        </w:rPr>
        <w:t>system</w:t>
      </w:r>
      <w:r>
        <w:rPr>
          <w:rFonts w:ascii="Arial" w:eastAsia="Arial" w:hAnsi="Arial" w:cs="Arial"/>
          <w:spacing w:val="24"/>
          <w:w w:val="92"/>
        </w:rPr>
        <w:t xml:space="preserve"> </w:t>
      </w:r>
      <w:r>
        <w:rPr>
          <w:rFonts w:ascii="Arial" w:eastAsia="Arial" w:hAnsi="Arial" w:cs="Arial"/>
          <w:w w:val="92"/>
        </w:rPr>
        <w:t>design</w:t>
      </w:r>
      <w:r>
        <w:rPr>
          <w:rFonts w:ascii="Arial" w:eastAsia="Arial" w:hAnsi="Arial" w:cs="Arial"/>
          <w:spacing w:val="10"/>
          <w:w w:val="9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3"/>
        </w:rPr>
        <w:t>de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elopme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>t</w:t>
      </w:r>
    </w:p>
    <w:p w14:paraId="7F4164D5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0AC63193" w14:textId="77777777" w:rsidR="00DA178C" w:rsidRDefault="00482CEA">
      <w:pPr>
        <w:spacing w:after="0" w:line="240" w:lineRule="auto"/>
        <w:ind w:left="10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  <w:w w:val="90"/>
        </w:rPr>
        <w:t>James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103"/>
        </w:rPr>
        <w:t>Ellis</w:t>
      </w:r>
    </w:p>
    <w:p w14:paraId="706880FB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7429204E" w14:textId="72BD58E4" w:rsidR="00DA178C" w:rsidRDefault="00482CEA">
      <w:pPr>
        <w:spacing w:after="0" w:line="240" w:lineRule="auto"/>
        <w:ind w:left="3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Ex</w:t>
      </w:r>
      <w:r>
        <w:rPr>
          <w:rFonts w:ascii="Arial" w:eastAsia="Arial" w:hAnsi="Arial" w:cs="Arial"/>
          <w:b/>
          <w:bCs/>
          <w:spacing w:val="7"/>
        </w:rPr>
        <w:t>p</w:t>
      </w:r>
      <w:r>
        <w:rPr>
          <w:rFonts w:ascii="Arial" w:eastAsia="Arial" w:hAnsi="Arial" w:cs="Arial"/>
          <w:b/>
          <w:bCs/>
        </w:rPr>
        <w:t>ertise:</w:t>
      </w:r>
      <w:del w:id="471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6"/>
          </w:rPr>
          <w:delText xml:space="preserve"> </w:delText>
        </w:r>
      </w:del>
      <w:ins w:id="472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w w:val="89"/>
        </w:rPr>
        <w:t>honey</w:t>
      </w:r>
      <w:r>
        <w:rPr>
          <w:rFonts w:ascii="Arial" w:eastAsia="Arial" w:hAnsi="Arial" w:cs="Arial"/>
          <w:spacing w:val="43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</w:t>
      </w:r>
      <w:r>
        <w:rPr>
          <w:rFonts w:ascii="Arial" w:eastAsia="Arial" w:hAnsi="Arial" w:cs="Arial"/>
          <w:spacing w:val="6"/>
          <w:w w:val="89"/>
        </w:rPr>
        <w:t xml:space="preserve"> </w:t>
      </w:r>
      <w:r>
        <w:rPr>
          <w:rFonts w:ascii="Arial" w:eastAsia="Arial" w:hAnsi="Arial" w:cs="Arial"/>
        </w:rPr>
        <w:t>patholog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1"/>
        </w:rPr>
        <w:t>ecolog</w:t>
      </w:r>
      <w:r>
        <w:rPr>
          <w:rFonts w:ascii="Arial" w:eastAsia="Arial" w:hAnsi="Arial" w:cs="Arial"/>
          <w:spacing w:val="-16"/>
          <w:w w:val="91"/>
        </w:rPr>
        <w:t>y</w:t>
      </w:r>
      <w:r>
        <w:rPr>
          <w:rFonts w:ascii="Arial" w:eastAsia="Arial" w:hAnsi="Arial" w:cs="Arial"/>
          <w:w w:val="91"/>
        </w:rPr>
        <w:t>,</w:t>
      </w:r>
      <w:r>
        <w:rPr>
          <w:rFonts w:ascii="Arial" w:eastAsia="Arial" w:hAnsi="Arial" w:cs="Arial"/>
          <w:spacing w:val="20"/>
          <w:w w:val="9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xicology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eh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vior</w:t>
      </w:r>
    </w:p>
    <w:p w14:paraId="68C94BBE" w14:textId="65081B50" w:rsidR="00DA178C" w:rsidRDefault="00482CEA">
      <w:pPr>
        <w:spacing w:before="97" w:after="0" w:line="240" w:lineRule="auto"/>
        <w:ind w:left="32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Role:</w:t>
      </w:r>
      <w:del w:id="473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"/>
          </w:rPr>
          <w:delText xml:space="preserve"> </w:delText>
        </w:r>
      </w:del>
      <w:ins w:id="474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lead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eehi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22"/>
          <w:w w:val="9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trolled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ex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erime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</w:p>
    <w:p w14:paraId="0D6B9829" w14:textId="77777777" w:rsidR="00DA178C" w:rsidRDefault="00DA178C">
      <w:pPr>
        <w:spacing w:after="0"/>
        <w:sectPr w:rsidR="00DA178C">
          <w:type w:val="continuous"/>
          <w:pgSz w:w="12240" w:h="15840"/>
          <w:pgMar w:top="1340" w:right="1720" w:bottom="280" w:left="1660" w:header="720" w:footer="720" w:gutter="0"/>
          <w:cols w:space="720"/>
        </w:sectPr>
      </w:pPr>
    </w:p>
    <w:p w14:paraId="73B91217" w14:textId="77777777" w:rsidR="00DA178C" w:rsidRDefault="00482CEA">
      <w:pPr>
        <w:spacing w:before="56" w:after="0" w:line="240" w:lineRule="auto"/>
        <w:ind w:left="4227" w:right="382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05"/>
          <w:sz w:val="28"/>
          <w:szCs w:val="28"/>
        </w:rPr>
        <w:lastRenderedPageBreak/>
        <w:t>Budget</w:t>
      </w:r>
    </w:p>
    <w:p w14:paraId="1DF7FB36" w14:textId="77777777" w:rsidR="00DA178C" w:rsidRDefault="00DA178C">
      <w:pPr>
        <w:spacing w:before="4" w:after="0" w:line="200" w:lineRule="exact"/>
        <w:rPr>
          <w:sz w:val="20"/>
          <w:szCs w:val="20"/>
        </w:rPr>
      </w:pPr>
    </w:p>
    <w:p w14:paraId="4D6D0E06" w14:textId="647FCE5F" w:rsidR="00DA178C" w:rsidRDefault="00482CEA">
      <w:pPr>
        <w:spacing w:before="17" w:after="0" w:line="240" w:lineRule="auto"/>
        <w:ind w:left="100" w:right="-20"/>
        <w:rPr>
          <w:rFonts w:ascii="Arial" w:eastAsia="Arial" w:hAnsi="Arial" w:cs="Arial"/>
        </w:rPr>
      </w:pPr>
      <w:del w:id="475" w:author="Ellis, James" w:date="2017-01-09T10:37:00Z">
        <w:r w:rsidDel="00175A03">
          <w:rPr>
            <w:rFonts w:ascii="Arial" w:eastAsia="Arial" w:hAnsi="Arial" w:cs="Arial"/>
            <w:spacing w:val="-18"/>
          </w:rPr>
          <w:delText>T</w:delText>
        </w:r>
        <w:r w:rsidDel="00175A03">
          <w:rPr>
            <w:rFonts w:ascii="Arial" w:eastAsia="Arial" w:hAnsi="Arial" w:cs="Arial"/>
          </w:rPr>
          <w:delText>otal</w:delText>
        </w:r>
        <w:r w:rsidDel="00175A03">
          <w:rPr>
            <w:rFonts w:ascii="Arial" w:eastAsia="Arial" w:hAnsi="Arial" w:cs="Arial"/>
            <w:spacing w:val="42"/>
          </w:rPr>
          <w:delText xml:space="preserve"> </w:delText>
        </w:r>
        <w:r w:rsidDel="00175A03">
          <w:rPr>
            <w:rFonts w:ascii="Arial" w:eastAsia="Arial" w:hAnsi="Arial" w:cs="Arial"/>
          </w:rPr>
          <w:delText>:</w:delText>
        </w:r>
      </w:del>
      <w:ins w:id="476" w:author="Ellis, James" w:date="2017-01-09T10:37:00Z">
        <w:r w:rsidR="00175A03">
          <w:rPr>
            <w:rFonts w:ascii="Arial" w:eastAsia="Arial" w:hAnsi="Arial" w:cs="Arial"/>
            <w:spacing w:val="-18"/>
          </w:rPr>
          <w:t>T</w:t>
        </w:r>
        <w:r w:rsidR="00175A03">
          <w:rPr>
            <w:rFonts w:ascii="Arial" w:eastAsia="Arial" w:hAnsi="Arial" w:cs="Arial"/>
          </w:rPr>
          <w:t>otal</w:t>
        </w:r>
        <w:r w:rsidR="00175A03">
          <w:rPr>
            <w:rFonts w:ascii="Arial" w:eastAsia="Arial" w:hAnsi="Arial" w:cs="Arial"/>
            <w:spacing w:val="42"/>
          </w:rPr>
          <w:t>:</w:t>
        </w:r>
      </w:ins>
    </w:p>
    <w:p w14:paraId="6BBFD9FD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3A1AA8A2" w14:textId="77777777" w:rsidR="00DA178C" w:rsidRDefault="00482CEA">
      <w:pPr>
        <w:spacing w:after="0" w:line="240" w:lineRule="auto"/>
        <w:ind w:left="36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Salaries</w:t>
      </w:r>
    </w:p>
    <w:p w14:paraId="2BC43415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210ECC51" w14:textId="030CA8E7" w:rsidR="00DA178C" w:rsidRDefault="00482CEA">
      <w:pPr>
        <w:spacing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Dr.</w:t>
      </w:r>
      <w:del w:id="477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48"/>
          </w:rPr>
          <w:delText xml:space="preserve"> </w:delText>
        </w:r>
      </w:del>
      <w:ins w:id="478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49"/>
        </w:rPr>
        <w:t xml:space="preserve"> </w:t>
      </w:r>
      <w:r>
        <w:rPr>
          <w:rFonts w:ascii="Arial" w:eastAsia="Arial" w:hAnsi="Arial" w:cs="Arial"/>
        </w:rPr>
        <w:t>salary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fringe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5%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5"/>
        </w:rPr>
        <w:t>(</w:t>
      </w:r>
      <w:r>
        <w:rPr>
          <w:rFonts w:ascii="Arial" w:eastAsia="Arial" w:hAnsi="Arial" w:cs="Arial"/>
          <w:spacing w:val="1"/>
          <w:w w:val="95"/>
        </w:rPr>
        <w:t>e</w:t>
      </w:r>
      <w:r>
        <w:rPr>
          <w:rFonts w:ascii="Arial" w:eastAsia="Arial" w:hAnsi="Arial" w:cs="Arial"/>
          <w:w w:val="95"/>
        </w:rPr>
        <w:t>xcluded</w:t>
      </w:r>
      <w:r>
        <w:rPr>
          <w:rFonts w:ascii="Arial" w:eastAsia="Arial" w:hAnsi="Arial" w:cs="Arial"/>
          <w:spacing w:val="19"/>
          <w:w w:val="95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budget)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$7643</w:t>
      </w:r>
    </w:p>
    <w:p w14:paraId="4FC10C3A" w14:textId="1697E5E0" w:rsidR="00DA178C" w:rsidRDefault="00482CEA">
      <w:pPr>
        <w:spacing w:before="97"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Dr.</w:t>
      </w:r>
      <w:del w:id="479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48"/>
          </w:rPr>
          <w:delText xml:space="preserve"> </w:delText>
        </w:r>
      </w:del>
      <w:ins w:id="480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Ellis</w:t>
      </w:r>
      <w:del w:id="481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5"/>
          </w:rPr>
          <w:delText xml:space="preserve"> </w:delText>
        </w:r>
      </w:del>
      <w:ins w:id="482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salary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fringe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5%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5"/>
        </w:rPr>
        <w:t>(</w:t>
      </w:r>
      <w:r>
        <w:rPr>
          <w:rFonts w:ascii="Arial" w:eastAsia="Arial" w:hAnsi="Arial" w:cs="Arial"/>
          <w:spacing w:val="1"/>
          <w:w w:val="95"/>
        </w:rPr>
        <w:t>e</w:t>
      </w:r>
      <w:r>
        <w:rPr>
          <w:rFonts w:ascii="Arial" w:eastAsia="Arial" w:hAnsi="Arial" w:cs="Arial"/>
          <w:w w:val="95"/>
        </w:rPr>
        <w:t>xcluded</w:t>
      </w:r>
      <w:r>
        <w:rPr>
          <w:rFonts w:ascii="Arial" w:eastAsia="Arial" w:hAnsi="Arial" w:cs="Arial"/>
          <w:spacing w:val="19"/>
          <w:w w:val="95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budget)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$11333</w:t>
      </w:r>
    </w:p>
    <w:p w14:paraId="3BFEEDE1" w14:textId="195BD059" w:rsidR="00DA178C" w:rsidRDefault="00482CEA">
      <w:pPr>
        <w:spacing w:before="97"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Graduate</w:t>
      </w:r>
      <w:del w:id="483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9"/>
          </w:rPr>
          <w:delText xml:space="preserve"> </w:delText>
        </w:r>
      </w:del>
      <w:ins w:id="484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stude</w:t>
      </w:r>
      <w:r>
        <w:rPr>
          <w:rFonts w:ascii="Arial" w:eastAsia="Arial" w:hAnsi="Arial" w:cs="Arial"/>
          <w:b/>
          <w:bCs/>
          <w:spacing w:val="-6"/>
        </w:rPr>
        <w:t>n</w:t>
      </w:r>
      <w:r>
        <w:rPr>
          <w:rFonts w:ascii="Arial" w:eastAsia="Arial" w:hAnsi="Arial" w:cs="Arial"/>
          <w:b/>
          <w:bCs/>
        </w:rPr>
        <w:t>t,</w:t>
      </w:r>
      <w:del w:id="485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"/>
          </w:rPr>
          <w:delText xml:space="preserve"> </w:delText>
        </w:r>
      </w:del>
      <w:ins w:id="486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salary</w:t>
      </w:r>
      <w:r>
        <w:rPr>
          <w:rFonts w:ascii="Arial" w:eastAsia="Arial" w:hAnsi="Arial" w:cs="Arial"/>
          <w:b/>
          <w:bCs/>
          <w:spacing w:val="55"/>
        </w:rPr>
        <w:t xml:space="preserve"> </w:t>
      </w:r>
      <w:r>
        <w:rPr>
          <w:rFonts w:ascii="Arial" w:eastAsia="Arial" w:hAnsi="Arial" w:cs="Arial"/>
        </w:rPr>
        <w:t>12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ths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$25000</w:t>
      </w:r>
    </w:p>
    <w:p w14:paraId="3DF89E4A" w14:textId="33A0203C" w:rsidR="00DA178C" w:rsidRDefault="00482CEA">
      <w:pPr>
        <w:spacing w:before="97"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Graduate</w:t>
      </w:r>
      <w:del w:id="487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9"/>
          </w:rPr>
          <w:delText xml:space="preserve"> </w:delText>
        </w:r>
      </w:del>
      <w:ins w:id="488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stude</w:t>
      </w:r>
      <w:r>
        <w:rPr>
          <w:rFonts w:ascii="Arial" w:eastAsia="Arial" w:hAnsi="Arial" w:cs="Arial"/>
          <w:b/>
          <w:bCs/>
          <w:spacing w:val="-6"/>
        </w:rPr>
        <w:t>n</w:t>
      </w:r>
      <w:r>
        <w:rPr>
          <w:rFonts w:ascii="Arial" w:eastAsia="Arial" w:hAnsi="Arial" w:cs="Arial"/>
          <w:b/>
          <w:bCs/>
        </w:rPr>
        <w:t>t,</w:t>
      </w:r>
      <w:del w:id="489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"/>
          </w:rPr>
          <w:delText xml:space="preserve"> </w:delText>
        </w:r>
      </w:del>
      <w:ins w:id="490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fringe</w:t>
      </w:r>
      <w:r>
        <w:rPr>
          <w:rFonts w:ascii="Arial" w:eastAsia="Arial" w:hAnsi="Arial" w:cs="Arial"/>
          <w:b/>
          <w:bCs/>
          <w:spacing w:val="60"/>
        </w:rPr>
        <w:t xml:space="preserve"> </w:t>
      </w:r>
      <w:r>
        <w:rPr>
          <w:rFonts w:ascii="Arial" w:eastAsia="Arial" w:hAnsi="Arial" w:cs="Arial"/>
        </w:rPr>
        <w:t>12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ths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$5100</w:t>
      </w:r>
    </w:p>
    <w:p w14:paraId="05DD56A7" w14:textId="5F33E0E7" w:rsidR="00DA178C" w:rsidRDefault="00482CEA">
      <w:pPr>
        <w:spacing w:before="97"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Graduate</w:t>
      </w:r>
      <w:del w:id="491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9"/>
          </w:rPr>
          <w:delText xml:space="preserve"> </w:delText>
        </w:r>
      </w:del>
      <w:ins w:id="492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stude</w:t>
      </w:r>
      <w:r>
        <w:rPr>
          <w:rFonts w:ascii="Arial" w:eastAsia="Arial" w:hAnsi="Arial" w:cs="Arial"/>
          <w:b/>
          <w:bCs/>
          <w:spacing w:val="-6"/>
        </w:rPr>
        <w:t>n</w:t>
      </w:r>
      <w:r>
        <w:rPr>
          <w:rFonts w:ascii="Arial" w:eastAsia="Arial" w:hAnsi="Arial" w:cs="Arial"/>
          <w:b/>
          <w:bCs/>
        </w:rPr>
        <w:t>t,</w:t>
      </w:r>
      <w:del w:id="493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"/>
          </w:rPr>
          <w:delText xml:space="preserve"> </w:delText>
        </w:r>
      </w:del>
      <w:ins w:id="494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tuition</w:t>
      </w:r>
      <w:del w:id="495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48"/>
          </w:rPr>
          <w:delText xml:space="preserve"> </w:delText>
        </w:r>
      </w:del>
      <w:ins w:id="496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12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ths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$11873</w:t>
      </w:r>
    </w:p>
    <w:p w14:paraId="1751E903" w14:textId="34E4CB5D" w:rsidR="00DA178C" w:rsidRDefault="00482CEA">
      <w:pPr>
        <w:spacing w:before="97"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OPS</w:t>
      </w:r>
      <w:r>
        <w:rPr>
          <w:rFonts w:ascii="Arial" w:eastAsia="Arial" w:hAnsi="Arial" w:cs="Arial"/>
          <w:b/>
          <w:bCs/>
          <w:spacing w:val="56"/>
        </w:rPr>
        <w:t xml:space="preserve"> </w:t>
      </w:r>
      <w:r>
        <w:rPr>
          <w:rFonts w:ascii="Arial" w:eastAsia="Arial" w:hAnsi="Arial" w:cs="Arial"/>
          <w:b/>
          <w:bCs/>
        </w:rPr>
        <w:t>Hi</w:t>
      </w:r>
      <w:r>
        <w:rPr>
          <w:rFonts w:ascii="Arial" w:eastAsia="Arial" w:hAnsi="Arial" w:cs="Arial"/>
          <w:b/>
          <w:bCs/>
          <w:spacing w:val="-7"/>
        </w:rPr>
        <w:t>v</w:t>
      </w:r>
      <w:r>
        <w:rPr>
          <w:rFonts w:ascii="Arial" w:eastAsia="Arial" w:hAnsi="Arial" w:cs="Arial"/>
          <w:b/>
          <w:bCs/>
        </w:rPr>
        <w:t>e</w:t>
      </w:r>
      <w:del w:id="497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9"/>
          </w:rPr>
          <w:delText xml:space="preserve"> </w:delText>
        </w:r>
      </w:del>
      <w:ins w:id="498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Manager,</w:t>
      </w:r>
      <w:del w:id="499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9"/>
          </w:rPr>
          <w:delText xml:space="preserve"> </w:delText>
        </w:r>
      </w:del>
      <w:ins w:id="500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salary</w:t>
      </w:r>
      <w:r>
        <w:rPr>
          <w:rFonts w:ascii="Arial" w:eastAsia="Arial" w:hAnsi="Arial" w:cs="Arial"/>
          <w:b/>
          <w:bCs/>
          <w:spacing w:val="55"/>
        </w:rPr>
        <w:t xml:space="preserve"> </w:t>
      </w:r>
      <w:r>
        <w:rPr>
          <w:rFonts w:ascii="Arial" w:eastAsia="Arial" w:hAnsi="Arial" w:cs="Arial"/>
        </w:rPr>
        <w:t>18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mo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ths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$12000</w:t>
      </w:r>
    </w:p>
    <w:p w14:paraId="3C64CF3D" w14:textId="51A5F169" w:rsidR="00DA178C" w:rsidRDefault="00482CEA">
      <w:pPr>
        <w:spacing w:before="97"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OPS</w:t>
      </w:r>
      <w:r>
        <w:rPr>
          <w:rFonts w:ascii="Arial" w:eastAsia="Arial" w:hAnsi="Arial" w:cs="Arial"/>
          <w:b/>
          <w:bCs/>
          <w:spacing w:val="56"/>
        </w:rPr>
        <w:t xml:space="preserve"> </w:t>
      </w:r>
      <w:r>
        <w:rPr>
          <w:rFonts w:ascii="Arial" w:eastAsia="Arial" w:hAnsi="Arial" w:cs="Arial"/>
          <w:b/>
          <w:bCs/>
        </w:rPr>
        <w:t>Hi</w:t>
      </w:r>
      <w:r>
        <w:rPr>
          <w:rFonts w:ascii="Arial" w:eastAsia="Arial" w:hAnsi="Arial" w:cs="Arial"/>
          <w:b/>
          <w:bCs/>
          <w:spacing w:val="-7"/>
        </w:rPr>
        <w:t>v</w:t>
      </w:r>
      <w:r>
        <w:rPr>
          <w:rFonts w:ascii="Arial" w:eastAsia="Arial" w:hAnsi="Arial" w:cs="Arial"/>
          <w:b/>
          <w:bCs/>
        </w:rPr>
        <w:t>e</w:t>
      </w:r>
      <w:del w:id="501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9"/>
          </w:rPr>
          <w:delText xml:space="preserve"> </w:delText>
        </w:r>
      </w:del>
      <w:ins w:id="502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Manager,</w:t>
      </w:r>
      <w:del w:id="503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9"/>
          </w:rPr>
          <w:delText xml:space="preserve"> </w:delText>
        </w:r>
      </w:del>
      <w:ins w:id="504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fringe</w:t>
      </w:r>
      <w:r>
        <w:rPr>
          <w:rFonts w:ascii="Arial" w:eastAsia="Arial" w:hAnsi="Arial" w:cs="Arial"/>
          <w:b/>
          <w:bCs/>
          <w:spacing w:val="60"/>
        </w:rPr>
        <w:t xml:space="preserve"> </w:t>
      </w:r>
      <w:r>
        <w:rPr>
          <w:rFonts w:ascii="Arial" w:eastAsia="Arial" w:hAnsi="Arial" w:cs="Arial"/>
        </w:rPr>
        <w:t>18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6"/>
        </w:rPr>
        <w:t>mo</w:t>
      </w:r>
      <w:r>
        <w:rPr>
          <w:rFonts w:ascii="Arial" w:eastAsia="Arial" w:hAnsi="Arial" w:cs="Arial"/>
          <w:spacing w:val="-6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89"/>
        </w:rPr>
        <w:t>hs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$300</w:t>
      </w:r>
    </w:p>
    <w:p w14:paraId="026F2504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7CEBB35C" w14:textId="77777777" w:rsidR="00DA178C" w:rsidRDefault="00482CEA">
      <w:pPr>
        <w:spacing w:after="0" w:line="240" w:lineRule="auto"/>
        <w:ind w:left="36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  <w:w w:val="108"/>
        </w:rPr>
        <w:t>Materials</w:t>
      </w:r>
    </w:p>
    <w:p w14:paraId="794CD75E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13EF272A" w14:textId="77777777" w:rsidR="00DA178C" w:rsidRDefault="00482CEA">
      <w:pPr>
        <w:spacing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Sensors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89"/>
        </w:rPr>
        <w:t>$500</w:t>
      </w:r>
      <w:r>
        <w:rPr>
          <w:rFonts w:ascii="Arial" w:eastAsia="Arial" w:hAnsi="Arial" w:cs="Arial"/>
          <w:spacing w:val="19"/>
          <w:w w:val="89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least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30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3"/>
        </w:rPr>
        <w:t>hi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es,</w:t>
      </w:r>
      <w:r>
        <w:rPr>
          <w:rFonts w:ascii="Arial" w:eastAsia="Arial" w:hAnsi="Arial" w:cs="Arial"/>
          <w:spacing w:val="18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kup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1"/>
        </w:rPr>
        <w:t>systems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$22500</w:t>
      </w:r>
    </w:p>
    <w:p w14:paraId="58BE2D07" w14:textId="662B3989" w:rsidR="00DA178C" w:rsidRDefault="00482CEA">
      <w:pPr>
        <w:spacing w:before="97"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22"/>
          <w:w w:val="106"/>
        </w:rPr>
        <w:t>T</w:t>
      </w:r>
      <w:r>
        <w:rPr>
          <w:rFonts w:ascii="Arial" w:eastAsia="Arial" w:hAnsi="Arial" w:cs="Arial"/>
          <w:b/>
          <w:bCs/>
          <w:w w:val="106"/>
        </w:rPr>
        <w:t>est</w:t>
      </w:r>
      <w:r>
        <w:rPr>
          <w:rFonts w:ascii="Arial" w:eastAsia="Arial" w:hAnsi="Arial" w:cs="Arial"/>
          <w:b/>
          <w:bCs/>
          <w:spacing w:val="23"/>
          <w:w w:val="106"/>
        </w:rPr>
        <w:t xml:space="preserve"> </w:t>
      </w:r>
      <w:r>
        <w:rPr>
          <w:rFonts w:ascii="Arial" w:eastAsia="Arial" w:hAnsi="Arial" w:cs="Arial"/>
          <w:b/>
          <w:bCs/>
          <w:w w:val="96"/>
        </w:rPr>
        <w:t>eq</w:t>
      </w:r>
      <w:r>
        <w:rPr>
          <w:rFonts w:ascii="Arial" w:eastAsia="Arial" w:hAnsi="Arial" w:cs="Arial"/>
          <w:b/>
          <w:bCs/>
          <w:w w:val="103"/>
        </w:rPr>
        <w:t>u</w:t>
      </w:r>
      <w:r>
        <w:rPr>
          <w:rFonts w:ascii="Arial" w:eastAsia="Arial" w:hAnsi="Arial" w:cs="Arial"/>
          <w:b/>
          <w:bCs/>
          <w:w w:val="113"/>
        </w:rPr>
        <w:t>i</w:t>
      </w:r>
      <w:r>
        <w:rPr>
          <w:rFonts w:ascii="Arial" w:eastAsia="Arial" w:hAnsi="Arial" w:cs="Arial"/>
          <w:b/>
          <w:bCs/>
          <w:w w:val="102"/>
        </w:rPr>
        <w:t>pme</w:t>
      </w:r>
      <w:r>
        <w:rPr>
          <w:rFonts w:ascii="Arial" w:eastAsia="Arial" w:hAnsi="Arial" w:cs="Arial"/>
          <w:b/>
          <w:bCs/>
          <w:spacing w:val="-7"/>
          <w:w w:val="102"/>
        </w:rPr>
        <w:t>n</w:t>
      </w:r>
      <w:r>
        <w:rPr>
          <w:rFonts w:ascii="Arial" w:eastAsia="Arial" w:hAnsi="Arial" w:cs="Arial"/>
          <w:b/>
          <w:bCs/>
          <w:w w:val="133"/>
        </w:rPr>
        <w:t>t</w:t>
      </w:r>
      <w:del w:id="505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-13"/>
          </w:rPr>
          <w:delText xml:space="preserve"> </w:delText>
        </w:r>
      </w:del>
      <w:ins w:id="506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$5000</w:t>
      </w:r>
    </w:p>
    <w:p w14:paraId="12D25D48" w14:textId="77777777" w:rsidR="00DA178C" w:rsidRDefault="00482CEA">
      <w:pPr>
        <w:spacing w:before="97"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08"/>
        </w:rPr>
        <w:t>Apicultural</w:t>
      </w:r>
      <w:r>
        <w:rPr>
          <w:rFonts w:ascii="Arial" w:eastAsia="Arial" w:hAnsi="Arial" w:cs="Arial"/>
          <w:b/>
          <w:bCs/>
          <w:spacing w:val="19"/>
          <w:w w:val="108"/>
        </w:rPr>
        <w:t xml:space="preserve"> </w:t>
      </w:r>
      <w:r>
        <w:rPr>
          <w:rFonts w:ascii="Arial" w:eastAsia="Arial" w:hAnsi="Arial" w:cs="Arial"/>
          <w:b/>
          <w:bCs/>
          <w:w w:val="96"/>
        </w:rPr>
        <w:t>supp</w:t>
      </w:r>
      <w:r>
        <w:rPr>
          <w:rFonts w:ascii="Arial" w:eastAsia="Arial" w:hAnsi="Arial" w:cs="Arial"/>
          <w:b/>
          <w:bCs/>
          <w:spacing w:val="1"/>
          <w:w w:val="96"/>
        </w:rPr>
        <w:t>l</w:t>
      </w:r>
      <w:r>
        <w:rPr>
          <w:rFonts w:ascii="Arial" w:eastAsia="Arial" w:hAnsi="Arial" w:cs="Arial"/>
          <w:b/>
          <w:bCs/>
          <w:w w:val="96"/>
        </w:rPr>
        <w:t>ies</w:t>
      </w:r>
      <w:r>
        <w:rPr>
          <w:rFonts w:ascii="Arial" w:eastAsia="Arial" w:hAnsi="Arial" w:cs="Arial"/>
          <w:b/>
          <w:bCs/>
          <w:spacing w:val="58"/>
          <w:w w:val="96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$5000</w:t>
      </w:r>
    </w:p>
    <w:p w14:paraId="2B5150AD" w14:textId="234B284B" w:rsidR="00DA178C" w:rsidRDefault="00482CEA">
      <w:pPr>
        <w:spacing w:before="97"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Hi</w:t>
      </w:r>
      <w:r>
        <w:rPr>
          <w:rFonts w:ascii="Arial" w:eastAsia="Arial" w:hAnsi="Arial" w:cs="Arial"/>
          <w:b/>
          <w:bCs/>
          <w:spacing w:val="-7"/>
        </w:rPr>
        <w:t>v</w:t>
      </w:r>
      <w:r>
        <w:rPr>
          <w:rFonts w:ascii="Arial" w:eastAsia="Arial" w:hAnsi="Arial" w:cs="Arial"/>
          <w:b/>
          <w:bCs/>
        </w:rPr>
        <w:t>es</w:t>
      </w:r>
      <w:del w:id="507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0"/>
          </w:rPr>
          <w:delText xml:space="preserve"> </w:delText>
        </w:r>
      </w:del>
      <w:ins w:id="508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20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2"/>
        </w:rPr>
        <w:t>hi</w:t>
      </w:r>
      <w:r>
        <w:rPr>
          <w:rFonts w:ascii="Arial" w:eastAsia="Arial" w:hAnsi="Arial" w:cs="Arial"/>
          <w:spacing w:val="-6"/>
          <w:w w:val="92"/>
        </w:rPr>
        <w:t>v</w:t>
      </w:r>
      <w:r>
        <w:rPr>
          <w:rFonts w:ascii="Arial" w:eastAsia="Arial" w:hAnsi="Arial" w:cs="Arial"/>
          <w:w w:val="92"/>
        </w:rPr>
        <w:t>es</w:t>
      </w:r>
      <w:r>
        <w:rPr>
          <w:rFonts w:ascii="Arial" w:eastAsia="Arial" w:hAnsi="Arial" w:cs="Arial"/>
          <w:spacing w:val="20"/>
          <w:w w:val="9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101"/>
        </w:rPr>
        <w:t>$300/hi</w:t>
      </w:r>
      <w:r>
        <w:rPr>
          <w:rFonts w:ascii="Arial" w:eastAsia="Arial" w:hAnsi="Arial" w:cs="Arial"/>
          <w:spacing w:val="-6"/>
          <w:w w:val="101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$6000</w:t>
      </w:r>
    </w:p>
    <w:p w14:paraId="6990B531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6F84096A" w14:textId="77777777" w:rsidR="00DA178C" w:rsidRDefault="00482CEA">
      <w:pPr>
        <w:spacing w:after="0" w:line="240" w:lineRule="auto"/>
        <w:ind w:left="36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  <w:w w:val="107"/>
        </w:rPr>
        <w:t>Additional</w:t>
      </w:r>
      <w:r>
        <w:rPr>
          <w:rFonts w:ascii="Arial" w:eastAsia="Arial" w:hAnsi="Arial" w:cs="Arial"/>
          <w:b/>
          <w:bCs/>
          <w:spacing w:val="19"/>
          <w:w w:val="107"/>
        </w:rPr>
        <w:t xml:space="preserve"> </w:t>
      </w:r>
      <w:r>
        <w:rPr>
          <w:rFonts w:ascii="Arial" w:eastAsia="Arial" w:hAnsi="Arial" w:cs="Arial"/>
          <w:b/>
          <w:bCs/>
          <w:w w:val="95"/>
        </w:rPr>
        <w:t>cost</w:t>
      </w:r>
      <w:r>
        <w:rPr>
          <w:rFonts w:ascii="Arial" w:eastAsia="Arial" w:hAnsi="Arial" w:cs="Arial"/>
          <w:b/>
          <w:bCs/>
          <w:w w:val="80"/>
        </w:rPr>
        <w:t>s</w:t>
      </w:r>
    </w:p>
    <w:p w14:paraId="376A27F0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7E8AE28C" w14:textId="0EC8178F" w:rsidR="00DA178C" w:rsidRDefault="00482CEA">
      <w:pPr>
        <w:spacing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Publication</w:t>
      </w:r>
      <w:del w:id="509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1"/>
          </w:rPr>
          <w:delText xml:space="preserve"> </w:delText>
        </w:r>
      </w:del>
      <w:ins w:id="510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and</w:t>
      </w:r>
      <w:r>
        <w:rPr>
          <w:rFonts w:ascii="Arial" w:eastAsia="Arial" w:hAnsi="Arial" w:cs="Arial"/>
          <w:b/>
          <w:bCs/>
          <w:spacing w:val="31"/>
        </w:rPr>
        <w:t xml:space="preserve"> </w:t>
      </w:r>
      <w:r>
        <w:rPr>
          <w:rFonts w:ascii="Arial" w:eastAsia="Arial" w:hAnsi="Arial" w:cs="Arial"/>
          <w:b/>
          <w:bCs/>
        </w:rPr>
        <w:t>tr</w:t>
      </w:r>
      <w:r>
        <w:rPr>
          <w:rFonts w:ascii="Arial" w:eastAsia="Arial" w:hAnsi="Arial" w:cs="Arial"/>
          <w:b/>
          <w:bCs/>
          <w:spacing w:val="-7"/>
        </w:rPr>
        <w:t>av</w:t>
      </w:r>
      <w:r>
        <w:rPr>
          <w:rFonts w:ascii="Arial" w:eastAsia="Arial" w:hAnsi="Arial" w:cs="Arial"/>
          <w:b/>
          <w:bCs/>
        </w:rPr>
        <w:t>el</w:t>
      </w:r>
      <w:del w:id="511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6"/>
          </w:rPr>
          <w:delText xml:space="preserve"> </w:delText>
        </w:r>
      </w:del>
      <w:ins w:id="512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$4000</w:t>
      </w:r>
    </w:p>
    <w:p w14:paraId="31221630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03B9F6B3" w14:textId="2D3C7C80" w:rsidR="00DA178C" w:rsidRDefault="00482CEA">
      <w:pPr>
        <w:spacing w:after="0" w:line="240" w:lineRule="auto"/>
        <w:ind w:left="36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  <w:spacing w:val="-22"/>
          <w:w w:val="105"/>
        </w:rPr>
        <w:t>T</w:t>
      </w:r>
      <w:r>
        <w:rPr>
          <w:rFonts w:ascii="Arial" w:eastAsia="Arial" w:hAnsi="Arial" w:cs="Arial"/>
          <w:b/>
          <w:bCs/>
          <w:w w:val="105"/>
        </w:rPr>
        <w:t>otal:</w:t>
      </w:r>
      <w:del w:id="513" w:author="Ellis, James" w:date="2017-01-09T10:35:00Z">
        <w:r w:rsidDel="00175A03">
          <w:rPr>
            <w:rFonts w:ascii="Arial" w:eastAsia="Arial" w:hAnsi="Arial" w:cs="Arial"/>
            <w:b/>
            <w:bCs/>
            <w:w w:val="105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2"/>
            <w:w w:val="105"/>
          </w:rPr>
          <w:delText xml:space="preserve"> </w:delText>
        </w:r>
      </w:del>
      <w:ins w:id="514" w:author="Ellis, James" w:date="2017-01-09T10:35:00Z">
        <w:r w:rsidR="00175A03">
          <w:rPr>
            <w:rFonts w:ascii="Arial" w:eastAsia="Arial" w:hAnsi="Arial" w:cs="Arial"/>
            <w:b/>
            <w:bCs/>
            <w:w w:val="105"/>
          </w:rPr>
          <w:t xml:space="preserve"> </w:t>
        </w:r>
      </w:ins>
      <w:r>
        <w:rPr>
          <w:rFonts w:ascii="Arial" w:eastAsia="Arial" w:hAnsi="Arial" w:cs="Arial"/>
          <w:b/>
          <w:bCs/>
          <w:w w:val="105"/>
        </w:rPr>
        <w:t>$91773</w:t>
      </w:r>
    </w:p>
    <w:p w14:paraId="1039DA8A" w14:textId="77777777" w:rsidR="00DA178C" w:rsidRDefault="00DA178C">
      <w:pPr>
        <w:spacing w:after="0"/>
        <w:sectPr w:rsidR="00DA178C">
          <w:pgSz w:w="12240" w:h="15840"/>
          <w:pgMar w:top="1340" w:right="1720" w:bottom="280" w:left="1340" w:header="720" w:footer="720" w:gutter="0"/>
          <w:cols w:space="720"/>
        </w:sectPr>
      </w:pPr>
    </w:p>
    <w:p w14:paraId="1681ABBD" w14:textId="26B421EF" w:rsidR="00DA178C" w:rsidRDefault="00482CEA">
      <w:pPr>
        <w:spacing w:before="56" w:after="0" w:line="240" w:lineRule="auto"/>
        <w:ind w:left="1522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Co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ti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ued</w:t>
      </w:r>
      <w:del w:id="515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6"/>
            <w:sz w:val="28"/>
            <w:szCs w:val="28"/>
          </w:rPr>
          <w:delText xml:space="preserve"> </w:delText>
        </w:r>
      </w:del>
      <w:ins w:id="516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Sup</w:t>
      </w:r>
      <w:r>
        <w:rPr>
          <w:rFonts w:ascii="Arial" w:eastAsia="Arial" w:hAnsi="Arial" w:cs="Arial"/>
          <w:b/>
          <w:bCs/>
          <w:spacing w:val="9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ort</w:t>
      </w:r>
      <w:del w:id="517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1"/>
            <w:sz w:val="28"/>
            <w:szCs w:val="28"/>
          </w:rPr>
          <w:delText xml:space="preserve"> </w:delText>
        </w:r>
      </w:del>
      <w:ins w:id="518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and</w:t>
      </w:r>
      <w:r>
        <w:rPr>
          <w:rFonts w:ascii="Arial" w:eastAsia="Arial" w:hAnsi="Arial" w:cs="Arial"/>
          <w:b/>
          <w:bCs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Commercial</w:t>
      </w:r>
      <w:del w:id="519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3"/>
            <w:sz w:val="28"/>
            <w:szCs w:val="28"/>
          </w:rPr>
          <w:delText xml:space="preserve"> </w:delText>
        </w:r>
      </w:del>
      <w:ins w:id="520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pacing w:val="-9"/>
          <w:w w:val="117"/>
          <w:sz w:val="28"/>
          <w:szCs w:val="28"/>
        </w:rPr>
        <w:t>P</w:t>
      </w:r>
      <w:r>
        <w:rPr>
          <w:rFonts w:ascii="Arial" w:eastAsia="Arial" w:hAnsi="Arial" w:cs="Arial"/>
          <w:b/>
          <w:bCs/>
          <w:w w:val="103"/>
          <w:sz w:val="28"/>
          <w:szCs w:val="28"/>
        </w:rPr>
        <w:t>ote</w:t>
      </w:r>
      <w:r>
        <w:rPr>
          <w:rFonts w:ascii="Arial" w:eastAsia="Arial" w:hAnsi="Arial" w:cs="Arial"/>
          <w:b/>
          <w:bCs/>
          <w:spacing w:val="-9"/>
          <w:w w:val="103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13"/>
          <w:sz w:val="28"/>
          <w:szCs w:val="28"/>
        </w:rPr>
        <w:t>tial</w:t>
      </w:r>
    </w:p>
    <w:p w14:paraId="07A62FB4" w14:textId="77777777" w:rsidR="00DA178C" w:rsidRDefault="00DA178C">
      <w:pPr>
        <w:spacing w:before="1" w:after="0" w:line="220" w:lineRule="exact"/>
      </w:pPr>
    </w:p>
    <w:p w14:paraId="0D80CF28" w14:textId="712ACE95" w:rsidR="00DA178C" w:rsidRDefault="00482CEA">
      <w:pPr>
        <w:spacing w:after="0" w:line="257" w:lineRule="auto"/>
        <w:ind w:left="10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3"/>
        </w:rPr>
        <w:t>o</w:t>
      </w:r>
      <w:r>
        <w:rPr>
          <w:rFonts w:ascii="Arial" w:eastAsia="Arial" w:hAnsi="Arial" w:cs="Arial"/>
        </w:rPr>
        <w:t>ject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52"/>
          <w:w w:val="88"/>
        </w:rPr>
        <w:t xml:space="preserve"> </w:t>
      </w:r>
      <w:r>
        <w:rPr>
          <w:rFonts w:ascii="Arial" w:eastAsia="Arial" w:hAnsi="Arial" w:cs="Arial"/>
        </w:rPr>
        <w:t>vie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83"/>
        </w:rPr>
        <w:t>as</w:t>
      </w:r>
      <w:del w:id="521" w:author="Ellis, James" w:date="2017-01-09T10:35:00Z">
        <w:r w:rsidDel="00175A03">
          <w:rPr>
            <w:rFonts w:ascii="Arial" w:eastAsia="Arial" w:hAnsi="Arial" w:cs="Arial"/>
            <w:w w:val="83"/>
          </w:rPr>
          <w:delText xml:space="preserve"> </w:delText>
        </w:r>
        <w:r w:rsidDel="00175A03">
          <w:rPr>
            <w:rFonts w:ascii="Arial" w:eastAsia="Arial" w:hAnsi="Arial" w:cs="Arial"/>
            <w:spacing w:val="3"/>
            <w:w w:val="83"/>
          </w:rPr>
          <w:delText xml:space="preserve"> </w:delText>
        </w:r>
      </w:del>
      <w:ins w:id="522" w:author="Ellis, James" w:date="2017-01-09T10:35:00Z">
        <w:r w:rsidR="00175A03">
          <w:rPr>
            <w:rFonts w:ascii="Arial" w:eastAsia="Arial" w:hAnsi="Arial" w:cs="Arial"/>
            <w:w w:val="83"/>
          </w:rPr>
          <w:t xml:space="preserve"> </w:t>
        </w:r>
      </w:ins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preliminary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study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w w:val="96"/>
        </w:rPr>
        <w:t>significa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del w:id="52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18"/>
          </w:rPr>
          <w:delText xml:space="preserve"> </w:delText>
        </w:r>
      </w:del>
      <w:ins w:id="52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93"/>
        </w:rPr>
        <w:t>ad</w:t>
      </w:r>
      <w:r>
        <w:rPr>
          <w:rFonts w:ascii="Arial" w:eastAsia="Arial" w:hAnsi="Arial" w:cs="Arial"/>
          <w:spacing w:val="-11"/>
          <w:w w:val="93"/>
        </w:rPr>
        <w:t>v</w:t>
      </w:r>
      <w:r>
        <w:rPr>
          <w:rFonts w:ascii="Arial" w:eastAsia="Arial" w:hAnsi="Arial" w:cs="Arial"/>
          <w:w w:val="93"/>
        </w:rPr>
        <w:t>anceme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93"/>
        </w:rPr>
        <w:t>ts</w:t>
      </w:r>
      <w:r>
        <w:rPr>
          <w:rFonts w:ascii="Arial" w:eastAsia="Arial" w:hAnsi="Arial" w:cs="Arial"/>
          <w:spacing w:val="53"/>
          <w:w w:val="93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52"/>
          <w:w w:val="88"/>
        </w:rPr>
        <w:t xml:space="preserve"> </w:t>
      </w:r>
      <w:r>
        <w:rPr>
          <w:rFonts w:ascii="Arial" w:eastAsia="Arial" w:hAnsi="Arial" w:cs="Arial"/>
        </w:rPr>
        <w:t xml:space="preserve">made </w:t>
      </w:r>
      <w:r>
        <w:rPr>
          <w:rFonts w:ascii="Arial" w:eastAsia="Arial" w:hAnsi="Arial" w:cs="Arial"/>
          <w:w w:val="87"/>
        </w:rPr>
        <w:t>as</w:t>
      </w:r>
      <w:r>
        <w:rPr>
          <w:rFonts w:ascii="Arial" w:eastAsia="Arial" w:hAnsi="Arial" w:cs="Arial"/>
          <w:spacing w:val="36"/>
          <w:w w:val="87"/>
        </w:rPr>
        <w:t xml:space="preserve"> </w:t>
      </w:r>
      <w:r>
        <w:rPr>
          <w:rFonts w:ascii="Arial" w:eastAsia="Arial" w:hAnsi="Arial" w:cs="Arial"/>
          <w:spacing w:val="-5"/>
          <w:w w:val="87"/>
        </w:rPr>
        <w:t>w</w:t>
      </w:r>
      <w:r>
        <w:rPr>
          <w:rFonts w:ascii="Arial" w:eastAsia="Arial" w:hAnsi="Arial" w:cs="Arial"/>
          <w:w w:val="87"/>
        </w:rPr>
        <w:t>e</w:t>
      </w:r>
      <w:del w:id="525" w:author="Ellis, James" w:date="2017-01-09T10:35:00Z">
        <w:r w:rsidDel="00175A03">
          <w:rPr>
            <w:rFonts w:ascii="Arial" w:eastAsia="Arial" w:hAnsi="Arial" w:cs="Arial"/>
            <w:w w:val="87"/>
          </w:rPr>
          <w:delText xml:space="preserve">  </w:delText>
        </w:r>
      </w:del>
      <w:ins w:id="526" w:author="Ellis, James" w:date="2017-01-09T10:35:00Z">
        <w:r w:rsidR="00175A03">
          <w:rPr>
            <w:rFonts w:ascii="Arial" w:eastAsia="Arial" w:hAnsi="Arial" w:cs="Arial"/>
            <w:w w:val="87"/>
          </w:rPr>
          <w:t xml:space="preserve"> </w:t>
        </w:r>
      </w:ins>
      <w:r>
        <w:rPr>
          <w:rFonts w:ascii="Arial" w:eastAsia="Arial" w:hAnsi="Arial" w:cs="Arial"/>
          <w:w w:val="87"/>
        </w:rPr>
        <w:t>increase</w:t>
      </w:r>
      <w:del w:id="527" w:author="Ellis, James" w:date="2017-01-09T10:35:00Z">
        <w:r w:rsidDel="00175A03">
          <w:rPr>
            <w:rFonts w:ascii="Arial" w:eastAsia="Arial" w:hAnsi="Arial" w:cs="Arial"/>
            <w:w w:val="87"/>
          </w:rPr>
          <w:delText xml:space="preserve"> </w:delText>
        </w:r>
        <w:r w:rsidDel="00175A03">
          <w:rPr>
            <w:rFonts w:ascii="Arial" w:eastAsia="Arial" w:hAnsi="Arial" w:cs="Arial"/>
            <w:spacing w:val="18"/>
            <w:w w:val="87"/>
          </w:rPr>
          <w:delText xml:space="preserve"> </w:delText>
        </w:r>
      </w:del>
      <w:ins w:id="528" w:author="Ellis, James" w:date="2017-01-09T10:35:00Z">
        <w:r w:rsidR="00175A03">
          <w:rPr>
            <w:rFonts w:ascii="Arial" w:eastAsia="Arial" w:hAnsi="Arial" w:cs="Arial"/>
            <w:w w:val="87"/>
          </w:rPr>
          <w:t xml:space="preserve"> </w:t>
        </w:r>
      </w:ins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87"/>
        </w:rPr>
        <w:t>scale</w:t>
      </w:r>
      <w:r>
        <w:rPr>
          <w:rFonts w:ascii="Arial" w:eastAsia="Arial" w:hAnsi="Arial" w:cs="Arial"/>
          <w:spacing w:val="46"/>
          <w:w w:val="8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1"/>
        </w:rPr>
        <w:t>ad</w:t>
      </w:r>
      <w:r>
        <w:rPr>
          <w:rFonts w:ascii="Arial" w:eastAsia="Arial" w:hAnsi="Arial" w:cs="Arial"/>
          <w:spacing w:val="-11"/>
          <w:w w:val="91"/>
        </w:rPr>
        <w:t>v</w:t>
      </w:r>
      <w:r>
        <w:rPr>
          <w:rFonts w:ascii="Arial" w:eastAsia="Arial" w:hAnsi="Arial" w:cs="Arial"/>
          <w:w w:val="91"/>
        </w:rPr>
        <w:t>ance</w:t>
      </w:r>
      <w:r>
        <w:rPr>
          <w:rFonts w:ascii="Arial" w:eastAsia="Arial" w:hAnsi="Arial" w:cs="Arial"/>
          <w:spacing w:val="49"/>
          <w:w w:val="91"/>
        </w:rPr>
        <w:t xml:space="preserve"> </w:t>
      </w:r>
      <w:r>
        <w:rPr>
          <w:rFonts w:ascii="Arial" w:eastAsia="Arial" w:hAnsi="Arial" w:cs="Arial"/>
        </w:rPr>
        <w:t>then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sensors.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Once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apiculturists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widely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w w:val="88"/>
        </w:rPr>
        <w:t>sensor</w:t>
      </w:r>
      <w:del w:id="529" w:author="Ellis, James" w:date="2017-01-09T10:35:00Z">
        <w:r w:rsidDel="00175A03">
          <w:rPr>
            <w:rFonts w:ascii="Arial" w:eastAsia="Arial" w:hAnsi="Arial" w:cs="Arial"/>
            <w:w w:val="88"/>
          </w:rPr>
          <w:delText xml:space="preserve"> </w:delText>
        </w:r>
        <w:r w:rsidDel="00175A03">
          <w:rPr>
            <w:rFonts w:ascii="Arial" w:eastAsia="Arial" w:hAnsi="Arial" w:cs="Arial"/>
            <w:spacing w:val="2"/>
            <w:w w:val="88"/>
          </w:rPr>
          <w:delText xml:space="preserve"> </w:delText>
        </w:r>
      </w:del>
      <w:ins w:id="530" w:author="Ellis, James" w:date="2017-01-09T10:35:00Z">
        <w:r w:rsidR="00175A03">
          <w:rPr>
            <w:rFonts w:ascii="Arial" w:eastAsia="Arial" w:hAnsi="Arial" w:cs="Arial"/>
            <w:w w:val="88"/>
          </w:rPr>
          <w:t xml:space="preserve"> </w:t>
        </w:r>
      </w:ins>
      <w:r>
        <w:rPr>
          <w:rFonts w:ascii="Arial" w:eastAsia="Arial" w:hAnsi="Arial" w:cs="Arial"/>
        </w:rPr>
        <w:t>platform,</w:t>
      </w:r>
      <w:del w:id="53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4"/>
          </w:rPr>
          <w:delText xml:space="preserve"> </w:delText>
        </w:r>
      </w:del>
      <w:ins w:id="53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55"/>
        </w:rPr>
        <w:t xml:space="preserve"> </w:t>
      </w:r>
      <w:del w:id="533" w:author="Ellis, James" w:date="2017-01-09T10:33:00Z">
        <w:r w:rsidDel="00482CEA">
          <w:rPr>
            <w:rFonts w:ascii="Arial" w:eastAsia="Arial" w:hAnsi="Arial" w:cs="Arial"/>
            <w:w w:val="89"/>
          </w:rPr>
          <w:delText>bacomes</w:delText>
        </w:r>
      </w:del>
      <w:ins w:id="534" w:author="Ellis, James" w:date="2017-01-09T10:33:00Z">
        <w:r>
          <w:rPr>
            <w:rFonts w:ascii="Arial" w:eastAsia="Arial" w:hAnsi="Arial" w:cs="Arial"/>
            <w:w w:val="89"/>
          </w:rPr>
          <w:t>becomes</w:t>
        </w:r>
      </w:ins>
      <w:del w:id="535" w:author="Ellis, James" w:date="2017-01-09T10:35:00Z">
        <w:r w:rsidDel="00175A03">
          <w:rPr>
            <w:rFonts w:ascii="Arial" w:eastAsia="Arial" w:hAnsi="Arial" w:cs="Arial"/>
            <w:w w:val="89"/>
          </w:rPr>
          <w:delText xml:space="preserve">  </w:delText>
        </w:r>
      </w:del>
      <w:ins w:id="536" w:author="Ellis, James" w:date="2017-01-09T10:35:00Z">
        <w:r w:rsidR="00175A03">
          <w:rPr>
            <w:rFonts w:ascii="Arial" w:eastAsia="Arial" w:hAnsi="Arial" w:cs="Arial"/>
            <w:w w:val="89"/>
          </w:rPr>
          <w:t xml:space="preserve"> </w:t>
        </w:r>
      </w:ins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ery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useful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6"/>
          <w:w w:val="89"/>
        </w:rPr>
        <w:t>o</w:t>
      </w:r>
      <w:r>
        <w:rPr>
          <w:rFonts w:ascii="Arial" w:eastAsia="Arial" w:hAnsi="Arial" w:cs="Arial"/>
          <w:w w:val="98"/>
        </w:rPr>
        <w:t>ol.</w:t>
      </w:r>
      <w:del w:id="537" w:author="Ellis, James" w:date="2017-01-09T10:35:00Z">
        <w:r w:rsidDel="00175A03">
          <w:rPr>
            <w:rFonts w:ascii="Arial" w:eastAsia="Arial" w:hAnsi="Arial" w:cs="Arial"/>
          </w:rPr>
          <w:delText xml:space="preserve">  </w:delText>
        </w:r>
        <w:r w:rsidDel="00175A03">
          <w:rPr>
            <w:rFonts w:ascii="Arial" w:eastAsia="Arial" w:hAnsi="Arial" w:cs="Arial"/>
            <w:spacing w:val="23"/>
          </w:rPr>
          <w:delText xml:space="preserve"> </w:delText>
        </w:r>
      </w:del>
      <w:ins w:id="53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Aggregating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del w:id="53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13"/>
          </w:rPr>
          <w:delText xml:space="preserve"> </w:delText>
        </w:r>
      </w:del>
      <w:ins w:id="54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data,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along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with</w:t>
      </w:r>
      <w:del w:id="54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8"/>
          </w:rPr>
          <w:delText xml:space="preserve"> </w:delText>
        </w:r>
      </w:del>
      <w:ins w:id="54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eather condition,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cation,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nearb</w:t>
      </w:r>
      <w:ins w:id="543" w:author="Ellis, James" w:date="2017-01-09T10:33:00Z">
        <w:r>
          <w:rPr>
            <w:rFonts w:ascii="Arial" w:eastAsia="Arial" w:hAnsi="Arial" w:cs="Arial"/>
          </w:rPr>
          <w:t>y</w:t>
        </w:r>
      </w:ins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esticide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herbicide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88"/>
        </w:rPr>
        <w:t>usage,</w:t>
      </w:r>
      <w:r>
        <w:rPr>
          <w:rFonts w:ascii="Arial" w:eastAsia="Arial" w:hAnsi="Arial" w:cs="Arial"/>
          <w:spacing w:val="34"/>
          <w:w w:val="88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elucidate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unkn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correlations that</w:t>
      </w:r>
      <w:del w:id="54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8"/>
          </w:rPr>
          <w:delText xml:space="preserve"> </w:delText>
        </w:r>
      </w:del>
      <w:ins w:id="54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will</w:t>
      </w:r>
      <w:del w:id="546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0"/>
          </w:rPr>
          <w:delText xml:space="preserve"> </w:delText>
        </w:r>
      </w:del>
      <w:ins w:id="54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highlig</w:t>
      </w:r>
      <w:r>
        <w:rPr>
          <w:rFonts w:ascii="Arial" w:eastAsia="Arial" w:hAnsi="Arial" w:cs="Arial"/>
          <w:spacing w:val="-5"/>
        </w:rPr>
        <w:t>h</w:t>
      </w:r>
      <w:r>
        <w:rPr>
          <w:rFonts w:ascii="Arial" w:eastAsia="Arial" w:hAnsi="Arial" w:cs="Arial"/>
          <w:w w:val="138"/>
        </w:rPr>
        <w:t>t</w:t>
      </w:r>
      <w:del w:id="548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2"/>
          </w:rPr>
          <w:delText xml:space="preserve"> </w:delText>
        </w:r>
      </w:del>
      <w:ins w:id="549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5"/>
        </w:rPr>
        <w:t>causes</w:t>
      </w:r>
      <w:r>
        <w:rPr>
          <w:rFonts w:ascii="Arial" w:eastAsia="Arial" w:hAnsi="Arial" w:cs="Arial"/>
          <w:spacing w:val="49"/>
          <w:w w:val="8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0"/>
        </w:rPr>
        <w:t xml:space="preserve"> </w:t>
      </w:r>
      <w:del w:id="550" w:author="Ellis, James" w:date="2017-01-09T10:33:00Z">
        <w:r w:rsidDel="00482CEA">
          <w:rPr>
            <w:rFonts w:ascii="Arial" w:eastAsia="Arial" w:hAnsi="Arial" w:cs="Arial"/>
          </w:rPr>
          <w:delText>CCD</w:delText>
        </w:r>
      </w:del>
      <w:ins w:id="551" w:author="Ellis, James" w:date="2017-01-09T10:33:00Z">
        <w:r>
          <w:rPr>
            <w:rFonts w:ascii="Arial" w:eastAsia="Arial" w:hAnsi="Arial" w:cs="Arial"/>
          </w:rPr>
          <w:t>high colony loss rates</w:t>
        </w:r>
      </w:ins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Additionall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del w:id="55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40"/>
          </w:rPr>
          <w:delText xml:space="preserve"> </w:delText>
        </w:r>
      </w:del>
      <w:ins w:id="55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further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  <w:w w:val="90"/>
        </w:rPr>
        <w:t>ad</w:t>
      </w:r>
      <w:r>
        <w:rPr>
          <w:rFonts w:ascii="Arial" w:eastAsia="Arial" w:hAnsi="Arial" w:cs="Arial"/>
          <w:spacing w:val="-11"/>
          <w:w w:val="90"/>
        </w:rPr>
        <w:t>v</w:t>
      </w:r>
      <w:r>
        <w:rPr>
          <w:rFonts w:ascii="Arial" w:eastAsia="Arial" w:hAnsi="Arial" w:cs="Arial"/>
          <w:w w:val="90"/>
        </w:rPr>
        <w:t>ances</w:t>
      </w:r>
      <w:r>
        <w:rPr>
          <w:rFonts w:ascii="Arial" w:eastAsia="Arial" w:hAnsi="Arial" w:cs="Arial"/>
          <w:spacing w:val="45"/>
          <w:w w:val="9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w w:val="87"/>
        </w:rPr>
        <w:t>sensors</w:t>
      </w:r>
      <w:r>
        <w:rPr>
          <w:rFonts w:ascii="Arial" w:eastAsia="Arial" w:hAnsi="Arial" w:cs="Arial"/>
          <w:spacing w:val="48"/>
          <w:w w:val="87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48"/>
          <w:w w:val="88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elo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ed 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impleme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ted,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84"/>
        </w:rPr>
        <w:t>as</w:t>
      </w:r>
      <w:r>
        <w:rPr>
          <w:rFonts w:ascii="Arial" w:eastAsia="Arial" w:hAnsi="Arial" w:cs="Arial"/>
          <w:spacing w:val="33"/>
          <w:w w:val="84"/>
        </w:rPr>
        <w:t xml:space="preserve"> </w:t>
      </w:r>
      <w:r>
        <w:rPr>
          <w:rFonts w:ascii="Arial" w:eastAsia="Arial" w:hAnsi="Arial" w:cs="Arial"/>
          <w:spacing w:val="5"/>
          <w:w w:val="84"/>
        </w:rPr>
        <w:t>b</w:t>
      </w:r>
      <w:r>
        <w:rPr>
          <w:rFonts w:ascii="Arial" w:eastAsia="Arial" w:hAnsi="Arial" w:cs="Arial"/>
          <w:w w:val="84"/>
        </w:rPr>
        <w:t>ee</w:t>
      </w:r>
      <w:r>
        <w:rPr>
          <w:rFonts w:ascii="Arial" w:eastAsia="Arial" w:hAnsi="Arial" w:cs="Arial"/>
          <w:spacing w:val="42"/>
          <w:w w:val="84"/>
        </w:rPr>
        <w:t xml:space="preserve"> 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king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field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  <w:w w:val="89"/>
        </w:rPr>
        <w:t>lasers</w:t>
      </w:r>
      <w:r>
        <w:rPr>
          <w:rFonts w:ascii="Arial" w:eastAsia="Arial" w:hAnsi="Arial" w:cs="Arial"/>
          <w:spacing w:val="34"/>
          <w:w w:val="89"/>
        </w:rPr>
        <w:t xml:space="preserve"> </w:t>
      </w:r>
      <w:r>
        <w:rPr>
          <w:rFonts w:ascii="Arial" w:eastAsia="Arial" w:hAnsi="Arial" w:cs="Arial"/>
        </w:rPr>
        <w:t>[5]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infra-red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monitoring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79"/>
        </w:rPr>
        <w:t xml:space="preserve">ee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opulation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[21].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ote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tial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future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88"/>
        </w:rPr>
        <w:t>sources</w:t>
      </w:r>
      <w:r>
        <w:rPr>
          <w:rFonts w:ascii="Arial" w:eastAsia="Arial" w:hAnsi="Arial" w:cs="Arial"/>
          <w:spacing w:val="19"/>
          <w:w w:val="8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funding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include:</w:t>
      </w:r>
    </w:p>
    <w:p w14:paraId="2197DEF1" w14:textId="77777777" w:rsidR="00DA178C" w:rsidRDefault="00DA178C">
      <w:pPr>
        <w:spacing w:before="20" w:after="0" w:line="220" w:lineRule="exact"/>
      </w:pPr>
    </w:p>
    <w:p w14:paraId="5A5079DF" w14:textId="77777777" w:rsidR="00DA178C" w:rsidRDefault="00482CEA">
      <w:pPr>
        <w:spacing w:after="0" w:line="240" w:lineRule="auto"/>
        <w:ind w:left="4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6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NI</w:t>
      </w:r>
      <w:r>
        <w:rPr>
          <w:rFonts w:ascii="Arial" w:eastAsia="Arial" w:hAnsi="Arial" w:cs="Arial"/>
          <w:spacing w:val="-24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AFRI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  <w:spacing w:val="6"/>
        </w:rPr>
        <w:t>oo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Securi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4"/>
        </w:rPr>
        <w:t>Challenge</w:t>
      </w:r>
      <w:r>
        <w:rPr>
          <w:rFonts w:ascii="Arial" w:eastAsia="Arial" w:hAnsi="Arial" w:cs="Arial"/>
          <w:spacing w:val="17"/>
          <w:w w:val="94"/>
        </w:rPr>
        <w:t xml:space="preserve"> </w:t>
      </w:r>
      <w:r>
        <w:rPr>
          <w:rFonts w:ascii="Arial" w:eastAsia="Arial" w:hAnsi="Arial" w:cs="Arial"/>
        </w:rPr>
        <w:t>Area</w:t>
      </w:r>
    </w:p>
    <w:p w14:paraId="5C60544D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768EE436" w14:textId="77777777" w:rsidR="00DA178C" w:rsidRDefault="00482CEA">
      <w:pPr>
        <w:spacing w:after="0" w:line="240" w:lineRule="auto"/>
        <w:ind w:left="4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resh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rom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Florida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ecial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Crop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99"/>
        </w:rPr>
        <w:t>Gra</w:t>
      </w:r>
      <w:r>
        <w:rPr>
          <w:rFonts w:ascii="Arial" w:eastAsia="Arial" w:hAnsi="Arial" w:cs="Arial"/>
          <w:spacing w:val="-6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</w:p>
    <w:p w14:paraId="62D5EE71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44294496" w14:textId="77777777" w:rsidR="00DA178C" w:rsidRDefault="00482CEA">
      <w:pPr>
        <w:spacing w:after="0" w:line="240" w:lineRule="auto"/>
        <w:ind w:left="42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</w:rPr>
        <w:t>DOI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7"/>
        </w:rPr>
        <w:t>Com</w:t>
      </w:r>
      <w:r>
        <w:rPr>
          <w:rFonts w:ascii="Arial" w:eastAsia="Arial" w:hAnsi="Arial" w:cs="Arial"/>
          <w:spacing w:val="6"/>
          <w:w w:val="97"/>
        </w:rPr>
        <w:t>p</w:t>
      </w:r>
      <w:r>
        <w:rPr>
          <w:rFonts w:ascii="Arial" w:eastAsia="Arial" w:hAnsi="Arial" w:cs="Arial"/>
          <w:w w:val="110"/>
        </w:rPr>
        <w:t>etiti</w:t>
      </w:r>
      <w:r>
        <w:rPr>
          <w:rFonts w:ascii="Arial" w:eastAsia="Arial" w:hAnsi="Arial" w:cs="Arial"/>
          <w:spacing w:val="-5"/>
          <w:w w:val="110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State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Wildlife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w w:val="99"/>
        </w:rPr>
        <w:t>G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94"/>
        </w:rPr>
        <w:t>a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Program</w:t>
      </w:r>
    </w:p>
    <w:p w14:paraId="7E38F8AB" w14:textId="77777777" w:rsidR="00DA178C" w:rsidRDefault="00DA178C">
      <w:pPr>
        <w:spacing w:before="17" w:after="0" w:line="240" w:lineRule="exact"/>
        <w:rPr>
          <w:sz w:val="24"/>
          <w:szCs w:val="24"/>
        </w:rPr>
      </w:pPr>
    </w:p>
    <w:p w14:paraId="6AA8B194" w14:textId="5A894287" w:rsidR="00DA178C" w:rsidRDefault="00482CEA">
      <w:pPr>
        <w:spacing w:after="0" w:line="257" w:lineRule="auto"/>
        <w:ind w:left="100" w:right="62" w:firstLine="3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1"/>
        </w:rPr>
        <w:t>These</w:t>
      </w:r>
      <w:r>
        <w:rPr>
          <w:rFonts w:ascii="Arial" w:eastAsia="Arial" w:hAnsi="Arial" w:cs="Arial"/>
          <w:spacing w:val="-4"/>
          <w:w w:val="91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w w:val="101"/>
        </w:rPr>
        <w:t>y</w:t>
      </w:r>
      <w:r>
        <w:rPr>
          <w:rFonts w:ascii="Arial" w:eastAsia="Arial" w:hAnsi="Arial" w:cs="Arial"/>
          <w:spacing w:val="6"/>
          <w:w w:val="101"/>
        </w:rPr>
        <w:t>p</w:t>
      </w:r>
      <w:r>
        <w:rPr>
          <w:rFonts w:ascii="Arial" w:eastAsia="Arial" w:hAnsi="Arial" w:cs="Arial"/>
          <w:w w:val="78"/>
        </w:rPr>
        <w:t>es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89"/>
        </w:rPr>
        <w:t>sensor</w:t>
      </w:r>
      <w:r>
        <w:rPr>
          <w:rFonts w:ascii="Arial" w:eastAsia="Arial" w:hAnsi="Arial" w:cs="Arial"/>
          <w:spacing w:val="-10"/>
          <w:w w:val="89"/>
        </w:rPr>
        <w:t xml:space="preserve"> </w:t>
      </w:r>
      <w:r>
        <w:rPr>
          <w:rFonts w:ascii="Arial" w:eastAsia="Arial" w:hAnsi="Arial" w:cs="Arial"/>
          <w:w w:val="89"/>
        </w:rPr>
        <w:t>sy</w:t>
      </w:r>
      <w:r>
        <w:rPr>
          <w:rFonts w:ascii="Arial" w:eastAsia="Arial" w:hAnsi="Arial" w:cs="Arial"/>
          <w:spacing w:val="1"/>
          <w:w w:val="89"/>
        </w:rPr>
        <w:t>s</w:t>
      </w:r>
      <w:r>
        <w:rPr>
          <w:rFonts w:ascii="Arial" w:eastAsia="Arial" w:hAnsi="Arial" w:cs="Arial"/>
          <w:w w:val="89"/>
        </w:rPr>
        <w:t>tems</w:t>
      </w:r>
      <w:r>
        <w:rPr>
          <w:rFonts w:ascii="Arial" w:eastAsia="Arial" w:hAnsi="Arial" w:cs="Arial"/>
          <w:spacing w:val="11"/>
          <w:w w:val="89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5"/>
          <w:w w:val="91"/>
        </w:rPr>
        <w:t>b</w:t>
      </w:r>
      <w:r>
        <w:rPr>
          <w:rFonts w:ascii="Arial" w:eastAsia="Arial" w:hAnsi="Arial" w:cs="Arial"/>
          <w:w w:val="91"/>
        </w:rPr>
        <w:t>ecome</w:t>
      </w:r>
      <w:r>
        <w:rPr>
          <w:rFonts w:ascii="Arial" w:eastAsia="Arial" w:hAnsi="Arial" w:cs="Arial"/>
          <w:spacing w:val="-15"/>
          <w:w w:val="91"/>
        </w:rPr>
        <w:t xml:space="preserve"> </w:t>
      </w:r>
      <w:r>
        <w:rPr>
          <w:rFonts w:ascii="Arial" w:eastAsia="Arial" w:hAnsi="Arial" w:cs="Arial"/>
          <w:w w:val="91"/>
        </w:rPr>
        <w:t>inex</w:t>
      </w:r>
      <w:r>
        <w:rPr>
          <w:rFonts w:ascii="Arial" w:eastAsia="Arial" w:hAnsi="Arial" w:cs="Arial"/>
          <w:spacing w:val="6"/>
          <w:w w:val="91"/>
        </w:rPr>
        <w:t>p</w:t>
      </w:r>
      <w:r>
        <w:rPr>
          <w:rFonts w:ascii="Arial" w:eastAsia="Arial" w:hAnsi="Arial" w:cs="Arial"/>
          <w:w w:val="91"/>
        </w:rPr>
        <w:t>ensi</w:t>
      </w:r>
      <w:r>
        <w:rPr>
          <w:rFonts w:ascii="Arial" w:eastAsia="Arial" w:hAnsi="Arial" w:cs="Arial"/>
          <w:spacing w:val="-5"/>
          <w:w w:val="91"/>
        </w:rPr>
        <w:t>v</w:t>
      </w:r>
      <w:r>
        <w:rPr>
          <w:rFonts w:ascii="Arial" w:eastAsia="Arial" w:hAnsi="Arial" w:cs="Arial"/>
          <w:w w:val="91"/>
        </w:rPr>
        <w:t>e</w:t>
      </w:r>
      <w:r>
        <w:rPr>
          <w:rFonts w:ascii="Arial" w:eastAsia="Arial" w:hAnsi="Arial" w:cs="Arial"/>
          <w:spacing w:val="23"/>
          <w:w w:val="91"/>
        </w:rPr>
        <w:t xml:space="preserve"> </w:t>
      </w:r>
      <w:r>
        <w:rPr>
          <w:rFonts w:ascii="Arial" w:eastAsia="Arial" w:hAnsi="Arial" w:cs="Arial"/>
          <w:w w:val="91"/>
        </w:rPr>
        <w:t>on</w:t>
      </w:r>
      <w:r>
        <w:rPr>
          <w:rFonts w:ascii="Arial" w:eastAsia="Arial" w:hAnsi="Arial" w:cs="Arial"/>
          <w:spacing w:val="3"/>
          <w:w w:val="9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88"/>
        </w:rPr>
        <w:t>large</w:t>
      </w:r>
      <w:r>
        <w:rPr>
          <w:rFonts w:ascii="Arial" w:eastAsia="Arial" w:hAnsi="Arial" w:cs="Arial"/>
          <w:spacing w:val="27"/>
          <w:w w:val="88"/>
        </w:rPr>
        <w:t xml:space="preserve"> </w:t>
      </w:r>
      <w:r>
        <w:rPr>
          <w:rFonts w:ascii="Arial" w:eastAsia="Arial" w:hAnsi="Arial" w:cs="Arial"/>
          <w:w w:val="88"/>
        </w:rPr>
        <w:t>scale</w:t>
      </w:r>
      <w:r>
        <w:rPr>
          <w:rFonts w:ascii="Arial" w:eastAsia="Arial" w:hAnsi="Arial" w:cs="Arial"/>
          <w:spacing w:val="-8"/>
          <w:w w:val="88"/>
        </w:rPr>
        <w:t xml:space="preserve"> </w:t>
      </w:r>
      <w:r>
        <w:rPr>
          <w:rFonts w:ascii="Arial" w:eastAsia="Arial" w:hAnsi="Arial" w:cs="Arial"/>
          <w:w w:val="88"/>
        </w:rPr>
        <w:t>so</w:t>
      </w:r>
      <w:r>
        <w:rPr>
          <w:rFonts w:ascii="Arial" w:eastAsia="Arial" w:hAnsi="Arial" w:cs="Arial"/>
          <w:spacing w:val="-14"/>
          <w:w w:val="88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-29"/>
          <w:w w:val="13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w w:val="91"/>
        </w:rPr>
        <w:t>g</w:t>
      </w:r>
      <w:r>
        <w:rPr>
          <w:rFonts w:ascii="Arial" w:eastAsia="Arial" w:hAnsi="Arial" w:cs="Arial"/>
          <w:spacing w:val="5"/>
          <w:w w:val="91"/>
        </w:rPr>
        <w:t>oo</w:t>
      </w:r>
      <w:r>
        <w:rPr>
          <w:rFonts w:ascii="Arial" w:eastAsia="Arial" w:hAnsi="Arial" w:cs="Arial"/>
          <w:w w:val="91"/>
        </w:rPr>
        <w:t>d</w:t>
      </w:r>
      <w:r>
        <w:rPr>
          <w:rFonts w:ascii="Arial" w:eastAsia="Arial" w:hAnsi="Arial" w:cs="Arial"/>
          <w:spacing w:val="-2"/>
          <w:w w:val="91"/>
        </w:rPr>
        <w:t xml:space="preserve"> </w:t>
      </w:r>
      <w:r>
        <w:rPr>
          <w:rFonts w:ascii="Arial" w:eastAsia="Arial" w:hAnsi="Arial" w:cs="Arial"/>
        </w:rPr>
        <w:t>candidate for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commercialization,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23"/>
        </w:rPr>
        <w:t>i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certainly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mar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131"/>
        </w:rPr>
        <w:t>it</w:t>
      </w:r>
      <w:r>
        <w:rPr>
          <w:rFonts w:ascii="Arial" w:eastAsia="Arial" w:hAnsi="Arial" w:cs="Arial"/>
          <w:spacing w:val="7"/>
          <w:w w:val="131"/>
        </w:rPr>
        <w:t xml:space="preserve"> </w:t>
      </w:r>
      <w:r>
        <w:rPr>
          <w:rFonts w:ascii="Arial" w:eastAsia="Arial" w:hAnsi="Arial" w:cs="Arial"/>
        </w:rPr>
        <w:t>among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apiculturists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 xml:space="preserve">apicultural </w:t>
      </w:r>
      <w:r>
        <w:rPr>
          <w:rFonts w:ascii="Arial" w:eastAsia="Arial" w:hAnsi="Arial" w:cs="Arial"/>
          <w:w w:val="89"/>
        </w:rPr>
        <w:t>resear</w:t>
      </w:r>
      <w:r>
        <w:rPr>
          <w:rFonts w:ascii="Arial" w:eastAsia="Arial" w:hAnsi="Arial" w:cs="Arial"/>
          <w:spacing w:val="-4"/>
          <w:w w:val="89"/>
        </w:rPr>
        <w:t>c</w:t>
      </w:r>
      <w:r>
        <w:rPr>
          <w:rFonts w:ascii="Arial" w:eastAsia="Arial" w:hAnsi="Arial" w:cs="Arial"/>
          <w:w w:val="89"/>
        </w:rPr>
        <w:t>hers.</w:t>
      </w:r>
      <w:r>
        <w:rPr>
          <w:rFonts w:ascii="Arial" w:eastAsia="Arial" w:hAnsi="Arial" w:cs="Arial"/>
          <w:spacing w:val="48"/>
          <w:w w:val="89"/>
        </w:rPr>
        <w:t xml:space="preserve"> </w:t>
      </w:r>
      <w:r>
        <w:rPr>
          <w:rFonts w:ascii="Arial" w:eastAsia="Arial" w:hAnsi="Arial" w:cs="Arial"/>
        </w:rPr>
        <w:t>According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8"/>
        </w:rPr>
        <w:t xml:space="preserve"> </w:t>
      </w:r>
      <w:del w:id="554" w:author="Ellis, James" w:date="2017-01-09T10:34:00Z">
        <w:r w:rsidDel="00482CEA">
          <w:rPr>
            <w:rFonts w:ascii="Arial" w:eastAsia="Arial" w:hAnsi="Arial" w:cs="Arial"/>
            <w:w w:val="89"/>
          </w:rPr>
          <w:delText>2012</w:delText>
        </w:r>
        <w:r w:rsidDel="00482CEA">
          <w:rPr>
            <w:rFonts w:ascii="Arial" w:eastAsia="Arial" w:hAnsi="Arial" w:cs="Arial"/>
            <w:spacing w:val="4"/>
            <w:w w:val="89"/>
          </w:rPr>
          <w:delText xml:space="preserve"> </w:delText>
        </w:r>
        <w:r w:rsidDel="00482CEA">
          <w:rPr>
            <w:rFonts w:ascii="Arial" w:eastAsia="Arial" w:hAnsi="Arial" w:cs="Arial"/>
          </w:rPr>
          <w:delText>agricultural</w:delText>
        </w:r>
        <w:r w:rsidDel="00482CEA">
          <w:rPr>
            <w:rFonts w:ascii="Arial" w:eastAsia="Arial" w:hAnsi="Arial" w:cs="Arial"/>
            <w:spacing w:val="21"/>
          </w:rPr>
          <w:delText xml:space="preserve"> </w:delText>
        </w:r>
        <w:r w:rsidDel="00482CEA">
          <w:rPr>
            <w:rFonts w:ascii="Arial" w:eastAsia="Arial" w:hAnsi="Arial" w:cs="Arial"/>
            <w:w w:val="90"/>
          </w:rPr>
          <w:delText>census</w:delText>
        </w:r>
        <w:r w:rsidDel="00482CEA">
          <w:rPr>
            <w:rFonts w:ascii="Arial" w:eastAsia="Arial" w:hAnsi="Arial" w:cs="Arial"/>
            <w:spacing w:val="-17"/>
            <w:w w:val="90"/>
          </w:rPr>
          <w:delText xml:space="preserve"> </w:delText>
        </w:r>
        <w:r w:rsidDel="00482CEA">
          <w:rPr>
            <w:rFonts w:ascii="Arial" w:eastAsia="Arial" w:hAnsi="Arial" w:cs="Arial"/>
            <w:w w:val="90"/>
          </w:rPr>
          <w:delText>[18]</w:delText>
        </w:r>
      </w:del>
      <w:ins w:id="555" w:author="Ellis, James" w:date="2017-01-09T10:34:00Z">
        <w:r>
          <w:rPr>
            <w:rFonts w:ascii="Arial" w:eastAsia="Arial" w:hAnsi="Arial" w:cs="Arial"/>
            <w:w w:val="89"/>
          </w:rPr>
          <w:t>Florida Department of Agriculture and Consumer Services, Apiary Inspection Section</w:t>
        </w:r>
      </w:ins>
      <w:r>
        <w:rPr>
          <w:rFonts w:ascii="Arial" w:eastAsia="Arial" w:hAnsi="Arial" w:cs="Arial"/>
          <w:w w:val="90"/>
        </w:rPr>
        <w:t>,</w:t>
      </w:r>
      <w:r>
        <w:rPr>
          <w:rFonts w:ascii="Arial" w:eastAsia="Arial" w:hAnsi="Arial" w:cs="Arial"/>
          <w:spacing w:val="20"/>
          <w:w w:val="90"/>
        </w:rPr>
        <w:t xml:space="preserve"> </w:t>
      </w:r>
      <w:del w:id="556" w:author="Ellis, James" w:date="2017-01-09T10:34:00Z">
        <w:r w:rsidDel="00482CEA">
          <w:rPr>
            <w:rFonts w:ascii="Arial" w:eastAsia="Arial" w:hAnsi="Arial" w:cs="Arial"/>
          </w:rPr>
          <w:delText>in</w:delText>
        </w:r>
        <w:r w:rsidDel="00482CEA">
          <w:rPr>
            <w:rFonts w:ascii="Arial" w:eastAsia="Arial" w:hAnsi="Arial" w:cs="Arial"/>
            <w:spacing w:val="8"/>
          </w:rPr>
          <w:delText xml:space="preserve"> </w:delText>
        </w:r>
        <w:r w:rsidDel="00482CEA">
          <w:rPr>
            <w:rFonts w:ascii="Arial" w:eastAsia="Arial" w:hAnsi="Arial" w:cs="Arial"/>
          </w:rPr>
          <w:delText>Florida</w:delText>
        </w:r>
        <w:r w:rsidDel="00482CEA">
          <w:rPr>
            <w:rFonts w:ascii="Arial" w:eastAsia="Arial" w:hAnsi="Arial" w:cs="Arial"/>
            <w:spacing w:val="8"/>
          </w:rPr>
          <w:delText xml:space="preserve"> </w:delText>
        </w:r>
        <w:r w:rsidDel="00482CEA">
          <w:rPr>
            <w:rFonts w:ascii="Arial" w:eastAsia="Arial" w:hAnsi="Arial" w:cs="Arial"/>
            <w:w w:val="92"/>
          </w:rPr>
          <w:delText>alone</w:delText>
        </w:r>
        <w:r w:rsidDel="00482CEA">
          <w:rPr>
            <w:rFonts w:ascii="Arial" w:eastAsia="Arial" w:hAnsi="Arial" w:cs="Arial"/>
            <w:spacing w:val="3"/>
            <w:w w:val="92"/>
          </w:rPr>
          <w:delText xml:space="preserve"> </w:delText>
        </w:r>
      </w:del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w</w:t>
      </w:r>
      <w:r>
        <w:rPr>
          <w:rFonts w:ascii="Arial" w:eastAsia="Arial" w:hAnsi="Arial" w:cs="Arial"/>
          <w:w w:val="91"/>
        </w:rPr>
        <w:t>ere</w:t>
      </w:r>
      <w:r>
        <w:rPr>
          <w:rFonts w:ascii="Arial" w:eastAsia="Arial" w:hAnsi="Arial" w:cs="Arial"/>
          <w:spacing w:val="3"/>
          <w:w w:val="91"/>
        </w:rPr>
        <w:t xml:space="preserve"> </w:t>
      </w:r>
      <w:r>
        <w:rPr>
          <w:rFonts w:ascii="Arial" w:eastAsia="Arial" w:hAnsi="Arial" w:cs="Arial"/>
          <w:spacing w:val="-5"/>
          <w:w w:val="91"/>
        </w:rPr>
        <w:t>ov</w:t>
      </w:r>
      <w:r>
        <w:rPr>
          <w:rFonts w:ascii="Arial" w:eastAsia="Arial" w:hAnsi="Arial" w:cs="Arial"/>
          <w:w w:val="91"/>
        </w:rPr>
        <w:t>er</w:t>
      </w:r>
      <w:r>
        <w:rPr>
          <w:rFonts w:ascii="Arial" w:eastAsia="Arial" w:hAnsi="Arial" w:cs="Arial"/>
          <w:spacing w:val="18"/>
          <w:w w:val="91"/>
        </w:rPr>
        <w:t xml:space="preserve"> </w:t>
      </w:r>
      <w:del w:id="557" w:author="Ellis, James" w:date="2017-01-09T10:34:00Z">
        <w:r w:rsidDel="00482CEA">
          <w:rPr>
            <w:rFonts w:ascii="Arial" w:eastAsia="Arial" w:hAnsi="Arial" w:cs="Arial"/>
            <w:w w:val="91"/>
          </w:rPr>
          <w:delText>200</w:delText>
        </w:r>
      </w:del>
      <w:ins w:id="558" w:author="Ellis, James" w:date="2017-01-09T10:34:00Z">
        <w:r>
          <w:rPr>
            <w:rFonts w:ascii="Arial" w:eastAsia="Arial" w:hAnsi="Arial" w:cs="Arial"/>
            <w:w w:val="91"/>
          </w:rPr>
          <w:t>450</w:t>
        </w:r>
      </w:ins>
      <w:r>
        <w:rPr>
          <w:rFonts w:ascii="Arial" w:eastAsia="Arial" w:hAnsi="Arial" w:cs="Arial"/>
          <w:w w:val="91"/>
        </w:rPr>
        <w:t xml:space="preserve">,000 </w:t>
      </w:r>
      <w:ins w:id="559" w:author="Ellis, James" w:date="2017-01-09T10:34:00Z">
        <w:r>
          <w:rPr>
            <w:rFonts w:ascii="Arial" w:eastAsia="Arial" w:hAnsi="Arial" w:cs="Arial"/>
            <w:w w:val="91"/>
          </w:rPr>
          <w:t xml:space="preserve">managed </w:t>
        </w:r>
      </w:ins>
      <w:r>
        <w:rPr>
          <w:rFonts w:ascii="Arial" w:eastAsia="Arial" w:hAnsi="Arial" w:cs="Arial"/>
          <w:w w:val="93"/>
        </w:rPr>
        <w:t>hi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93"/>
        </w:rPr>
        <w:t>es</w:t>
      </w:r>
      <w:ins w:id="560" w:author="Ellis, James" w:date="2017-01-09T10:34:00Z">
        <w:r w:rsidRPr="00482CEA">
          <w:rPr>
            <w:rFonts w:ascii="Arial" w:eastAsia="Arial" w:hAnsi="Arial" w:cs="Arial"/>
          </w:rPr>
          <w:t xml:space="preserve"> </w:t>
        </w:r>
        <w:r>
          <w:rPr>
            <w:rFonts w:ascii="Arial" w:eastAsia="Arial" w:hAnsi="Arial" w:cs="Arial"/>
          </w:rPr>
          <w:t>in</w:t>
        </w:r>
        <w:r>
          <w:rPr>
            <w:rFonts w:ascii="Arial" w:eastAsia="Arial" w:hAnsi="Arial" w:cs="Arial"/>
            <w:spacing w:val="8"/>
          </w:rPr>
          <w:t xml:space="preserve"> </w:t>
        </w:r>
        <w:r>
          <w:rPr>
            <w:rFonts w:ascii="Arial" w:eastAsia="Arial" w:hAnsi="Arial" w:cs="Arial"/>
          </w:rPr>
          <w:t>Florida</w:t>
        </w:r>
        <w:r>
          <w:rPr>
            <w:rFonts w:ascii="Arial" w:eastAsia="Arial" w:hAnsi="Arial" w:cs="Arial"/>
            <w:spacing w:val="8"/>
          </w:rPr>
          <w:t xml:space="preserve"> </w:t>
        </w:r>
        <w:r>
          <w:rPr>
            <w:rFonts w:ascii="Arial" w:eastAsia="Arial" w:hAnsi="Arial" w:cs="Arial"/>
            <w:w w:val="92"/>
          </w:rPr>
          <w:t>alone</w:t>
        </w:r>
      </w:ins>
      <w:r>
        <w:rPr>
          <w:rFonts w:ascii="Arial" w:eastAsia="Arial" w:hAnsi="Arial" w:cs="Arial"/>
          <w:w w:val="93"/>
        </w:rPr>
        <w:t>,</w:t>
      </w:r>
      <w:r>
        <w:rPr>
          <w:rFonts w:ascii="Arial" w:eastAsia="Arial" w:hAnsi="Arial" w:cs="Arial"/>
          <w:spacing w:val="43"/>
          <w:w w:val="93"/>
        </w:rPr>
        <w:t xml:space="preserve"> </w:t>
      </w:r>
      <w:r>
        <w:rPr>
          <w:rFonts w:ascii="Arial" w:eastAsia="Arial" w:hAnsi="Arial" w:cs="Arial"/>
        </w:rPr>
        <w:t>with</w:t>
      </w:r>
      <w:del w:id="56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"/>
          </w:rPr>
          <w:delText xml:space="preserve"> </w:delText>
        </w:r>
      </w:del>
      <w:ins w:id="56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total</w:t>
      </w:r>
      <w:del w:id="56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"/>
          </w:rPr>
          <w:delText xml:space="preserve"> </w:delText>
        </w:r>
      </w:del>
      <w:ins w:id="56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honey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alue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$</w:t>
      </w:r>
      <w:ins w:id="565" w:author="Ellis, James" w:date="2017-01-09T10:34:00Z">
        <w:r>
          <w:rPr>
            <w:rFonts w:ascii="Arial" w:eastAsia="Arial" w:hAnsi="Arial" w:cs="Arial"/>
          </w:rPr>
          <w:t>20</w:t>
        </w:r>
      </w:ins>
      <w:del w:id="566" w:author="Ellis, James" w:date="2017-01-09T10:34:00Z">
        <w:r w:rsidDel="00482CEA">
          <w:rPr>
            <w:rFonts w:ascii="Arial" w:eastAsia="Arial" w:hAnsi="Arial" w:cs="Arial"/>
          </w:rPr>
          <w:delText>18</w:delText>
        </w:r>
      </w:del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million.</w:t>
      </w:r>
      <w:del w:id="567" w:author="Ellis, James" w:date="2017-01-09T10:35:00Z">
        <w:r w:rsidDel="00175A03">
          <w:rPr>
            <w:rFonts w:ascii="Arial" w:eastAsia="Arial" w:hAnsi="Arial" w:cs="Arial"/>
          </w:rPr>
          <w:delText xml:space="preserve">  </w:delText>
        </w:r>
        <w:r w:rsidDel="00175A03">
          <w:rPr>
            <w:rFonts w:ascii="Arial" w:eastAsia="Arial" w:hAnsi="Arial" w:cs="Arial"/>
            <w:spacing w:val="5"/>
          </w:rPr>
          <w:delText xml:space="preserve"> </w:delText>
        </w:r>
      </w:del>
      <w:ins w:id="568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opularizing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91"/>
        </w:rPr>
        <w:t>wireless</w:t>
      </w:r>
      <w:r>
        <w:rPr>
          <w:rFonts w:ascii="Arial" w:eastAsia="Arial" w:hAnsi="Arial" w:cs="Arial"/>
          <w:spacing w:val="39"/>
          <w:w w:val="91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del w:id="569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8"/>
          </w:rPr>
          <w:delText xml:space="preserve"> </w:delText>
        </w:r>
      </w:del>
      <w:ins w:id="570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102"/>
        </w:rPr>
        <w:t>monito</w:t>
      </w:r>
      <w:r>
        <w:rPr>
          <w:rFonts w:ascii="Arial" w:eastAsia="Arial" w:hAnsi="Arial" w:cs="Arial"/>
          <w:spacing w:val="1"/>
          <w:w w:val="102"/>
        </w:rPr>
        <w:t>r</w:t>
      </w:r>
      <w:r>
        <w:rPr>
          <w:rFonts w:ascii="Arial" w:eastAsia="Arial" w:hAnsi="Arial" w:cs="Arial"/>
          <w:w w:val="78"/>
        </w:rPr>
        <w:t>s</w:t>
      </w:r>
      <w:del w:id="571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8"/>
          </w:rPr>
          <w:delText xml:space="preserve"> </w:delText>
        </w:r>
      </w:del>
      <w:ins w:id="572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could start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103"/>
        </w:rPr>
        <w:t>I</w:t>
      </w:r>
      <w:r>
        <w:rPr>
          <w:rFonts w:ascii="Arial" w:eastAsia="Arial" w:hAnsi="Arial" w:cs="Arial"/>
          <w:spacing w:val="-25"/>
          <w:w w:val="103"/>
        </w:rPr>
        <w:t>F</w:t>
      </w:r>
      <w:r>
        <w:rPr>
          <w:rFonts w:ascii="Arial" w:eastAsia="Arial" w:hAnsi="Arial" w:cs="Arial"/>
          <w:w w:val="103"/>
        </w:rPr>
        <w:t>AS</w:t>
      </w:r>
      <w:r>
        <w:rPr>
          <w:rFonts w:ascii="Arial" w:eastAsia="Arial" w:hAnsi="Arial" w:cs="Arial"/>
          <w:spacing w:val="33"/>
          <w:w w:val="103"/>
        </w:rPr>
        <w:t xml:space="preserve"> </w:t>
      </w:r>
      <w:r>
        <w:rPr>
          <w:rFonts w:ascii="Arial" w:eastAsia="Arial" w:hAnsi="Arial" w:cs="Arial"/>
        </w:rPr>
        <w:t>extension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89"/>
        </w:rPr>
        <w:t>offices</w:t>
      </w:r>
      <w:r>
        <w:rPr>
          <w:rFonts w:ascii="Arial" w:eastAsia="Arial" w:hAnsi="Arial" w:cs="Arial"/>
          <w:spacing w:val="42"/>
          <w:w w:val="89"/>
        </w:rPr>
        <w:t xml:space="preserve"> </w:t>
      </w:r>
      <w:r>
        <w:rPr>
          <w:rFonts w:ascii="Arial" w:eastAsia="Arial" w:hAnsi="Arial" w:cs="Arial"/>
        </w:rPr>
        <w:t>setting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them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free;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enough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plac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w w:val="93"/>
        </w:rPr>
        <w:t>sta</w:t>
      </w:r>
      <w:r>
        <w:rPr>
          <w:rFonts w:ascii="Arial" w:eastAsia="Arial" w:hAnsi="Arial" w:cs="Arial"/>
          <w:spacing w:val="-6"/>
          <w:w w:val="93"/>
        </w:rPr>
        <w:t>k</w:t>
      </w:r>
      <w:r>
        <w:rPr>
          <w:rFonts w:ascii="Arial" w:eastAsia="Arial" w:hAnsi="Arial" w:cs="Arial"/>
          <w:w w:val="93"/>
        </w:rPr>
        <w:t>eholders</w:t>
      </w:r>
      <w:r>
        <w:rPr>
          <w:rFonts w:ascii="Arial" w:eastAsia="Arial" w:hAnsi="Arial" w:cs="Arial"/>
          <w:spacing w:val="24"/>
          <w:w w:val="9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</w:t>
      </w:r>
      <w:r>
        <w:rPr>
          <w:rFonts w:ascii="Arial" w:eastAsia="Arial" w:hAnsi="Arial" w:cs="Arial"/>
          <w:spacing w:val="21"/>
          <w:w w:val="88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apt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2"/>
        </w:rPr>
        <w:t>pur</w:t>
      </w:r>
      <w:r>
        <w:rPr>
          <w:rFonts w:ascii="Arial" w:eastAsia="Arial" w:hAnsi="Arial" w:cs="Arial"/>
          <w:spacing w:val="-6"/>
          <w:w w:val="92"/>
        </w:rPr>
        <w:t>c</w:t>
      </w:r>
      <w:r>
        <w:rPr>
          <w:rFonts w:ascii="Arial" w:eastAsia="Arial" w:hAnsi="Arial" w:cs="Arial"/>
          <w:w w:val="92"/>
        </w:rPr>
        <w:t>hase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</w:rPr>
        <w:t>them.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tuall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6"/>
        </w:rPr>
        <w:t>tw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function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113"/>
        </w:rPr>
        <w:t>li</w:t>
      </w:r>
      <w:r>
        <w:rPr>
          <w:rFonts w:ascii="Arial" w:eastAsia="Arial" w:hAnsi="Arial" w:cs="Arial"/>
          <w:spacing w:val="-5"/>
          <w:w w:val="113"/>
        </w:rPr>
        <w:t>k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  <w:spacing w:val="-17"/>
          <w:w w:val="97"/>
        </w:rPr>
        <w:t>W</w:t>
      </w:r>
      <w:r>
        <w:rPr>
          <w:rFonts w:ascii="Arial" w:eastAsia="Arial" w:hAnsi="Arial" w:cs="Arial"/>
          <w:w w:val="97"/>
        </w:rPr>
        <w:t>eatherUndergrou</w:t>
      </w:r>
      <w:r>
        <w:rPr>
          <w:rFonts w:ascii="Arial" w:eastAsia="Arial" w:hAnsi="Arial" w:cs="Arial"/>
          <w:spacing w:val="1"/>
          <w:w w:val="97"/>
        </w:rPr>
        <w:t>n</w:t>
      </w:r>
      <w:r>
        <w:rPr>
          <w:rFonts w:ascii="Arial" w:eastAsia="Arial" w:hAnsi="Arial" w:cs="Arial"/>
          <w:w w:val="97"/>
        </w:rPr>
        <w:t>d</w:t>
      </w:r>
      <w:r>
        <w:rPr>
          <w:rFonts w:ascii="Arial" w:eastAsia="Arial" w:hAnsi="Arial" w:cs="Arial"/>
          <w:spacing w:val="12"/>
          <w:w w:val="97"/>
        </w:rPr>
        <w:t xml:space="preserve"> </w:t>
      </w:r>
      <w:r>
        <w:rPr>
          <w:rFonts w:ascii="Arial" w:eastAsia="Arial" w:hAnsi="Arial" w:cs="Arial"/>
        </w:rPr>
        <w:t>[27],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92"/>
        </w:rPr>
        <w:t>where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  <w:w w:val="92"/>
        </w:rPr>
        <w:t>users</w:t>
      </w:r>
      <w:r>
        <w:rPr>
          <w:rFonts w:ascii="Arial" w:eastAsia="Arial" w:hAnsi="Arial" w:cs="Arial"/>
          <w:spacing w:val="-10"/>
          <w:w w:val="92"/>
        </w:rPr>
        <w:t xml:space="preserve"> </w:t>
      </w:r>
      <w:r>
        <w:rPr>
          <w:rFonts w:ascii="Arial" w:eastAsia="Arial" w:hAnsi="Arial" w:cs="Arial"/>
          <w:w w:val="92"/>
        </w:rPr>
        <w:t>pur</w:t>
      </w:r>
      <w:r>
        <w:rPr>
          <w:rFonts w:ascii="Arial" w:eastAsia="Arial" w:hAnsi="Arial" w:cs="Arial"/>
          <w:spacing w:val="-6"/>
          <w:w w:val="92"/>
        </w:rPr>
        <w:t>c</w:t>
      </w:r>
      <w:r>
        <w:rPr>
          <w:rFonts w:ascii="Arial" w:eastAsia="Arial" w:hAnsi="Arial" w:cs="Arial"/>
          <w:w w:val="92"/>
        </w:rPr>
        <w:t>hase</w:t>
      </w:r>
      <w:r>
        <w:rPr>
          <w:rFonts w:ascii="Arial" w:eastAsia="Arial" w:hAnsi="Arial" w:cs="Arial"/>
          <w:spacing w:val="13"/>
          <w:w w:val="92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w</w:t>
      </w:r>
      <w:r>
        <w:rPr>
          <w:rFonts w:ascii="Arial" w:eastAsia="Arial" w:hAnsi="Arial" w:cs="Arial"/>
          <w:w w:val="92"/>
        </w:rPr>
        <w:t>eather</w:t>
      </w:r>
      <w:r>
        <w:rPr>
          <w:rFonts w:ascii="Arial" w:eastAsia="Arial" w:hAnsi="Arial" w:cs="Arial"/>
          <w:spacing w:val="42"/>
          <w:w w:val="92"/>
        </w:rPr>
        <w:t xml:space="preserve"> </w:t>
      </w:r>
      <w:r>
        <w:rPr>
          <w:rFonts w:ascii="Arial" w:eastAsia="Arial" w:hAnsi="Arial" w:cs="Arial"/>
          <w:w w:val="101"/>
        </w:rPr>
        <w:t>statio</w:t>
      </w:r>
      <w:r>
        <w:rPr>
          <w:rFonts w:ascii="Arial" w:eastAsia="Arial" w:hAnsi="Arial" w:cs="Arial"/>
          <w:spacing w:val="1"/>
          <w:w w:val="101"/>
        </w:rPr>
        <w:t>n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tribute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 xml:space="preserve">citizen- </w:t>
      </w:r>
      <w:r>
        <w:rPr>
          <w:rFonts w:ascii="Arial" w:eastAsia="Arial" w:hAnsi="Arial" w:cs="Arial"/>
          <w:w w:val="87"/>
        </w:rPr>
        <w:t>science</w:t>
      </w:r>
      <w:r>
        <w:rPr>
          <w:rFonts w:ascii="Arial" w:eastAsia="Arial" w:hAnsi="Arial" w:cs="Arial"/>
          <w:spacing w:val="32"/>
          <w:w w:val="87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[14].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18"/>
        </w:rPr>
        <w:t>F</w:t>
      </w:r>
      <w:r>
        <w:rPr>
          <w:rFonts w:ascii="Arial" w:eastAsia="Arial" w:hAnsi="Arial" w:cs="Arial"/>
        </w:rPr>
        <w:t>uture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funds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NI</w:t>
      </w:r>
      <w:r>
        <w:rPr>
          <w:rFonts w:ascii="Arial" w:eastAsia="Arial" w:hAnsi="Arial" w:cs="Arial"/>
          <w:spacing w:val="-24"/>
        </w:rPr>
        <w:t>F</w:t>
      </w:r>
      <w:r>
        <w:rPr>
          <w:rFonts w:ascii="Arial" w:eastAsia="Arial" w:hAnsi="Arial" w:cs="Arial"/>
        </w:rPr>
        <w:t>A</w:t>
      </w:r>
      <w:del w:id="573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7"/>
          </w:rPr>
          <w:delText xml:space="preserve"> </w:delText>
        </w:r>
      </w:del>
      <w:ins w:id="574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gra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ts,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along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w w:val="95"/>
        </w:rPr>
        <w:t>commercial</w:t>
      </w:r>
      <w:r>
        <w:rPr>
          <w:rFonts w:ascii="Arial" w:eastAsia="Arial" w:hAnsi="Arial" w:cs="Arial"/>
          <w:spacing w:val="27"/>
          <w:w w:val="95"/>
        </w:rPr>
        <w:t xml:space="preserve"> </w:t>
      </w:r>
      <w:r>
        <w:rPr>
          <w:rFonts w:ascii="Arial" w:eastAsia="Arial" w:hAnsi="Arial" w:cs="Arial"/>
          <w:w w:val="99"/>
        </w:rPr>
        <w:t>pr</w:t>
      </w:r>
      <w:r>
        <w:rPr>
          <w:rFonts w:ascii="Arial" w:eastAsia="Arial" w:hAnsi="Arial" w:cs="Arial"/>
          <w:spacing w:val="6"/>
          <w:w w:val="99"/>
        </w:rPr>
        <w:t>o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w w:val="85"/>
        </w:rPr>
        <w:t xml:space="preserve">eeds,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fund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4"/>
        </w:rPr>
        <w:t>refineme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3"/>
        </w:rPr>
        <w:t>ad</w:t>
      </w:r>
      <w:r>
        <w:rPr>
          <w:rFonts w:ascii="Arial" w:eastAsia="Arial" w:hAnsi="Arial" w:cs="Arial"/>
          <w:spacing w:val="-11"/>
          <w:w w:val="93"/>
        </w:rPr>
        <w:t>v</w:t>
      </w:r>
      <w:r>
        <w:rPr>
          <w:rFonts w:ascii="Arial" w:eastAsia="Arial" w:hAnsi="Arial" w:cs="Arial"/>
          <w:w w:val="93"/>
        </w:rPr>
        <w:t>anceme</w:t>
      </w:r>
      <w:r>
        <w:rPr>
          <w:rFonts w:ascii="Arial" w:eastAsia="Arial" w:hAnsi="Arial" w:cs="Arial"/>
          <w:spacing w:val="-6"/>
          <w:w w:val="93"/>
        </w:rPr>
        <w:t>n</w:t>
      </w:r>
      <w:r>
        <w:rPr>
          <w:rFonts w:ascii="Arial" w:eastAsia="Arial" w:hAnsi="Arial" w:cs="Arial"/>
          <w:w w:val="93"/>
        </w:rPr>
        <w:t>ts</w:t>
      </w:r>
      <w:r>
        <w:rPr>
          <w:rFonts w:ascii="Arial" w:eastAsia="Arial" w:hAnsi="Arial" w:cs="Arial"/>
          <w:spacing w:val="21"/>
          <w:w w:val="9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hnolog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.</w:t>
      </w:r>
    </w:p>
    <w:p w14:paraId="64B16589" w14:textId="77777777" w:rsidR="00DA178C" w:rsidRDefault="00DA178C">
      <w:pPr>
        <w:spacing w:after="0"/>
        <w:jc w:val="both"/>
        <w:sectPr w:rsidR="00DA178C">
          <w:pgSz w:w="12240" w:h="15840"/>
          <w:pgMar w:top="1340" w:right="1320" w:bottom="280" w:left="1340" w:header="720" w:footer="720" w:gutter="0"/>
          <w:cols w:space="720"/>
        </w:sectPr>
      </w:pPr>
    </w:p>
    <w:p w14:paraId="049132C2" w14:textId="04054D35" w:rsidR="00DA178C" w:rsidRDefault="00482CEA">
      <w:pPr>
        <w:spacing w:before="56" w:after="0" w:line="240" w:lineRule="auto"/>
        <w:ind w:left="1954" w:right="193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Biographical</w:t>
      </w:r>
      <w:del w:id="575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1"/>
            <w:sz w:val="28"/>
            <w:szCs w:val="28"/>
          </w:rPr>
          <w:delText xml:space="preserve"> </w:delText>
        </w:r>
      </w:del>
      <w:ins w:id="576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>k</w:t>
      </w:r>
      <w:r>
        <w:rPr>
          <w:rFonts w:ascii="Arial" w:eastAsia="Arial" w:hAnsi="Arial" w:cs="Arial"/>
          <w:b/>
          <w:bCs/>
          <w:sz w:val="28"/>
          <w:szCs w:val="28"/>
        </w:rPr>
        <w:t>et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>c</w:t>
      </w:r>
      <w:r>
        <w:rPr>
          <w:rFonts w:ascii="Arial" w:eastAsia="Arial" w:hAnsi="Arial" w:cs="Arial"/>
          <w:b/>
          <w:bCs/>
          <w:sz w:val="28"/>
          <w:szCs w:val="28"/>
        </w:rPr>
        <w:t>h:</w:t>
      </w:r>
      <w:del w:id="577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6"/>
            <w:sz w:val="28"/>
            <w:szCs w:val="28"/>
          </w:rPr>
          <w:delText xml:space="preserve"> </w:delText>
        </w:r>
      </w:del>
      <w:ins w:id="578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Joa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q</w:t>
      </w:r>
      <w:r>
        <w:rPr>
          <w:rFonts w:ascii="Arial" w:eastAsia="Arial" w:hAnsi="Arial" w:cs="Arial"/>
          <w:b/>
          <w:bCs/>
          <w:sz w:val="28"/>
          <w:szCs w:val="28"/>
        </w:rPr>
        <w:t>uin</w:t>
      </w:r>
      <w:r>
        <w:rPr>
          <w:rFonts w:ascii="Arial" w:eastAsia="Arial" w:hAnsi="Arial" w:cs="Arial"/>
          <w:b/>
          <w:bCs/>
          <w:spacing w:val="5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8"/>
          <w:sz w:val="28"/>
          <w:szCs w:val="28"/>
        </w:rPr>
        <w:t>Ca</w:t>
      </w:r>
      <w:r>
        <w:rPr>
          <w:rFonts w:ascii="Arial" w:eastAsia="Arial" w:hAnsi="Arial" w:cs="Arial"/>
          <w:b/>
          <w:bCs/>
          <w:w w:val="95"/>
          <w:sz w:val="28"/>
          <w:szCs w:val="28"/>
        </w:rPr>
        <w:t>san</w:t>
      </w:r>
      <w:r>
        <w:rPr>
          <w:rFonts w:ascii="Arial" w:eastAsia="Arial" w:hAnsi="Arial" w:cs="Arial"/>
          <w:b/>
          <w:bCs/>
          <w:spacing w:val="-8"/>
          <w:w w:val="95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-18"/>
          <w:w w:val="109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</w:p>
    <w:p w14:paraId="5154E4DD" w14:textId="77777777" w:rsidR="00DA178C" w:rsidRDefault="00DA178C">
      <w:pPr>
        <w:spacing w:before="13" w:after="0" w:line="240" w:lineRule="exact"/>
        <w:rPr>
          <w:sz w:val="24"/>
          <w:szCs w:val="24"/>
        </w:rPr>
      </w:pPr>
    </w:p>
    <w:p w14:paraId="40DCC874" w14:textId="5A6F8E5E" w:rsidR="00DA178C" w:rsidRDefault="00482CEA">
      <w:pPr>
        <w:spacing w:after="0" w:line="240" w:lineRule="auto"/>
        <w:ind w:left="2741" w:right="272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(a)</w:t>
      </w:r>
      <w:del w:id="579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7"/>
            <w:sz w:val="28"/>
            <w:szCs w:val="28"/>
          </w:rPr>
          <w:delText xml:space="preserve"> </w:delText>
        </w:r>
      </w:del>
      <w:ins w:id="580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Professional</w:t>
      </w:r>
      <w:r>
        <w:rPr>
          <w:rFonts w:ascii="Arial" w:eastAsia="Arial" w:hAnsi="Arial" w:cs="Arial"/>
          <w:b/>
          <w:bCs/>
          <w:spacing w:val="3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7"/>
          <w:sz w:val="28"/>
          <w:szCs w:val="28"/>
        </w:rPr>
        <w:t>Preparation</w:t>
      </w:r>
    </w:p>
    <w:p w14:paraId="7102DFA2" w14:textId="77777777" w:rsidR="00DA178C" w:rsidRDefault="00DA178C">
      <w:pPr>
        <w:spacing w:before="1" w:after="0" w:line="220" w:lineRule="exact"/>
      </w:pPr>
    </w:p>
    <w:p w14:paraId="164A2D5C" w14:textId="460CA81D" w:rsidR="00DA178C" w:rsidRDefault="00482CEA">
      <w:pPr>
        <w:spacing w:after="0" w:line="240" w:lineRule="auto"/>
        <w:ind w:left="100" w:right="-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bCs/>
        </w:rPr>
        <w:t>Phd</w:t>
      </w:r>
      <w:bookmarkStart w:id="581" w:name="_GoBack"/>
      <w:bookmarkEnd w:id="581"/>
      <w:proofErr w:type="spellEnd"/>
      <w:r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  <w:b/>
          <w:bCs/>
          <w:spacing w:val="61"/>
        </w:rPr>
        <w:t xml:space="preserve"> </w:t>
      </w:r>
      <w:r>
        <w:rPr>
          <w:rFonts w:ascii="Arial" w:eastAsia="Arial" w:hAnsi="Arial" w:cs="Arial"/>
          <w:b/>
          <w:bCs/>
        </w:rPr>
        <w:t>Electri</w:t>
      </w:r>
      <w:r>
        <w:rPr>
          <w:rFonts w:ascii="Arial" w:eastAsia="Arial" w:hAnsi="Arial" w:cs="Arial"/>
          <w:b/>
          <w:bCs/>
          <w:spacing w:val="1"/>
        </w:rPr>
        <w:t>c</w:t>
      </w:r>
      <w:r>
        <w:rPr>
          <w:rFonts w:ascii="Arial" w:eastAsia="Arial" w:hAnsi="Arial" w:cs="Arial"/>
          <w:b/>
          <w:bCs/>
        </w:rPr>
        <w:t>al</w:t>
      </w:r>
      <w:del w:id="582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6"/>
          </w:rPr>
          <w:delText xml:space="preserve"> </w:delText>
        </w:r>
      </w:del>
      <w:ins w:id="583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Engineering</w:t>
      </w:r>
      <w:del w:id="584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3"/>
          </w:rPr>
          <w:delText xml:space="preserve"> </w:delText>
        </w:r>
      </w:del>
      <w:ins w:id="585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Florida,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6"/>
        </w:rPr>
        <w:t>Gainesville,</w:t>
      </w:r>
      <w:r>
        <w:rPr>
          <w:rFonts w:ascii="Arial" w:eastAsia="Arial" w:hAnsi="Arial" w:cs="Arial"/>
          <w:spacing w:val="15"/>
          <w:w w:val="96"/>
        </w:rPr>
        <w:t xml:space="preserve"> </w:t>
      </w:r>
      <w:r>
        <w:rPr>
          <w:rFonts w:ascii="Arial" w:eastAsia="Arial" w:hAnsi="Arial" w:cs="Arial"/>
        </w:rPr>
        <w:t>FL,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2010</w:t>
      </w:r>
    </w:p>
    <w:p w14:paraId="36BADE4A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39EE9BBE" w14:textId="6E9A2EAF" w:rsidR="00DA178C" w:rsidRDefault="00482CEA">
      <w:pPr>
        <w:spacing w:after="0" w:line="257" w:lineRule="auto"/>
        <w:ind w:left="645" w:right="43" w:hanging="54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1"/>
        </w:rPr>
        <w:t>ME,</w:t>
      </w:r>
      <w:r>
        <w:rPr>
          <w:rFonts w:ascii="Arial" w:eastAsia="Arial" w:hAnsi="Arial" w:cs="Arial"/>
          <w:b/>
          <w:bCs/>
          <w:spacing w:val="51"/>
          <w:w w:val="111"/>
        </w:rPr>
        <w:t xml:space="preserve"> </w:t>
      </w:r>
      <w:r>
        <w:rPr>
          <w:rFonts w:ascii="Arial" w:eastAsia="Arial" w:hAnsi="Arial" w:cs="Arial"/>
          <w:b/>
          <w:bCs/>
          <w:w w:val="111"/>
        </w:rPr>
        <w:t>Agricu</w:t>
      </w:r>
      <w:r>
        <w:rPr>
          <w:rFonts w:ascii="Arial" w:eastAsia="Arial" w:hAnsi="Arial" w:cs="Arial"/>
          <w:b/>
          <w:bCs/>
          <w:spacing w:val="1"/>
          <w:w w:val="111"/>
        </w:rPr>
        <w:t>l</w:t>
      </w:r>
      <w:r>
        <w:rPr>
          <w:rFonts w:ascii="Arial" w:eastAsia="Arial" w:hAnsi="Arial" w:cs="Arial"/>
          <w:b/>
          <w:bCs/>
          <w:w w:val="111"/>
        </w:rPr>
        <w:t>tural</w:t>
      </w:r>
      <w:r>
        <w:rPr>
          <w:rFonts w:ascii="Arial" w:eastAsia="Arial" w:hAnsi="Arial" w:cs="Arial"/>
          <w:b/>
          <w:bCs/>
          <w:spacing w:val="-22"/>
          <w:w w:val="111"/>
        </w:rPr>
        <w:t xml:space="preserve"> </w:t>
      </w:r>
      <w:r>
        <w:rPr>
          <w:rFonts w:ascii="Arial" w:eastAsia="Arial" w:hAnsi="Arial" w:cs="Arial"/>
          <w:b/>
          <w:bCs/>
        </w:rPr>
        <w:t>and</w:t>
      </w:r>
      <w:r>
        <w:rPr>
          <w:rFonts w:ascii="Arial" w:eastAsia="Arial" w:hAnsi="Arial" w:cs="Arial"/>
          <w:b/>
          <w:bCs/>
          <w:spacing w:val="31"/>
        </w:rPr>
        <w:t xml:space="preserve"> </w:t>
      </w:r>
      <w:r>
        <w:rPr>
          <w:rFonts w:ascii="Arial" w:eastAsia="Arial" w:hAnsi="Arial" w:cs="Arial"/>
          <w:b/>
          <w:bCs/>
        </w:rPr>
        <w:t>Biological</w:t>
      </w:r>
      <w:r>
        <w:rPr>
          <w:rFonts w:ascii="Arial" w:eastAsia="Arial" w:hAnsi="Arial" w:cs="Arial"/>
          <w:b/>
          <w:bCs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Engineering</w:t>
      </w:r>
      <w:del w:id="586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3"/>
          </w:rPr>
          <w:delText xml:space="preserve"> </w:delText>
        </w:r>
      </w:del>
      <w:ins w:id="587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Florida,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96"/>
        </w:rPr>
        <w:t xml:space="preserve">Gainesville, </w:t>
      </w:r>
      <w:r>
        <w:rPr>
          <w:rFonts w:ascii="Arial" w:eastAsia="Arial" w:hAnsi="Arial" w:cs="Arial"/>
        </w:rPr>
        <w:t>FL,</w:t>
      </w:r>
      <w:r>
        <w:rPr>
          <w:rFonts w:ascii="Arial" w:eastAsia="Arial" w:hAnsi="Arial" w:cs="Arial"/>
          <w:spacing w:val="11"/>
        </w:rPr>
        <w:t xml:space="preserve"> </w:t>
      </w:r>
      <w:proofErr w:type="spellStart"/>
      <w:r>
        <w:rPr>
          <w:rFonts w:ascii="Arial" w:eastAsia="Arial" w:hAnsi="Arial" w:cs="Arial"/>
        </w:rPr>
        <w:t>Decem</w:t>
      </w:r>
      <w:proofErr w:type="spellEnd"/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2007</w:t>
      </w:r>
    </w:p>
    <w:p w14:paraId="11D9A038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64E42FCD" w14:textId="2BFDDAB9" w:rsidR="00DA178C" w:rsidRDefault="00482CEA">
      <w:pPr>
        <w:spacing w:after="0" w:line="257" w:lineRule="auto"/>
        <w:ind w:left="645" w:right="43" w:hanging="54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BS,</w:t>
      </w:r>
      <w:r>
        <w:rPr>
          <w:rFonts w:ascii="Arial" w:eastAsia="Arial" w:hAnsi="Arial" w:cs="Arial"/>
          <w:b/>
          <w:bCs/>
          <w:spacing w:val="41"/>
        </w:rPr>
        <w:t xml:space="preserve"> </w:t>
      </w:r>
      <w:r>
        <w:rPr>
          <w:rFonts w:ascii="Arial" w:eastAsia="Arial" w:hAnsi="Arial" w:cs="Arial"/>
          <w:b/>
          <w:bCs/>
          <w:w w:val="108"/>
        </w:rPr>
        <w:t>Agricultural</w:t>
      </w:r>
      <w:r>
        <w:rPr>
          <w:rFonts w:ascii="Arial" w:eastAsia="Arial" w:hAnsi="Arial" w:cs="Arial"/>
          <w:b/>
          <w:bCs/>
          <w:spacing w:val="19"/>
          <w:w w:val="108"/>
        </w:rPr>
        <w:t xml:space="preserve"> </w:t>
      </w:r>
      <w:r>
        <w:rPr>
          <w:rFonts w:ascii="Arial" w:eastAsia="Arial" w:hAnsi="Arial" w:cs="Arial"/>
          <w:b/>
          <w:bCs/>
        </w:rPr>
        <w:t>and</w:t>
      </w:r>
      <w:r>
        <w:rPr>
          <w:rFonts w:ascii="Arial" w:eastAsia="Arial" w:hAnsi="Arial" w:cs="Arial"/>
          <w:b/>
          <w:bCs/>
          <w:spacing w:val="31"/>
        </w:rPr>
        <w:t xml:space="preserve"> </w:t>
      </w:r>
      <w:r>
        <w:rPr>
          <w:rFonts w:ascii="Arial" w:eastAsia="Arial" w:hAnsi="Arial" w:cs="Arial"/>
          <w:b/>
          <w:bCs/>
        </w:rPr>
        <w:t>Biological</w:t>
      </w:r>
      <w:r>
        <w:rPr>
          <w:rFonts w:ascii="Arial" w:eastAsia="Arial" w:hAnsi="Arial" w:cs="Arial"/>
          <w:b/>
          <w:bCs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Engineering</w:t>
      </w:r>
      <w:del w:id="588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3"/>
          </w:rPr>
          <w:delText xml:space="preserve"> </w:delText>
        </w:r>
      </w:del>
      <w:ins w:id="589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Florida,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6"/>
        </w:rPr>
        <w:t>Gainesville,</w:t>
      </w:r>
      <w:r>
        <w:rPr>
          <w:rFonts w:ascii="Arial" w:eastAsia="Arial" w:hAnsi="Arial" w:cs="Arial"/>
          <w:spacing w:val="14"/>
          <w:w w:val="96"/>
        </w:rPr>
        <w:t xml:space="preserve"> </w:t>
      </w:r>
      <w:r>
        <w:rPr>
          <w:rFonts w:ascii="Arial" w:eastAsia="Arial" w:hAnsi="Arial" w:cs="Arial"/>
        </w:rPr>
        <w:t>FL,</w:t>
      </w:r>
      <w:r>
        <w:rPr>
          <w:rFonts w:ascii="Arial" w:eastAsia="Arial" w:hAnsi="Arial" w:cs="Arial"/>
          <w:spacing w:val="30"/>
        </w:rPr>
        <w:t xml:space="preserve"> </w:t>
      </w:r>
      <w:proofErr w:type="spellStart"/>
      <w:r>
        <w:rPr>
          <w:rFonts w:ascii="Arial" w:eastAsia="Arial" w:hAnsi="Arial" w:cs="Arial"/>
        </w:rPr>
        <w:t>Decem</w:t>
      </w:r>
      <w:proofErr w:type="spellEnd"/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</w:t>
      </w:r>
      <w:proofErr w:type="spellEnd"/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2006</w:t>
      </w:r>
    </w:p>
    <w:p w14:paraId="210AB2CD" w14:textId="77777777" w:rsidR="00DA178C" w:rsidRDefault="00DA178C">
      <w:pPr>
        <w:spacing w:before="1" w:after="0" w:line="160" w:lineRule="exact"/>
        <w:rPr>
          <w:sz w:val="16"/>
          <w:szCs w:val="16"/>
        </w:rPr>
      </w:pPr>
    </w:p>
    <w:p w14:paraId="327A2875" w14:textId="77777777" w:rsidR="00DA178C" w:rsidRDefault="00DA178C">
      <w:pPr>
        <w:spacing w:after="0" w:line="200" w:lineRule="exact"/>
        <w:rPr>
          <w:sz w:val="20"/>
          <w:szCs w:val="20"/>
        </w:rPr>
      </w:pPr>
    </w:p>
    <w:p w14:paraId="136EDD02" w14:textId="44BCBB75" w:rsidR="00DA178C" w:rsidRDefault="00482CEA">
      <w:pPr>
        <w:spacing w:after="0" w:line="240" w:lineRule="auto"/>
        <w:ind w:left="3471" w:right="345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(b)</w:t>
      </w:r>
      <w:del w:id="590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4"/>
            <w:sz w:val="28"/>
            <w:szCs w:val="28"/>
          </w:rPr>
          <w:delText xml:space="preserve"> </w:delText>
        </w:r>
      </w:del>
      <w:ins w:id="591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w w:val="110"/>
          <w:sz w:val="28"/>
          <w:szCs w:val="28"/>
        </w:rPr>
        <w:t>Ap</w:t>
      </w:r>
      <w:r>
        <w:rPr>
          <w:rFonts w:ascii="Arial" w:eastAsia="Arial" w:hAnsi="Arial" w:cs="Arial"/>
          <w:b/>
          <w:bCs/>
          <w:spacing w:val="9"/>
          <w:w w:val="110"/>
          <w:sz w:val="28"/>
          <w:szCs w:val="28"/>
        </w:rPr>
        <w:t>p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oi</w:t>
      </w:r>
      <w:r>
        <w:rPr>
          <w:rFonts w:ascii="Arial" w:eastAsia="Arial" w:hAnsi="Arial" w:cs="Arial"/>
          <w:b/>
          <w:bCs/>
          <w:spacing w:val="-9"/>
          <w:w w:val="102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07"/>
          <w:sz w:val="28"/>
          <w:szCs w:val="28"/>
        </w:rPr>
        <w:t>tme</w:t>
      </w:r>
      <w:r>
        <w:rPr>
          <w:rFonts w:ascii="Arial" w:eastAsia="Arial" w:hAnsi="Arial" w:cs="Arial"/>
          <w:b/>
          <w:bCs/>
          <w:spacing w:val="-9"/>
          <w:w w:val="107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01"/>
          <w:sz w:val="28"/>
          <w:szCs w:val="28"/>
        </w:rPr>
        <w:t>ts</w:t>
      </w:r>
    </w:p>
    <w:p w14:paraId="1F215AAA" w14:textId="77777777" w:rsidR="00DA178C" w:rsidRDefault="00DA178C">
      <w:pPr>
        <w:spacing w:before="1" w:after="0" w:line="220" w:lineRule="exact"/>
      </w:pPr>
    </w:p>
    <w:p w14:paraId="5D9FE36E" w14:textId="77777777" w:rsidR="00DA178C" w:rsidRDefault="00482CEA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Resear</w:t>
      </w:r>
      <w:r>
        <w:rPr>
          <w:rFonts w:ascii="Arial" w:eastAsia="Arial" w:hAnsi="Arial" w:cs="Arial"/>
          <w:b/>
          <w:bCs/>
          <w:spacing w:val="-7"/>
        </w:rPr>
        <w:t>c</w:t>
      </w:r>
      <w:r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  <w:spacing w:val="18"/>
        </w:rPr>
        <w:t xml:space="preserve"> </w:t>
      </w:r>
      <w:r>
        <w:rPr>
          <w:rFonts w:ascii="Arial" w:eastAsia="Arial" w:hAnsi="Arial" w:cs="Arial"/>
          <w:b/>
          <w:bCs/>
          <w:w w:val="99"/>
        </w:rPr>
        <w:t>Assist</w:t>
      </w:r>
      <w:r>
        <w:rPr>
          <w:rFonts w:ascii="Arial" w:eastAsia="Arial" w:hAnsi="Arial" w:cs="Arial"/>
          <w:b/>
          <w:bCs/>
          <w:spacing w:val="1"/>
          <w:w w:val="99"/>
        </w:rPr>
        <w:t>a</w:t>
      </w:r>
      <w:r>
        <w:rPr>
          <w:rFonts w:ascii="Arial" w:eastAsia="Arial" w:hAnsi="Arial" w:cs="Arial"/>
          <w:b/>
          <w:bCs/>
          <w:spacing w:val="-7"/>
          <w:w w:val="103"/>
        </w:rPr>
        <w:t>n</w:t>
      </w:r>
      <w:r>
        <w:rPr>
          <w:rFonts w:ascii="Arial" w:eastAsia="Arial" w:hAnsi="Arial" w:cs="Arial"/>
          <w:b/>
          <w:bCs/>
          <w:w w:val="133"/>
        </w:rPr>
        <w:t>t</w:t>
      </w:r>
      <w:r>
        <w:rPr>
          <w:rFonts w:ascii="Arial" w:eastAsia="Arial" w:hAnsi="Arial" w:cs="Arial"/>
          <w:b/>
          <w:bCs/>
          <w:spacing w:val="22"/>
        </w:rPr>
        <w:t xml:space="preserve"> </w:t>
      </w:r>
      <w:r>
        <w:rPr>
          <w:rFonts w:ascii="Arial" w:eastAsia="Arial" w:hAnsi="Arial" w:cs="Arial"/>
          <w:b/>
          <w:bCs/>
        </w:rPr>
        <w:t>Professor,</w:t>
      </w:r>
      <w:r>
        <w:rPr>
          <w:rFonts w:ascii="Arial" w:eastAsia="Arial" w:hAnsi="Arial" w:cs="Arial"/>
          <w:b/>
          <w:bCs/>
          <w:spacing w:val="38"/>
        </w:rPr>
        <w:t xml:space="preserve"> </w:t>
      </w:r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Florida,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August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2016</w:t>
      </w:r>
    </w:p>
    <w:p w14:paraId="59E4CB3A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395548DC" w14:textId="17703F96" w:rsidR="00DA178C" w:rsidRDefault="00482CEA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Senior</w:t>
      </w:r>
      <w:r>
        <w:rPr>
          <w:rFonts w:ascii="Arial" w:eastAsia="Arial" w:hAnsi="Arial" w:cs="Arial"/>
          <w:b/>
          <w:bCs/>
          <w:spacing w:val="30"/>
        </w:rPr>
        <w:t xml:space="preserve"> </w:t>
      </w:r>
      <w:r>
        <w:rPr>
          <w:rFonts w:ascii="Arial" w:eastAsia="Arial" w:hAnsi="Arial" w:cs="Arial"/>
          <w:b/>
          <w:bCs/>
        </w:rPr>
        <w:t>Engineer,</w:t>
      </w:r>
      <w:del w:id="592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8"/>
          </w:rPr>
          <w:delText xml:space="preserve"> </w:delText>
        </w:r>
      </w:del>
      <w:ins w:id="593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Florida,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5"/>
        </w:rPr>
        <w:t>N</w:t>
      </w:r>
      <w:r>
        <w:rPr>
          <w:rFonts w:ascii="Arial" w:eastAsia="Arial" w:hAnsi="Arial" w:cs="Arial"/>
          <w:spacing w:val="-6"/>
          <w:w w:val="95"/>
        </w:rPr>
        <w:t>ov</w:t>
      </w:r>
      <w:r>
        <w:rPr>
          <w:rFonts w:ascii="Arial" w:eastAsia="Arial" w:hAnsi="Arial" w:cs="Arial"/>
          <w:w w:val="95"/>
        </w:rPr>
        <w:t>e</w:t>
      </w:r>
      <w:r>
        <w:rPr>
          <w:rFonts w:ascii="Arial" w:eastAsia="Arial" w:hAnsi="Arial" w:cs="Arial"/>
          <w:spacing w:val="-6"/>
          <w:w w:val="95"/>
        </w:rPr>
        <w:t>m</w:t>
      </w:r>
      <w:r>
        <w:rPr>
          <w:rFonts w:ascii="Arial" w:eastAsia="Arial" w:hAnsi="Arial" w:cs="Arial"/>
          <w:spacing w:val="6"/>
          <w:w w:val="95"/>
        </w:rPr>
        <w:t>b</w:t>
      </w:r>
      <w:r>
        <w:rPr>
          <w:rFonts w:ascii="Arial" w:eastAsia="Arial" w:hAnsi="Arial" w:cs="Arial"/>
          <w:w w:val="95"/>
        </w:rPr>
        <w:t>er</w:t>
      </w:r>
      <w:r>
        <w:rPr>
          <w:rFonts w:ascii="Arial" w:eastAsia="Arial" w:hAnsi="Arial" w:cs="Arial"/>
          <w:spacing w:val="18"/>
          <w:w w:val="95"/>
        </w:rPr>
        <w:t xml:space="preserve"> </w:t>
      </w:r>
      <w:r>
        <w:rPr>
          <w:rFonts w:ascii="Arial" w:eastAsia="Arial" w:hAnsi="Arial" w:cs="Arial"/>
        </w:rPr>
        <w:t>2013</w:t>
      </w:r>
    </w:p>
    <w:p w14:paraId="17D90321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7B59CF58" w14:textId="48442D4A" w:rsidR="00DA178C" w:rsidRDefault="00482CEA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Resear</w:t>
      </w:r>
      <w:r>
        <w:rPr>
          <w:rFonts w:ascii="Arial" w:eastAsia="Arial" w:hAnsi="Arial" w:cs="Arial"/>
          <w:b/>
          <w:bCs/>
          <w:spacing w:val="-7"/>
        </w:rPr>
        <w:t>c</w:t>
      </w:r>
      <w:r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  <w:spacing w:val="18"/>
        </w:rPr>
        <w:t xml:space="preserve"> </w:t>
      </w:r>
      <w:r>
        <w:rPr>
          <w:rFonts w:ascii="Arial" w:eastAsia="Arial" w:hAnsi="Arial" w:cs="Arial"/>
          <w:b/>
          <w:bCs/>
        </w:rPr>
        <w:t>Engineer,</w:t>
      </w:r>
      <w:del w:id="594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8"/>
          </w:rPr>
          <w:delText xml:space="preserve"> </w:delText>
        </w:r>
      </w:del>
      <w:ins w:id="595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6"/>
        </w:rPr>
        <w:t>D</w:t>
      </w:r>
      <w:r>
        <w:rPr>
          <w:rFonts w:ascii="Arial" w:eastAsia="Arial" w:hAnsi="Arial" w:cs="Arial"/>
        </w:rPr>
        <w:t>A,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2010</w:t>
      </w:r>
    </w:p>
    <w:p w14:paraId="3F745250" w14:textId="77777777" w:rsidR="00DA178C" w:rsidRDefault="00DA178C">
      <w:pPr>
        <w:spacing w:before="8" w:after="0" w:line="170" w:lineRule="exact"/>
        <w:rPr>
          <w:sz w:val="17"/>
          <w:szCs w:val="17"/>
        </w:rPr>
      </w:pPr>
    </w:p>
    <w:p w14:paraId="6C869DE7" w14:textId="77777777" w:rsidR="00DA178C" w:rsidRDefault="00DA178C">
      <w:pPr>
        <w:spacing w:after="0" w:line="200" w:lineRule="exact"/>
        <w:rPr>
          <w:sz w:val="20"/>
          <w:szCs w:val="20"/>
        </w:rPr>
      </w:pPr>
    </w:p>
    <w:p w14:paraId="036494C4" w14:textId="7A8A5AE1" w:rsidR="00DA178C" w:rsidRDefault="00482CEA">
      <w:pPr>
        <w:spacing w:after="0" w:line="240" w:lineRule="auto"/>
        <w:ind w:left="3849" w:right="382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(c)</w:t>
      </w:r>
      <w:del w:id="596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"/>
            <w:sz w:val="28"/>
            <w:szCs w:val="28"/>
          </w:rPr>
          <w:delText xml:space="preserve"> </w:delText>
        </w:r>
      </w:del>
      <w:ins w:id="597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w w:val="109"/>
          <w:sz w:val="28"/>
          <w:szCs w:val="28"/>
        </w:rPr>
        <w:t>Pr</w:t>
      </w:r>
      <w:r>
        <w:rPr>
          <w:rFonts w:ascii="Arial" w:eastAsia="Arial" w:hAnsi="Arial" w:cs="Arial"/>
          <w:b/>
          <w:bCs/>
          <w:spacing w:val="9"/>
          <w:w w:val="109"/>
          <w:sz w:val="28"/>
          <w:szCs w:val="28"/>
        </w:rPr>
        <w:t>o</w:t>
      </w:r>
      <w:r>
        <w:rPr>
          <w:rFonts w:ascii="Arial" w:eastAsia="Arial" w:hAnsi="Arial" w:cs="Arial"/>
          <w:b/>
          <w:bCs/>
          <w:w w:val="101"/>
          <w:sz w:val="28"/>
          <w:szCs w:val="28"/>
        </w:rPr>
        <w:t>ducts</w:t>
      </w:r>
    </w:p>
    <w:p w14:paraId="44ABE1C5" w14:textId="77777777" w:rsidR="00DA178C" w:rsidRDefault="00DA178C">
      <w:pPr>
        <w:spacing w:before="1" w:after="0" w:line="220" w:lineRule="exact"/>
      </w:pPr>
    </w:p>
    <w:p w14:paraId="11010FBF" w14:textId="28CD5244" w:rsidR="00DA178C" w:rsidRDefault="00482CEA">
      <w:pPr>
        <w:spacing w:after="0" w:line="240" w:lineRule="auto"/>
        <w:ind w:left="64" w:right="4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hnical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publications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eer-revie</w:t>
      </w:r>
      <w:r>
        <w:rPr>
          <w:rFonts w:ascii="Arial" w:eastAsia="Arial" w:hAnsi="Arial" w:cs="Arial"/>
          <w:spacing w:val="-5"/>
          <w:w w:val="92"/>
        </w:rPr>
        <w:t>w</w:t>
      </w:r>
      <w:r>
        <w:rPr>
          <w:rFonts w:ascii="Arial" w:eastAsia="Arial" w:hAnsi="Arial" w:cs="Arial"/>
          <w:w w:val="92"/>
        </w:rPr>
        <w:t>ed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</w:rPr>
        <w:t>journals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1"/>
        </w:rPr>
        <w:t>conference</w:t>
      </w:r>
      <w:r>
        <w:rPr>
          <w:rFonts w:ascii="Arial" w:eastAsia="Arial" w:hAnsi="Arial" w:cs="Arial"/>
          <w:spacing w:val="-1"/>
          <w:w w:val="91"/>
        </w:rPr>
        <w:t xml:space="preserve"> </w:t>
      </w:r>
      <w:r>
        <w:rPr>
          <w:rFonts w:ascii="Arial" w:eastAsia="Arial" w:hAnsi="Arial" w:cs="Arial"/>
          <w:w w:val="91"/>
        </w:rPr>
        <w:t>pr</w:t>
      </w:r>
      <w:r>
        <w:rPr>
          <w:rFonts w:ascii="Arial" w:eastAsia="Arial" w:hAnsi="Arial" w:cs="Arial"/>
          <w:spacing w:val="5"/>
          <w:w w:val="91"/>
        </w:rPr>
        <w:t>o</w:t>
      </w:r>
      <w:r>
        <w:rPr>
          <w:rFonts w:ascii="Arial" w:eastAsia="Arial" w:hAnsi="Arial" w:cs="Arial"/>
          <w:w w:val="91"/>
        </w:rPr>
        <w:t>ceedings.</w:t>
      </w:r>
      <w:del w:id="598" w:author="Ellis, James" w:date="2017-01-09T10:35:00Z">
        <w:r w:rsidDel="00175A03">
          <w:rPr>
            <w:rFonts w:ascii="Arial" w:eastAsia="Arial" w:hAnsi="Arial" w:cs="Arial"/>
            <w:w w:val="91"/>
          </w:rPr>
          <w:delText xml:space="preserve"> </w:delText>
        </w:r>
        <w:r w:rsidDel="00175A03">
          <w:rPr>
            <w:rFonts w:ascii="Arial" w:eastAsia="Arial" w:hAnsi="Arial" w:cs="Arial"/>
            <w:spacing w:val="1"/>
            <w:w w:val="91"/>
          </w:rPr>
          <w:delText xml:space="preserve"> </w:delText>
        </w:r>
      </w:del>
      <w:ins w:id="599" w:author="Ellis, James" w:date="2017-01-09T10:35:00Z">
        <w:r w:rsidR="00175A03">
          <w:rPr>
            <w:rFonts w:ascii="Arial" w:eastAsia="Arial" w:hAnsi="Arial" w:cs="Arial"/>
            <w:w w:val="91"/>
          </w:rPr>
          <w:t xml:space="preserve"> </w:t>
        </w:r>
      </w:ins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pate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spacing w:val="-6"/>
          <w:w w:val="89"/>
        </w:rPr>
        <w:t>a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95"/>
        </w:rPr>
        <w:t>arded.</w:t>
      </w:r>
    </w:p>
    <w:p w14:paraId="70C5C94E" w14:textId="77777777" w:rsidR="00DA178C" w:rsidRDefault="00482CEA">
      <w:pPr>
        <w:spacing w:before="18" w:after="0" w:line="240" w:lineRule="auto"/>
        <w:ind w:left="439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2"/>
        </w:rPr>
        <w:t>closely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related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2"/>
        </w:rPr>
        <w:t>pro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osed</w:t>
      </w:r>
      <w:r>
        <w:rPr>
          <w:rFonts w:ascii="Arial" w:eastAsia="Arial" w:hAnsi="Arial" w:cs="Arial"/>
          <w:spacing w:val="20"/>
          <w:w w:val="92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2"/>
        </w:rPr>
        <w:t>o</w:t>
      </w:r>
      <w:r>
        <w:rPr>
          <w:rFonts w:ascii="Arial" w:eastAsia="Arial" w:hAnsi="Arial" w:cs="Arial"/>
        </w:rPr>
        <w:t>ject:</w:t>
      </w:r>
    </w:p>
    <w:p w14:paraId="6EC8BB01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25BB175E" w14:textId="77777777" w:rsidR="00DA178C" w:rsidRDefault="00482CEA">
      <w:pPr>
        <w:spacing w:after="0" w:line="257" w:lineRule="auto"/>
        <w:ind w:left="645" w:right="43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6"/>
          <w:w w:val="95"/>
        </w:rPr>
        <w:t>chw</w:t>
      </w:r>
      <w:r>
        <w:rPr>
          <w:rFonts w:ascii="Arial" w:eastAsia="Arial" w:hAnsi="Arial" w:cs="Arial"/>
          <w:w w:val="95"/>
        </w:rPr>
        <w:t>artz,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</w:rPr>
        <w:t>R.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C.,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a,</w:t>
      </w:r>
      <w:r>
        <w:rPr>
          <w:rFonts w:ascii="Arial" w:eastAsia="Arial" w:hAnsi="Arial" w:cs="Arial"/>
          <w:b/>
          <w:bCs/>
          <w:spacing w:val="25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  <w:b/>
          <w:bCs/>
          <w:spacing w:val="28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Bell,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J.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M.,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27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ett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R.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(2014).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7"/>
        </w:rPr>
        <w:t>ree</w:t>
      </w:r>
      <w:r>
        <w:rPr>
          <w:rFonts w:ascii="Arial" w:eastAsia="Arial" w:hAnsi="Arial" w:cs="Arial"/>
          <w:spacing w:val="-11"/>
          <w:w w:val="97"/>
        </w:rPr>
        <w:t>v</w:t>
      </w:r>
      <w:r>
        <w:rPr>
          <w:rFonts w:ascii="Arial" w:eastAsia="Arial" w:hAnsi="Arial" w:cs="Arial"/>
          <w:w w:val="97"/>
        </w:rPr>
        <w:t>aluation</w:t>
      </w:r>
      <w:r>
        <w:rPr>
          <w:rFonts w:ascii="Arial" w:eastAsia="Arial" w:hAnsi="Arial" w:cs="Arial"/>
          <w:spacing w:val="8"/>
          <w:w w:val="9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101"/>
        </w:rPr>
        <w:t xml:space="preserve">time </w:t>
      </w:r>
      <w:r>
        <w:rPr>
          <w:rFonts w:ascii="Arial" w:eastAsia="Arial" w:hAnsi="Arial" w:cs="Arial"/>
        </w:rPr>
        <w:t>domain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reflectometry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propagat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determination 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soils.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-16"/>
          <w:w w:val="91"/>
        </w:rPr>
        <w:t>V</w:t>
      </w:r>
      <w:r>
        <w:rPr>
          <w:rFonts w:ascii="Arial" w:eastAsia="Arial" w:hAnsi="Arial" w:cs="Arial"/>
          <w:w w:val="91"/>
        </w:rPr>
        <w:t>adose</w:t>
      </w:r>
      <w:proofErr w:type="spellEnd"/>
      <w:r>
        <w:rPr>
          <w:rFonts w:ascii="Arial" w:eastAsia="Arial" w:hAnsi="Arial" w:cs="Arial"/>
          <w:spacing w:val="21"/>
          <w:w w:val="91"/>
        </w:rPr>
        <w:t xml:space="preserve"> </w:t>
      </w:r>
      <w:r>
        <w:rPr>
          <w:rFonts w:ascii="Arial" w:eastAsia="Arial" w:hAnsi="Arial" w:cs="Arial"/>
          <w:w w:val="91"/>
        </w:rPr>
        <w:t>Zone</w:t>
      </w:r>
      <w:r>
        <w:rPr>
          <w:rFonts w:ascii="Arial" w:eastAsia="Arial" w:hAnsi="Arial" w:cs="Arial"/>
          <w:spacing w:val="17"/>
          <w:w w:val="91"/>
        </w:rPr>
        <w:t xml:space="preserve"> </w:t>
      </w:r>
      <w:r>
        <w:rPr>
          <w:rFonts w:ascii="Arial" w:eastAsia="Arial" w:hAnsi="Arial" w:cs="Arial"/>
        </w:rPr>
        <w:t>Journal,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13(1).</w:t>
      </w:r>
    </w:p>
    <w:p w14:paraId="157C2A52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577055F8" w14:textId="77777777" w:rsidR="00DA178C" w:rsidRDefault="00482CEA">
      <w:pPr>
        <w:spacing w:after="0" w:line="257" w:lineRule="auto"/>
        <w:ind w:left="645" w:right="43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a,</w:t>
      </w:r>
      <w:r>
        <w:rPr>
          <w:rFonts w:ascii="Arial" w:eastAsia="Arial" w:hAnsi="Arial" w:cs="Arial"/>
          <w:b/>
          <w:bCs/>
          <w:spacing w:val="26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  <w:b/>
          <w:bCs/>
          <w:spacing w:val="31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6"/>
          <w:w w:val="95"/>
        </w:rPr>
        <w:t>chw</w:t>
      </w:r>
      <w:r>
        <w:rPr>
          <w:rFonts w:ascii="Arial" w:eastAsia="Arial" w:hAnsi="Arial" w:cs="Arial"/>
          <w:w w:val="95"/>
        </w:rPr>
        <w:t>artz,</w:t>
      </w:r>
      <w:r>
        <w:rPr>
          <w:rFonts w:ascii="Arial" w:eastAsia="Arial" w:hAnsi="Arial" w:cs="Arial"/>
          <w:spacing w:val="17"/>
          <w:w w:val="95"/>
        </w:rPr>
        <w:t xml:space="preserve"> </w:t>
      </w:r>
      <w:r>
        <w:rPr>
          <w:rFonts w:ascii="Arial" w:eastAsia="Arial" w:hAnsi="Arial" w:cs="Arial"/>
        </w:rPr>
        <w:t>R.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C.,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28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ett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R.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(2014).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3"/>
        </w:rPr>
        <w:t>Design</w:t>
      </w:r>
      <w:r>
        <w:rPr>
          <w:rFonts w:ascii="Arial" w:eastAsia="Arial" w:hAnsi="Arial" w:cs="Arial"/>
          <w:spacing w:val="10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field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1"/>
        </w:rPr>
        <w:t>sts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103"/>
        </w:rPr>
        <w:t xml:space="preserve">directly </w:t>
      </w:r>
      <w:r>
        <w:rPr>
          <w:rFonts w:ascii="Arial" w:eastAsia="Arial" w:hAnsi="Arial" w:cs="Arial"/>
          <w:w w:val="92"/>
        </w:rPr>
        <w:t>coupled</w:t>
      </w:r>
      <w:r>
        <w:rPr>
          <w:rFonts w:ascii="Arial" w:eastAsia="Arial" w:hAnsi="Arial" w:cs="Arial"/>
          <w:spacing w:val="11"/>
          <w:w w:val="92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wav</w:t>
      </w:r>
      <w:r>
        <w:rPr>
          <w:rFonts w:ascii="Arial" w:eastAsia="Arial" w:hAnsi="Arial" w:cs="Arial"/>
          <w:w w:val="92"/>
        </w:rPr>
        <w:t>eguide-on-access-tu</w:t>
      </w:r>
      <w:r>
        <w:rPr>
          <w:rFonts w:ascii="Arial" w:eastAsia="Arial" w:hAnsi="Arial" w:cs="Arial"/>
          <w:spacing w:val="7"/>
          <w:w w:val="92"/>
        </w:rPr>
        <w:t>b</w:t>
      </w:r>
      <w:r>
        <w:rPr>
          <w:rFonts w:ascii="Arial" w:eastAsia="Arial" w:hAnsi="Arial" w:cs="Arial"/>
          <w:w w:val="92"/>
        </w:rPr>
        <w:t>e</w:t>
      </w:r>
      <w:r>
        <w:rPr>
          <w:rFonts w:ascii="Arial" w:eastAsia="Arial" w:hAnsi="Arial" w:cs="Arial"/>
          <w:spacing w:val="-1"/>
          <w:w w:val="92"/>
        </w:rPr>
        <w:t xml:space="preserve"> </w:t>
      </w:r>
      <w:r>
        <w:rPr>
          <w:rFonts w:ascii="Arial" w:eastAsia="Arial" w:hAnsi="Arial" w:cs="Arial"/>
          <w:w w:val="92"/>
        </w:rPr>
        <w:t>soil</w:t>
      </w:r>
      <w:r>
        <w:rPr>
          <w:rFonts w:ascii="Arial" w:eastAsia="Arial" w:hAnsi="Arial" w:cs="Arial"/>
          <w:spacing w:val="6"/>
          <w:w w:val="9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ater</w:t>
      </w:r>
      <w:r>
        <w:rPr>
          <w:rFonts w:ascii="Arial" w:eastAsia="Arial" w:hAnsi="Arial" w:cs="Arial"/>
          <w:spacing w:val="-1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95"/>
        </w:rPr>
        <w:t>sensor.Applied</w:t>
      </w:r>
      <w:proofErr w:type="spellEnd"/>
      <w:proofErr w:type="gramEnd"/>
      <w:r>
        <w:rPr>
          <w:rFonts w:ascii="Arial" w:eastAsia="Arial" w:hAnsi="Arial" w:cs="Arial"/>
          <w:spacing w:val="-5"/>
          <w:w w:val="95"/>
        </w:rPr>
        <w:t xml:space="preserve"> </w:t>
      </w:r>
      <w:r>
        <w:rPr>
          <w:rFonts w:ascii="Arial" w:eastAsia="Arial" w:hAnsi="Arial" w:cs="Arial"/>
          <w:w w:val="95"/>
        </w:rPr>
        <w:t>Engineering</w:t>
      </w:r>
      <w:r>
        <w:rPr>
          <w:rFonts w:ascii="Arial" w:eastAsia="Arial" w:hAnsi="Arial" w:cs="Arial"/>
          <w:spacing w:val="6"/>
          <w:w w:val="95"/>
        </w:rPr>
        <w:t xml:space="preserve"> </w:t>
      </w:r>
      <w:r>
        <w:rPr>
          <w:rFonts w:ascii="Arial" w:eastAsia="Arial" w:hAnsi="Arial" w:cs="Arial"/>
        </w:rPr>
        <w:t>in Agriculture,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30(1),</w:t>
      </w:r>
    </w:p>
    <w:p w14:paraId="0B9EDE31" w14:textId="77777777" w:rsidR="00DA178C" w:rsidRDefault="00482CEA">
      <w:pPr>
        <w:spacing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105-112.</w:t>
      </w:r>
    </w:p>
    <w:p w14:paraId="68BEC222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792A855D" w14:textId="273AD285" w:rsidR="00DA178C" w:rsidRDefault="00482CEA">
      <w:pPr>
        <w:spacing w:after="0" w:line="257" w:lineRule="auto"/>
        <w:ind w:left="645" w:right="4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a,</w:t>
      </w:r>
      <w:r>
        <w:rPr>
          <w:rFonts w:ascii="Arial" w:eastAsia="Arial" w:hAnsi="Arial" w:cs="Arial"/>
          <w:b/>
          <w:bCs/>
          <w:spacing w:val="39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  <w:b/>
          <w:bCs/>
          <w:spacing w:val="44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92"/>
        </w:rPr>
        <w:t>O’Shaughness</w:t>
      </w:r>
      <w:r>
        <w:rPr>
          <w:rFonts w:ascii="Arial" w:eastAsia="Arial" w:hAnsi="Arial" w:cs="Arial"/>
          <w:spacing w:val="-16"/>
          <w:w w:val="92"/>
        </w:rPr>
        <w:t>y</w:t>
      </w:r>
      <w:r>
        <w:rPr>
          <w:rFonts w:ascii="Arial" w:eastAsia="Arial" w:hAnsi="Arial" w:cs="Arial"/>
          <w:w w:val="92"/>
        </w:rPr>
        <w:t>,</w:t>
      </w:r>
      <w:r>
        <w:rPr>
          <w:rFonts w:ascii="Arial" w:eastAsia="Arial" w:hAnsi="Arial" w:cs="Arial"/>
          <w:spacing w:val="25"/>
          <w:w w:val="92"/>
        </w:rPr>
        <w:t xml:space="preserve"> 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A.,</w:t>
      </w:r>
      <w:r>
        <w:rPr>
          <w:rFonts w:ascii="Arial" w:eastAsia="Arial" w:hAnsi="Arial" w:cs="Arial"/>
          <w:spacing w:val="32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ett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R.,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Rush,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C.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M.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(2014).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6"/>
        </w:rPr>
        <w:t>De</w:t>
      </w:r>
      <w:r>
        <w:rPr>
          <w:rFonts w:ascii="Arial" w:eastAsia="Arial" w:hAnsi="Arial" w:cs="Arial"/>
          <w:spacing w:val="-6"/>
          <w:w w:val="96"/>
        </w:rPr>
        <w:t>v</w:t>
      </w:r>
      <w:r>
        <w:rPr>
          <w:rFonts w:ascii="Arial" w:eastAsia="Arial" w:hAnsi="Arial" w:cs="Arial"/>
          <w:w w:val="93"/>
        </w:rPr>
        <w:t>elopme</w:t>
      </w:r>
      <w:r>
        <w:rPr>
          <w:rFonts w:ascii="Arial" w:eastAsia="Arial" w:hAnsi="Arial" w:cs="Arial"/>
          <w:spacing w:val="-5"/>
          <w:w w:val="93"/>
        </w:rPr>
        <w:t>n</w:t>
      </w:r>
      <w:r>
        <w:rPr>
          <w:rFonts w:ascii="Arial" w:eastAsia="Arial" w:hAnsi="Arial" w:cs="Arial"/>
          <w:w w:val="138"/>
        </w:rPr>
        <w:t xml:space="preserve">t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91"/>
        </w:rPr>
        <w:t>wireless</w:t>
      </w:r>
      <w:r>
        <w:rPr>
          <w:rFonts w:ascii="Arial" w:eastAsia="Arial" w:hAnsi="Arial" w:cs="Arial"/>
          <w:spacing w:val="43"/>
          <w:w w:val="91"/>
        </w:rPr>
        <w:t xml:space="preserve"> </w:t>
      </w:r>
      <w:r>
        <w:rPr>
          <w:rFonts w:ascii="Arial" w:eastAsia="Arial" w:hAnsi="Arial" w:cs="Arial"/>
        </w:rPr>
        <w:t>computer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vision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99"/>
        </w:rPr>
        <w:t>instrume</w:t>
      </w:r>
      <w:r>
        <w:rPr>
          <w:rFonts w:ascii="Arial" w:eastAsia="Arial" w:hAnsi="Arial" w:cs="Arial"/>
          <w:spacing w:val="-5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  <w:del w:id="600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5"/>
          </w:rPr>
          <w:delText xml:space="preserve"> </w:delText>
        </w:r>
      </w:del>
      <w:ins w:id="601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det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ct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biotic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w w:val="89"/>
        </w:rPr>
        <w:t>stress</w:t>
      </w:r>
      <w:r>
        <w:rPr>
          <w:rFonts w:ascii="Arial" w:eastAsia="Arial" w:hAnsi="Arial" w:cs="Arial"/>
          <w:spacing w:val="43"/>
          <w:w w:val="8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wheat.</w:t>
      </w:r>
      <w:del w:id="60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9"/>
          </w:rPr>
          <w:delText xml:space="preserve"> </w:delText>
        </w:r>
      </w:del>
      <w:ins w:id="60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8"/>
        </w:rPr>
        <w:t>Sensors,</w:t>
      </w:r>
      <w:r>
        <w:rPr>
          <w:rFonts w:ascii="Arial" w:eastAsia="Arial" w:hAnsi="Arial" w:cs="Arial"/>
          <w:spacing w:val="51"/>
          <w:w w:val="88"/>
        </w:rPr>
        <w:t xml:space="preserve"> </w:t>
      </w:r>
      <w:r>
        <w:rPr>
          <w:rFonts w:ascii="Arial" w:eastAsia="Arial" w:hAnsi="Arial" w:cs="Arial"/>
        </w:rPr>
        <w:t>14(9),</w:t>
      </w:r>
    </w:p>
    <w:p w14:paraId="6F4B3A04" w14:textId="77777777" w:rsidR="00DA178C" w:rsidRDefault="00482CEA">
      <w:pPr>
        <w:spacing w:after="0" w:line="240" w:lineRule="auto"/>
        <w:ind w:left="64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17753-17769.</w:t>
      </w:r>
    </w:p>
    <w:p w14:paraId="33FDA7C3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2519A481" w14:textId="16AAFF20" w:rsidR="00DA178C" w:rsidRDefault="00482CEA">
      <w:pPr>
        <w:spacing w:after="0" w:line="257" w:lineRule="auto"/>
        <w:ind w:left="645" w:right="4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a,</w:t>
      </w:r>
      <w:r>
        <w:rPr>
          <w:rFonts w:ascii="Arial" w:eastAsia="Arial" w:hAnsi="Arial" w:cs="Arial"/>
          <w:b/>
          <w:bCs/>
          <w:spacing w:val="15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  <w:b/>
          <w:bCs/>
          <w:spacing w:val="17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0"/>
        </w:rPr>
        <w:t xml:space="preserve"> </w:t>
      </w:r>
      <w:proofErr w:type="spellStart"/>
      <w:r>
        <w:rPr>
          <w:rFonts w:ascii="Arial" w:eastAsia="Arial" w:hAnsi="Arial" w:cs="Arial"/>
          <w:w w:val="90"/>
        </w:rPr>
        <w:t>OShaughness</w:t>
      </w:r>
      <w:r>
        <w:rPr>
          <w:rFonts w:ascii="Arial" w:eastAsia="Arial" w:hAnsi="Arial" w:cs="Arial"/>
          <w:spacing w:val="-15"/>
          <w:w w:val="90"/>
        </w:rPr>
        <w:t>y</w:t>
      </w:r>
      <w:proofErr w:type="spellEnd"/>
      <w:r>
        <w:rPr>
          <w:rFonts w:ascii="Arial" w:eastAsia="Arial" w:hAnsi="Arial" w:cs="Arial"/>
          <w:w w:val="90"/>
        </w:rPr>
        <w:t>,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  <w:w w:val="90"/>
        </w:rPr>
        <w:t>S.,</w:t>
      </w:r>
      <w:r>
        <w:rPr>
          <w:rFonts w:ascii="Arial" w:eastAsia="Arial" w:hAnsi="Arial" w:cs="Arial"/>
          <w:spacing w:val="1"/>
          <w:w w:val="90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16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ett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0"/>
        </w:rPr>
        <w:t>S.</w:t>
      </w:r>
      <w:r>
        <w:rPr>
          <w:rFonts w:ascii="Arial" w:eastAsia="Arial" w:hAnsi="Arial" w:cs="Arial"/>
          <w:spacing w:val="-6"/>
          <w:w w:val="90"/>
        </w:rPr>
        <w:t xml:space="preserve"> </w:t>
      </w:r>
      <w:r>
        <w:rPr>
          <w:rFonts w:ascii="Arial" w:eastAsia="Arial" w:hAnsi="Arial" w:cs="Arial"/>
          <w:w w:val="90"/>
        </w:rPr>
        <w:t>(2013,</w:t>
      </w:r>
      <w:r>
        <w:rPr>
          <w:rFonts w:ascii="Arial" w:eastAsia="Arial" w:hAnsi="Arial" w:cs="Arial"/>
          <w:spacing w:val="22"/>
          <w:w w:val="90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er).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5"/>
        </w:rPr>
        <w:t>Wireless</w:t>
      </w:r>
      <w:r>
        <w:rPr>
          <w:rFonts w:ascii="Arial" w:eastAsia="Arial" w:hAnsi="Arial" w:cs="Arial"/>
          <w:spacing w:val="-10"/>
          <w:w w:val="95"/>
        </w:rPr>
        <w:t xml:space="preserve"> </w:t>
      </w:r>
      <w:r>
        <w:rPr>
          <w:rFonts w:ascii="Arial" w:eastAsia="Arial" w:hAnsi="Arial" w:cs="Arial"/>
          <w:w w:val="95"/>
        </w:rPr>
        <w:t>computer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 xml:space="preserve">vision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28"/>
          <w:w w:val="9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crop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9"/>
        </w:rPr>
        <w:t>str</w:t>
      </w:r>
      <w:r>
        <w:rPr>
          <w:rFonts w:ascii="Arial" w:eastAsia="Arial" w:hAnsi="Arial" w:cs="Arial"/>
          <w:spacing w:val="1"/>
          <w:w w:val="89"/>
        </w:rPr>
        <w:t>e</w:t>
      </w:r>
      <w:r>
        <w:rPr>
          <w:rFonts w:ascii="Arial" w:eastAsia="Arial" w:hAnsi="Arial" w:cs="Arial"/>
          <w:w w:val="89"/>
        </w:rPr>
        <w:t>ss</w:t>
      </w:r>
      <w:r>
        <w:rPr>
          <w:rFonts w:ascii="Arial" w:eastAsia="Arial" w:hAnsi="Arial" w:cs="Arial"/>
          <w:spacing w:val="32"/>
          <w:w w:val="89"/>
        </w:rPr>
        <w:t xml:space="preserve"> </w:t>
      </w:r>
      <w:r>
        <w:rPr>
          <w:rFonts w:ascii="Arial" w:eastAsia="Arial" w:hAnsi="Arial" w:cs="Arial"/>
        </w:rPr>
        <w:t>detection.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w w:val="94"/>
        </w:rPr>
        <w:t>ASA-CSSA-SSSA</w:t>
      </w:r>
      <w:r>
        <w:rPr>
          <w:rFonts w:ascii="Arial" w:eastAsia="Arial" w:hAnsi="Arial" w:cs="Arial"/>
          <w:spacing w:val="28"/>
          <w:w w:val="94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ual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Meeting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Abstracts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(p.</w:t>
      </w:r>
      <w:del w:id="60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9"/>
          </w:rPr>
          <w:delText xml:space="preserve"> </w:delText>
        </w:r>
      </w:del>
      <w:ins w:id="60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 xml:space="preserve">123). </w:t>
      </w:r>
      <w:r>
        <w:rPr>
          <w:rFonts w:ascii="Arial" w:eastAsia="Arial" w:hAnsi="Arial" w:cs="Arial"/>
          <w:w w:val="94"/>
        </w:rPr>
        <w:t>ASA-CSSA-SSSA</w:t>
      </w:r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ual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Meeting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Abstracts.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86"/>
        </w:rPr>
        <w:t>Session</w:t>
      </w:r>
      <w:r>
        <w:rPr>
          <w:rFonts w:ascii="Arial" w:eastAsia="Arial" w:hAnsi="Arial" w:cs="Arial"/>
          <w:spacing w:val="21"/>
          <w:w w:val="86"/>
        </w:rPr>
        <w:t xml:space="preserve"> </w:t>
      </w:r>
      <w:r>
        <w:rPr>
          <w:rFonts w:ascii="Arial" w:eastAsia="Arial" w:hAnsi="Arial" w:cs="Arial"/>
        </w:rPr>
        <w:t>196-7.</w:t>
      </w:r>
    </w:p>
    <w:p w14:paraId="63C8B956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267AF53B" w14:textId="714EB9FA" w:rsidR="00DA178C" w:rsidRDefault="00482CEA">
      <w:pPr>
        <w:spacing w:after="0" w:line="257" w:lineRule="auto"/>
        <w:ind w:left="645" w:right="4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a,</w:t>
      </w:r>
      <w:del w:id="606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3"/>
          </w:rPr>
          <w:delText xml:space="preserve"> </w:delText>
        </w:r>
      </w:del>
      <w:ins w:id="607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J.</w:t>
      </w:r>
      <w:del w:id="608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0"/>
          </w:rPr>
          <w:delText xml:space="preserve"> </w:delText>
        </w:r>
      </w:del>
      <w:ins w:id="609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</w:rPr>
        <w:t>,</w:t>
      </w:r>
      <w:del w:id="610" w:author="Ellis, James" w:date="2017-01-09T10:35:00Z">
        <w:r w:rsidDel="00175A03">
          <w:rPr>
            <w:rFonts w:ascii="Arial" w:eastAsia="Arial" w:hAnsi="Arial" w:cs="Arial"/>
          </w:rPr>
          <w:delText xml:space="preserve">  </w:delText>
        </w:r>
      </w:del>
      <w:ins w:id="611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ett</w:t>
      </w:r>
      <w:proofErr w:type="spellEnd"/>
      <w:r>
        <w:rPr>
          <w:rFonts w:ascii="Arial" w:eastAsia="Arial" w:hAnsi="Arial" w:cs="Arial"/>
        </w:rPr>
        <w:t>,</w:t>
      </w:r>
      <w:del w:id="61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1"/>
          </w:rPr>
          <w:delText xml:space="preserve"> </w:delText>
        </w:r>
      </w:del>
      <w:ins w:id="61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R.,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&amp;</w:t>
      </w:r>
      <w:del w:id="61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"/>
          </w:rPr>
          <w:delText xml:space="preserve"> </w:delText>
        </w:r>
      </w:del>
      <w:ins w:id="61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>chw</w:t>
      </w:r>
      <w:r>
        <w:rPr>
          <w:rFonts w:ascii="Arial" w:eastAsia="Arial" w:hAnsi="Arial" w:cs="Arial"/>
        </w:rPr>
        <w:t>artz,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R.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C.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(2012).</w:t>
      </w:r>
      <w:del w:id="616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8"/>
          </w:rPr>
          <w:delText xml:space="preserve"> </w:delText>
        </w:r>
      </w:del>
      <w:ins w:id="61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Design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field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1"/>
        </w:rPr>
        <w:t>sts</w:t>
      </w:r>
      <w:del w:id="618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0"/>
          </w:rPr>
          <w:delText xml:space="preserve"> </w:delText>
        </w:r>
      </w:del>
      <w:ins w:id="619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  <w:w w:val="89"/>
        </w:rPr>
        <w:t>access-tu</w:t>
      </w:r>
      <w:r>
        <w:rPr>
          <w:rFonts w:ascii="Arial" w:eastAsia="Arial" w:hAnsi="Arial" w:cs="Arial"/>
          <w:spacing w:val="6"/>
          <w:w w:val="89"/>
        </w:rPr>
        <w:t>b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29"/>
          <w:w w:val="89"/>
        </w:rPr>
        <w:t xml:space="preserve"> </w:t>
      </w:r>
      <w:r>
        <w:rPr>
          <w:rFonts w:ascii="Arial" w:eastAsia="Arial" w:hAnsi="Arial" w:cs="Arial"/>
        </w:rPr>
        <w:t>soil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ater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9"/>
        </w:rPr>
        <w:t>sensor.</w:t>
      </w:r>
      <w:r>
        <w:rPr>
          <w:rFonts w:ascii="Arial" w:eastAsia="Arial" w:hAnsi="Arial" w:cs="Arial"/>
          <w:spacing w:val="43"/>
          <w:w w:val="89"/>
        </w:rPr>
        <w:t xml:space="preserve"> </w:t>
      </w:r>
      <w:r>
        <w:rPr>
          <w:rFonts w:ascii="Arial" w:eastAsia="Arial" w:hAnsi="Arial" w:cs="Arial"/>
        </w:rPr>
        <w:t>Applied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6"/>
        </w:rPr>
        <w:t>Engineering</w:t>
      </w:r>
      <w:r>
        <w:rPr>
          <w:rFonts w:ascii="Arial" w:eastAsia="Arial" w:hAnsi="Arial" w:cs="Arial"/>
          <w:spacing w:val="15"/>
          <w:w w:val="9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Agriculture,28(4),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603-610.</w:t>
      </w:r>
    </w:p>
    <w:p w14:paraId="561E9BDE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6F4E7FC4" w14:textId="77777777" w:rsidR="00DA178C" w:rsidRDefault="00482CEA">
      <w:pPr>
        <w:spacing w:after="0" w:line="257" w:lineRule="auto"/>
        <w:ind w:left="645" w:right="43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a,</w:t>
      </w:r>
      <w:r>
        <w:rPr>
          <w:rFonts w:ascii="Arial" w:eastAsia="Arial" w:hAnsi="Arial" w:cs="Arial"/>
          <w:b/>
          <w:bCs/>
          <w:spacing w:val="26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  <w:b/>
          <w:bCs/>
          <w:spacing w:val="31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0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ett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R.,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6"/>
          <w:w w:val="95"/>
        </w:rPr>
        <w:t>chw</w:t>
      </w:r>
      <w:r>
        <w:rPr>
          <w:rFonts w:ascii="Arial" w:eastAsia="Arial" w:hAnsi="Arial" w:cs="Arial"/>
          <w:w w:val="95"/>
        </w:rPr>
        <w:t>artz,</w:t>
      </w:r>
      <w:r>
        <w:rPr>
          <w:rFonts w:ascii="Arial" w:eastAsia="Arial" w:hAnsi="Arial" w:cs="Arial"/>
          <w:spacing w:val="18"/>
          <w:w w:val="95"/>
        </w:rPr>
        <w:t xml:space="preserve"> </w:t>
      </w:r>
      <w:r>
        <w:rPr>
          <w:rFonts w:ascii="Arial" w:eastAsia="Arial" w:hAnsi="Arial" w:cs="Arial"/>
        </w:rPr>
        <w:t>R.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(2012).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3"/>
        </w:rPr>
        <w:t>Design</w:t>
      </w:r>
      <w:r>
        <w:rPr>
          <w:rFonts w:ascii="Arial" w:eastAsia="Arial" w:hAnsi="Arial" w:cs="Arial"/>
          <w:spacing w:val="11"/>
          <w:w w:val="9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89"/>
        </w:rPr>
        <w:t>access-tu</w:t>
      </w:r>
      <w:r>
        <w:rPr>
          <w:rFonts w:ascii="Arial" w:eastAsia="Arial" w:hAnsi="Arial" w:cs="Arial"/>
          <w:spacing w:val="6"/>
          <w:w w:val="89"/>
        </w:rPr>
        <w:t>b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23"/>
          <w:w w:val="89"/>
        </w:rPr>
        <w:t xml:space="preserve"> </w:t>
      </w:r>
      <w:r>
        <w:rPr>
          <w:rFonts w:ascii="Arial" w:eastAsia="Arial" w:hAnsi="Arial" w:cs="Arial"/>
        </w:rPr>
        <w:t>TDR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88"/>
        </w:rPr>
        <w:t xml:space="preserve">sensor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soil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ater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t: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esting.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87"/>
        </w:rPr>
        <w:t>Sensors</w:t>
      </w:r>
      <w:r>
        <w:rPr>
          <w:rFonts w:ascii="Arial" w:eastAsia="Arial" w:hAnsi="Arial" w:cs="Arial"/>
          <w:spacing w:val="20"/>
          <w:w w:val="87"/>
        </w:rPr>
        <w:t xml:space="preserve"> </w:t>
      </w:r>
      <w:r>
        <w:rPr>
          <w:rFonts w:ascii="Arial" w:eastAsia="Arial" w:hAnsi="Arial" w:cs="Arial"/>
        </w:rPr>
        <w:t>Journal,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IEEE,12(6),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2064-2070.</w:t>
      </w:r>
    </w:p>
    <w:p w14:paraId="31888687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5D9DBA7D" w14:textId="77777777" w:rsidR="00DA178C" w:rsidRDefault="00482CEA">
      <w:pPr>
        <w:spacing w:after="0" w:line="257" w:lineRule="auto"/>
        <w:ind w:left="645" w:right="43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a,</w:t>
      </w:r>
      <w:r>
        <w:rPr>
          <w:rFonts w:ascii="Arial" w:eastAsia="Arial" w:hAnsi="Arial" w:cs="Arial"/>
          <w:b/>
          <w:bCs/>
          <w:spacing w:val="26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  <w:b/>
          <w:bCs/>
          <w:spacing w:val="31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0"/>
        </w:rPr>
        <w:t xml:space="preserve"> </w:t>
      </w:r>
      <w:proofErr w:type="spell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ett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R.,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-6"/>
          <w:w w:val="95"/>
        </w:rPr>
        <w:t>chw</w:t>
      </w:r>
      <w:r>
        <w:rPr>
          <w:rFonts w:ascii="Arial" w:eastAsia="Arial" w:hAnsi="Arial" w:cs="Arial"/>
          <w:w w:val="95"/>
        </w:rPr>
        <w:t>artz,</w:t>
      </w:r>
      <w:r>
        <w:rPr>
          <w:rFonts w:ascii="Arial" w:eastAsia="Arial" w:hAnsi="Arial" w:cs="Arial"/>
          <w:spacing w:val="18"/>
          <w:w w:val="95"/>
        </w:rPr>
        <w:t xml:space="preserve"> </w:t>
      </w:r>
      <w:r>
        <w:rPr>
          <w:rFonts w:ascii="Arial" w:eastAsia="Arial" w:hAnsi="Arial" w:cs="Arial"/>
        </w:rPr>
        <w:t>R.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(2012).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3"/>
        </w:rPr>
        <w:t>Design</w:t>
      </w:r>
      <w:r>
        <w:rPr>
          <w:rFonts w:ascii="Arial" w:eastAsia="Arial" w:hAnsi="Arial" w:cs="Arial"/>
          <w:spacing w:val="11"/>
          <w:w w:val="9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89"/>
        </w:rPr>
        <w:t>access-tu</w:t>
      </w:r>
      <w:r>
        <w:rPr>
          <w:rFonts w:ascii="Arial" w:eastAsia="Arial" w:hAnsi="Arial" w:cs="Arial"/>
          <w:spacing w:val="6"/>
          <w:w w:val="89"/>
        </w:rPr>
        <w:t>b</w:t>
      </w:r>
      <w:r>
        <w:rPr>
          <w:rFonts w:ascii="Arial" w:eastAsia="Arial" w:hAnsi="Arial" w:cs="Arial"/>
          <w:w w:val="89"/>
        </w:rPr>
        <w:t>e</w:t>
      </w:r>
      <w:r>
        <w:rPr>
          <w:rFonts w:ascii="Arial" w:eastAsia="Arial" w:hAnsi="Arial" w:cs="Arial"/>
          <w:spacing w:val="23"/>
          <w:w w:val="89"/>
        </w:rPr>
        <w:t xml:space="preserve"> </w:t>
      </w:r>
      <w:r>
        <w:rPr>
          <w:rFonts w:ascii="Arial" w:eastAsia="Arial" w:hAnsi="Arial" w:cs="Arial"/>
        </w:rPr>
        <w:t>TDR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88"/>
        </w:rPr>
        <w:t xml:space="preserve">sensor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soil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ater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t: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Theor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w w:val="87"/>
        </w:rPr>
        <w:t>Sensors</w:t>
      </w:r>
      <w:r>
        <w:rPr>
          <w:rFonts w:ascii="Arial" w:eastAsia="Arial" w:hAnsi="Arial" w:cs="Arial"/>
          <w:spacing w:val="20"/>
          <w:w w:val="87"/>
        </w:rPr>
        <w:t xml:space="preserve"> </w:t>
      </w:r>
      <w:r>
        <w:rPr>
          <w:rFonts w:ascii="Arial" w:eastAsia="Arial" w:hAnsi="Arial" w:cs="Arial"/>
        </w:rPr>
        <w:t>Journal,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IEEE,12(6),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1979-1986.</w:t>
      </w:r>
    </w:p>
    <w:p w14:paraId="07083843" w14:textId="77777777" w:rsidR="00DA178C" w:rsidRDefault="00DA178C">
      <w:pPr>
        <w:spacing w:after="0"/>
        <w:jc w:val="both"/>
        <w:sectPr w:rsidR="00DA178C">
          <w:pgSz w:w="12240" w:h="15840"/>
          <w:pgMar w:top="1340" w:right="1340" w:bottom="280" w:left="1340" w:header="720" w:footer="720" w:gutter="0"/>
          <w:cols w:space="720"/>
        </w:sectPr>
      </w:pPr>
    </w:p>
    <w:p w14:paraId="61631690" w14:textId="77777777" w:rsidR="00DA178C" w:rsidRDefault="00482CEA">
      <w:pPr>
        <w:spacing w:before="53" w:after="0" w:line="257" w:lineRule="auto"/>
        <w:ind w:left="505" w:right="20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8.</w:t>
      </w:r>
      <w:r>
        <w:rPr>
          <w:rFonts w:ascii="Arial" w:eastAsia="Arial" w:hAnsi="Arial" w:cs="Arial"/>
          <w:spacing w:val="33"/>
        </w:rPr>
        <w:t xml:space="preserve"> </w:t>
      </w:r>
      <w:proofErr w:type="spellStart"/>
      <w:r>
        <w:rPr>
          <w:rFonts w:ascii="Arial" w:eastAsia="Arial" w:hAnsi="Arial" w:cs="Arial"/>
          <w:w w:val="97"/>
        </w:rPr>
        <w:t>Garnica</w:t>
      </w:r>
      <w:proofErr w:type="spellEnd"/>
      <w:r>
        <w:rPr>
          <w:rFonts w:ascii="Arial" w:eastAsia="Arial" w:hAnsi="Arial" w:cs="Arial"/>
          <w:w w:val="97"/>
        </w:rPr>
        <w:t xml:space="preserve">, </w:t>
      </w:r>
      <w:r>
        <w:rPr>
          <w:rFonts w:ascii="Arial" w:eastAsia="Arial" w:hAnsi="Arial" w:cs="Arial"/>
        </w:rPr>
        <w:t>J.,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a,</w:t>
      </w:r>
      <w:r>
        <w:rPr>
          <w:rFonts w:ascii="Arial" w:eastAsia="Arial" w:hAnsi="Arial" w:cs="Arial"/>
          <w:b/>
          <w:bCs/>
          <w:spacing w:val="16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  <w:b/>
          <w:bCs/>
          <w:spacing w:val="18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Lin,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J.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3"/>
        </w:rPr>
        <w:t>(2011,</w:t>
      </w:r>
      <w:r>
        <w:rPr>
          <w:rFonts w:ascii="Arial" w:eastAsia="Arial" w:hAnsi="Arial" w:cs="Arial"/>
          <w:spacing w:val="2"/>
          <w:w w:val="9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y).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High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3"/>
        </w:rPr>
        <w:t>efficiency</w:t>
      </w:r>
      <w:r>
        <w:rPr>
          <w:rFonts w:ascii="Arial" w:eastAsia="Arial" w:hAnsi="Arial" w:cs="Arial"/>
          <w:spacing w:val="8"/>
          <w:w w:val="93"/>
        </w:rPr>
        <w:t xml:space="preserve"> </w:t>
      </w:r>
      <w:r>
        <w:rPr>
          <w:rFonts w:ascii="Arial" w:eastAsia="Arial" w:hAnsi="Arial" w:cs="Arial"/>
          <w:w w:val="93"/>
        </w:rPr>
        <w:t>midrange</w:t>
      </w:r>
      <w:r>
        <w:rPr>
          <w:rFonts w:ascii="Arial" w:eastAsia="Arial" w:hAnsi="Arial" w:cs="Arial"/>
          <w:spacing w:val="23"/>
          <w:w w:val="93"/>
        </w:rPr>
        <w:t xml:space="preserve"> </w:t>
      </w:r>
      <w:r>
        <w:rPr>
          <w:rFonts w:ascii="Arial" w:eastAsia="Arial" w:hAnsi="Arial" w:cs="Arial"/>
          <w:w w:val="93"/>
        </w:rPr>
        <w:t>wireless</w:t>
      </w:r>
      <w:r>
        <w:rPr>
          <w:rFonts w:ascii="Arial" w:eastAsia="Arial" w:hAnsi="Arial" w:cs="Arial"/>
          <w:spacing w:val="-17"/>
          <w:w w:val="93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 transfer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system.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102"/>
        </w:rPr>
        <w:t>Micr</w:t>
      </w:r>
      <w:r>
        <w:rPr>
          <w:rFonts w:ascii="Arial" w:eastAsia="Arial" w:hAnsi="Arial" w:cs="Arial"/>
          <w:spacing w:val="-6"/>
          <w:w w:val="102"/>
        </w:rPr>
        <w:t>o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spacing w:val="-6"/>
          <w:w w:val="89"/>
        </w:rPr>
        <w:t>a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8"/>
        </w:rPr>
        <w:t>W</w:t>
      </w:r>
      <w:r>
        <w:rPr>
          <w:rFonts w:ascii="Arial" w:eastAsia="Arial" w:hAnsi="Arial" w:cs="Arial"/>
        </w:rPr>
        <w:t>orkshop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w w:val="87"/>
        </w:rPr>
        <w:t>Series</w:t>
      </w:r>
      <w:r>
        <w:rPr>
          <w:rFonts w:ascii="Arial" w:eastAsia="Arial" w:hAnsi="Arial" w:cs="Arial"/>
          <w:spacing w:val="21"/>
          <w:w w:val="87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Inn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  <w:spacing w:val="-12"/>
          <w:w w:val="104"/>
        </w:rPr>
        <w:t>v</w:t>
      </w:r>
      <w:r>
        <w:rPr>
          <w:rFonts w:ascii="Arial" w:eastAsia="Arial" w:hAnsi="Arial" w:cs="Arial"/>
          <w:w w:val="107"/>
        </w:rPr>
        <w:t>ati</w:t>
      </w:r>
      <w:r>
        <w:rPr>
          <w:rFonts w:ascii="Arial" w:eastAsia="Arial" w:hAnsi="Arial" w:cs="Arial"/>
          <w:spacing w:val="-5"/>
          <w:w w:val="107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4"/>
        </w:rPr>
        <w:t>Wireless</w:t>
      </w:r>
      <w:r>
        <w:rPr>
          <w:rFonts w:ascii="Arial" w:eastAsia="Arial" w:hAnsi="Arial" w:cs="Arial"/>
          <w:spacing w:val="17"/>
          <w:w w:val="94"/>
        </w:rPr>
        <w:t xml:space="preserve"> </w:t>
      </w:r>
      <w:r>
        <w:rPr>
          <w:rFonts w:ascii="Arial" w:eastAsia="Arial" w:hAnsi="Arial" w:cs="Arial"/>
          <w:spacing w:val="-6"/>
        </w:rPr>
        <w:t>Pow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 xml:space="preserve">ransmission: </w:t>
      </w:r>
      <w:r>
        <w:rPr>
          <w:rFonts w:ascii="Arial" w:eastAsia="Arial" w:hAnsi="Arial" w:cs="Arial"/>
          <w:spacing w:val="-18"/>
          <w:w w:val="117"/>
        </w:rPr>
        <w:t>T</w:t>
      </w:r>
      <w:r>
        <w:rPr>
          <w:rFonts w:ascii="Arial" w:eastAsia="Arial" w:hAnsi="Arial" w:cs="Arial"/>
          <w:w w:val="83"/>
        </w:rPr>
        <w:t>e</w:t>
      </w:r>
      <w:r>
        <w:rPr>
          <w:rFonts w:ascii="Arial" w:eastAsia="Arial" w:hAnsi="Arial" w:cs="Arial"/>
          <w:spacing w:val="-6"/>
          <w:w w:val="83"/>
        </w:rPr>
        <w:t>c</w:t>
      </w:r>
      <w:r>
        <w:rPr>
          <w:rFonts w:ascii="Arial" w:eastAsia="Arial" w:hAnsi="Arial" w:cs="Arial"/>
          <w:w w:val="93"/>
        </w:rPr>
        <w:t>hnologies,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91"/>
        </w:rPr>
        <w:t>Systems,</w:t>
      </w:r>
      <w:r>
        <w:rPr>
          <w:rFonts w:ascii="Arial" w:eastAsia="Arial" w:hAnsi="Arial" w:cs="Arial"/>
          <w:spacing w:val="16"/>
          <w:w w:val="9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102"/>
        </w:rPr>
        <w:t>Applicatio</w:t>
      </w:r>
      <w:r>
        <w:rPr>
          <w:rFonts w:ascii="Arial" w:eastAsia="Arial" w:hAnsi="Arial" w:cs="Arial"/>
          <w:spacing w:val="1"/>
          <w:w w:val="102"/>
        </w:rPr>
        <w:t>n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(IMWS),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89"/>
        </w:rPr>
        <w:t>2011</w:t>
      </w:r>
      <w:r>
        <w:rPr>
          <w:rFonts w:ascii="Arial" w:eastAsia="Arial" w:hAnsi="Arial" w:cs="Arial"/>
          <w:spacing w:val="17"/>
          <w:w w:val="89"/>
        </w:rPr>
        <w:t xml:space="preserve"> </w:t>
      </w:r>
      <w:r>
        <w:rPr>
          <w:rFonts w:ascii="Arial" w:eastAsia="Arial" w:hAnsi="Arial" w:cs="Arial"/>
        </w:rPr>
        <w:t>IEEE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MTT-S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rnational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(pp.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73-</w:t>
      </w:r>
    </w:p>
    <w:p w14:paraId="3165834E" w14:textId="77777777" w:rsidR="00DA178C" w:rsidRDefault="00482CEA">
      <w:pPr>
        <w:spacing w:after="0" w:line="240" w:lineRule="auto"/>
        <w:ind w:left="50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76).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103"/>
        </w:rPr>
        <w:t>IEEE.</w:t>
      </w:r>
    </w:p>
    <w:p w14:paraId="1E6B1DE1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0E6612B7" w14:textId="77777777" w:rsidR="00DA178C" w:rsidRDefault="00482CEA">
      <w:pPr>
        <w:spacing w:after="0" w:line="240" w:lineRule="auto"/>
        <w:ind w:left="22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a,</w:t>
      </w:r>
      <w:r>
        <w:rPr>
          <w:rFonts w:ascii="Arial" w:eastAsia="Arial" w:hAnsi="Arial" w:cs="Arial"/>
          <w:b/>
          <w:bCs/>
          <w:spacing w:val="34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  <w:b/>
          <w:bCs/>
          <w:spacing w:val="40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ylor,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J.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A.,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Lin,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J.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(2010).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3"/>
        </w:rPr>
        <w:t>Design</w:t>
      </w:r>
      <w:r>
        <w:rPr>
          <w:rFonts w:ascii="Arial" w:eastAsia="Arial" w:hAnsi="Arial" w:cs="Arial"/>
          <w:spacing w:val="18"/>
          <w:w w:val="9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 3-D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fractal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heatsink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tenna.</w:t>
      </w:r>
    </w:p>
    <w:p w14:paraId="7CE89F03" w14:textId="77777777" w:rsidR="00DA178C" w:rsidRDefault="00482CEA">
      <w:pPr>
        <w:spacing w:before="18" w:after="0" w:line="240" w:lineRule="auto"/>
        <w:ind w:left="50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tennas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4"/>
        </w:rPr>
        <w:t>Wireless</w:t>
      </w:r>
      <w:r>
        <w:rPr>
          <w:rFonts w:ascii="Arial" w:eastAsia="Arial" w:hAnsi="Arial" w:cs="Arial"/>
          <w:spacing w:val="17"/>
          <w:w w:val="94"/>
        </w:rPr>
        <w:t xml:space="preserve"> </w:t>
      </w:r>
      <w:r>
        <w:rPr>
          <w:rFonts w:ascii="Arial" w:eastAsia="Arial" w:hAnsi="Arial" w:cs="Arial"/>
        </w:rPr>
        <w:t>Propagation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Letters,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IEEE,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9,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1061-1064.</w:t>
      </w:r>
    </w:p>
    <w:p w14:paraId="03294090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609E7B33" w14:textId="77777777" w:rsidR="00DA178C" w:rsidRDefault="00482CEA">
      <w:pPr>
        <w:spacing w:after="0" w:line="240" w:lineRule="auto"/>
        <w:ind w:left="81" w:right="20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Z.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N.,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a,</w:t>
      </w:r>
      <w:r>
        <w:rPr>
          <w:rFonts w:ascii="Arial" w:eastAsia="Arial" w:hAnsi="Arial" w:cs="Arial"/>
          <w:b/>
          <w:bCs/>
          <w:spacing w:val="41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  <w:b/>
          <w:bCs/>
          <w:spacing w:val="45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Maier,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18"/>
        </w:rPr>
        <w:t>P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H.,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ylor,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J.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A.,</w:t>
      </w:r>
      <w:r>
        <w:rPr>
          <w:rFonts w:ascii="Arial" w:eastAsia="Arial" w:hAnsi="Arial" w:cs="Arial"/>
          <w:spacing w:val="33"/>
        </w:rPr>
        <w:t xml:space="preserve"> </w:t>
      </w:r>
      <w:proofErr w:type="spellStart"/>
      <w:r>
        <w:rPr>
          <w:rFonts w:ascii="Arial" w:eastAsia="Arial" w:hAnsi="Arial" w:cs="Arial"/>
        </w:rPr>
        <w:t>Chinga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R.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A.,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Lin,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J.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5"/>
        </w:rPr>
        <w:t>(2010).</w:t>
      </w:r>
    </w:p>
    <w:p w14:paraId="3AE937C9" w14:textId="77777777" w:rsidR="00DA178C" w:rsidRDefault="00482CEA">
      <w:pPr>
        <w:spacing w:before="18" w:after="0" w:line="257" w:lineRule="auto"/>
        <w:ind w:left="505" w:right="20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load/fault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w w:val="97"/>
        </w:rPr>
        <w:t>detection</w:t>
      </w:r>
      <w:r>
        <w:rPr>
          <w:rFonts w:ascii="Arial" w:eastAsia="Arial" w:hAnsi="Arial" w:cs="Arial"/>
          <w:spacing w:val="3"/>
          <w:w w:val="9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3"/>
        </w:rPr>
        <w:t>l</w:t>
      </w:r>
      <w:r>
        <w:rPr>
          <w:rFonts w:ascii="Arial" w:eastAsia="Arial" w:hAnsi="Arial" w:cs="Arial"/>
          <w:spacing w:val="6"/>
          <w:w w:val="93"/>
        </w:rPr>
        <w:t>o</w:t>
      </w:r>
      <w:r>
        <w:rPr>
          <w:rFonts w:ascii="Arial" w:eastAsia="Arial" w:hAnsi="Arial" w:cs="Arial"/>
          <w:w w:val="93"/>
        </w:rPr>
        <w:t>osely</w:t>
      </w:r>
      <w:r>
        <w:rPr>
          <w:rFonts w:ascii="Arial" w:eastAsia="Arial" w:hAnsi="Arial" w:cs="Arial"/>
          <w:spacing w:val="5"/>
          <w:w w:val="93"/>
        </w:rPr>
        <w:t xml:space="preserve"> </w:t>
      </w:r>
      <w:r>
        <w:rPr>
          <w:rFonts w:ascii="Arial" w:eastAsia="Arial" w:hAnsi="Arial" w:cs="Arial"/>
          <w:w w:val="93"/>
        </w:rPr>
        <w:t>coupled</w:t>
      </w:r>
      <w:r>
        <w:rPr>
          <w:rFonts w:ascii="Arial" w:eastAsia="Arial" w:hAnsi="Arial" w:cs="Arial"/>
          <w:spacing w:val="12"/>
          <w:w w:val="93"/>
        </w:rPr>
        <w:t xml:space="preserve"> </w:t>
      </w:r>
      <w:r>
        <w:rPr>
          <w:rFonts w:ascii="Arial" w:eastAsia="Arial" w:hAnsi="Arial" w:cs="Arial"/>
        </w:rPr>
        <w:t>planar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2"/>
        </w:rPr>
        <w:t>wireless</w:t>
      </w:r>
      <w:r>
        <w:rPr>
          <w:rFonts w:ascii="Arial" w:eastAsia="Arial" w:hAnsi="Arial" w:cs="Arial"/>
          <w:spacing w:val="-2"/>
          <w:w w:val="92"/>
        </w:rPr>
        <w:t xml:space="preserve"> 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spacing w:val="-6"/>
          <w:w w:val="92"/>
        </w:rPr>
        <w:t>ow</w:t>
      </w:r>
      <w:r>
        <w:rPr>
          <w:rFonts w:ascii="Arial" w:eastAsia="Arial" w:hAnsi="Arial" w:cs="Arial"/>
          <w:w w:val="92"/>
        </w:rPr>
        <w:t>er</w:t>
      </w:r>
      <w:r>
        <w:rPr>
          <w:rFonts w:ascii="Arial" w:eastAsia="Arial" w:hAnsi="Arial" w:cs="Arial"/>
          <w:spacing w:val="21"/>
          <w:w w:val="92"/>
        </w:rPr>
        <w:t xml:space="preserve"> </w:t>
      </w:r>
      <w:r>
        <w:rPr>
          <w:rFonts w:ascii="Arial" w:eastAsia="Arial" w:hAnsi="Arial" w:cs="Arial"/>
        </w:rPr>
        <w:t>transfer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w w:val="93"/>
        </w:rPr>
        <w:t>system</w:t>
      </w:r>
      <w:r>
        <w:rPr>
          <w:rFonts w:ascii="Arial" w:eastAsia="Arial" w:hAnsi="Arial" w:cs="Arial"/>
          <w:spacing w:val="4"/>
          <w:w w:val="93"/>
        </w:rPr>
        <w:t xml:space="preserve"> </w:t>
      </w:r>
      <w:r>
        <w:rPr>
          <w:rFonts w:ascii="Arial" w:eastAsia="Arial" w:hAnsi="Arial" w:cs="Arial"/>
          <w:w w:val="108"/>
        </w:rPr>
        <w:t xml:space="preserve">with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23"/>
        </w:rPr>
        <w:t>li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97"/>
        </w:rPr>
        <w:t>ery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king.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Industrial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Electronics,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IEEE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ransactions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on,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57(4),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1478-1486.</w:t>
      </w:r>
    </w:p>
    <w:p w14:paraId="200DE5D9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503788C7" w14:textId="77777777" w:rsidR="00DA178C" w:rsidRDefault="00482CEA">
      <w:pPr>
        <w:spacing w:after="0" w:line="257" w:lineRule="auto"/>
        <w:ind w:left="505" w:right="203" w:hanging="3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a,</w:t>
      </w:r>
      <w:r>
        <w:rPr>
          <w:rFonts w:ascii="Arial" w:eastAsia="Arial" w:hAnsi="Arial" w:cs="Arial"/>
          <w:b/>
          <w:bCs/>
          <w:spacing w:val="16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  <w:b/>
          <w:bCs/>
          <w:spacing w:val="18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Z.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N.,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Lin,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J.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(2009).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w w:val="93"/>
        </w:rPr>
        <w:t>Design</w:t>
      </w:r>
      <w:r>
        <w:rPr>
          <w:rFonts w:ascii="Arial" w:eastAsia="Arial" w:hAnsi="Arial" w:cs="Arial"/>
          <w:spacing w:val="-1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optimization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1"/>
        </w:rPr>
        <w:t xml:space="preserve">class-E </w:t>
      </w:r>
      <w:r>
        <w:rPr>
          <w:rFonts w:ascii="Arial" w:eastAsia="Arial" w:hAnsi="Arial" w:cs="Arial"/>
        </w:rPr>
        <w:t>amplifier for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2"/>
        </w:rPr>
        <w:t>l</w:t>
      </w:r>
      <w:r>
        <w:rPr>
          <w:rFonts w:ascii="Arial" w:eastAsia="Arial" w:hAnsi="Arial" w:cs="Arial"/>
          <w:spacing w:val="6"/>
          <w:w w:val="92"/>
        </w:rPr>
        <w:t>o</w:t>
      </w:r>
      <w:r>
        <w:rPr>
          <w:rFonts w:ascii="Arial" w:eastAsia="Arial" w:hAnsi="Arial" w:cs="Arial"/>
          <w:w w:val="92"/>
        </w:rPr>
        <w:t>osely</w:t>
      </w:r>
      <w:r>
        <w:rPr>
          <w:rFonts w:ascii="Arial" w:eastAsia="Arial" w:hAnsi="Arial" w:cs="Arial"/>
          <w:spacing w:val="31"/>
          <w:w w:val="92"/>
        </w:rPr>
        <w:t xml:space="preserve"> </w:t>
      </w:r>
      <w:r>
        <w:rPr>
          <w:rFonts w:ascii="Arial" w:eastAsia="Arial" w:hAnsi="Arial" w:cs="Arial"/>
        </w:rPr>
        <w:t>coupled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planar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1"/>
        </w:rPr>
        <w:t>wireless</w:t>
      </w:r>
      <w:r>
        <w:rPr>
          <w:rFonts w:ascii="Arial" w:eastAsia="Arial" w:hAnsi="Arial" w:cs="Arial"/>
          <w:spacing w:val="29"/>
          <w:w w:val="91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8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system.Circuits</w:t>
      </w:r>
      <w:proofErr w:type="spellEnd"/>
      <w:proofErr w:type="gram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91"/>
        </w:rPr>
        <w:t>Systems</w:t>
      </w:r>
      <w:r>
        <w:rPr>
          <w:rFonts w:ascii="Arial" w:eastAsia="Arial" w:hAnsi="Arial" w:cs="Arial"/>
          <w:spacing w:val="29"/>
          <w:w w:val="91"/>
        </w:rPr>
        <w:t xml:space="preserve"> </w:t>
      </w:r>
      <w:r>
        <w:rPr>
          <w:rFonts w:ascii="Arial" w:eastAsia="Arial" w:hAnsi="Arial" w:cs="Arial"/>
          <w:spacing w:val="7"/>
          <w:w w:val="117"/>
        </w:rPr>
        <w:t>I</w:t>
      </w:r>
      <w:r>
        <w:rPr>
          <w:rFonts w:ascii="Arial" w:eastAsia="Arial" w:hAnsi="Arial" w:cs="Arial"/>
          <w:w w:val="117"/>
        </w:rPr>
        <w:t>I:</w:t>
      </w:r>
      <w:r>
        <w:rPr>
          <w:rFonts w:ascii="Arial" w:eastAsia="Arial" w:hAnsi="Arial" w:cs="Arial"/>
          <w:spacing w:val="13"/>
          <w:w w:val="117"/>
        </w:rPr>
        <w:t xml:space="preserve"> </w:t>
      </w:r>
      <w:r>
        <w:rPr>
          <w:rFonts w:ascii="Arial" w:eastAsia="Arial" w:hAnsi="Arial" w:cs="Arial"/>
          <w:w w:val="92"/>
        </w:rPr>
        <w:t>Express</w:t>
      </w:r>
      <w:r>
        <w:rPr>
          <w:rFonts w:ascii="Arial" w:eastAsia="Arial" w:hAnsi="Arial" w:cs="Arial"/>
          <w:spacing w:val="29"/>
          <w:w w:val="92"/>
        </w:rPr>
        <w:t xml:space="preserve"> </w:t>
      </w:r>
      <w:r>
        <w:rPr>
          <w:rFonts w:ascii="Arial" w:eastAsia="Arial" w:hAnsi="Arial" w:cs="Arial"/>
        </w:rPr>
        <w:t>Briefs, IEEE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ransactions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on,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56(11),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830-834.</w:t>
      </w:r>
    </w:p>
    <w:p w14:paraId="7D87170D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428C48FB" w14:textId="72593CED" w:rsidR="00DA178C" w:rsidRDefault="00482CEA">
      <w:pPr>
        <w:spacing w:after="0" w:line="257" w:lineRule="auto"/>
        <w:ind w:left="505" w:right="202" w:hanging="3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a,</w:t>
      </w:r>
      <w:r>
        <w:rPr>
          <w:rFonts w:ascii="Arial" w:eastAsia="Arial" w:hAnsi="Arial" w:cs="Arial"/>
          <w:b/>
          <w:bCs/>
          <w:spacing w:val="60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  <w:b/>
          <w:bCs/>
          <w:spacing w:val="60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w,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Z.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N.,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Lin,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J.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(2009).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osely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coupled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planar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107"/>
        </w:rPr>
        <w:t>wir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23"/>
        </w:rPr>
        <w:t>l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78"/>
        </w:rPr>
        <w:t>ss</w:t>
      </w:r>
      <w:del w:id="620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30"/>
          </w:rPr>
          <w:delText xml:space="preserve"> </w:delText>
        </w:r>
      </w:del>
      <w:ins w:id="621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  <w:spacing w:val="-6"/>
        </w:rPr>
        <w:t>ow</w:t>
      </w:r>
      <w:r>
        <w:rPr>
          <w:rFonts w:ascii="Arial" w:eastAsia="Arial" w:hAnsi="Arial" w:cs="Arial"/>
        </w:rPr>
        <w:t>er system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ultiple</w:t>
      </w:r>
      <w:del w:id="62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7"/>
          </w:rPr>
          <w:delText xml:space="preserve"> </w:delText>
        </w:r>
      </w:del>
      <w:ins w:id="62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recei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</w:rPr>
        <w:t>ers.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Industrial</w:t>
      </w:r>
      <w:del w:id="62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0"/>
          </w:rPr>
          <w:delText xml:space="preserve"> </w:delText>
        </w:r>
      </w:del>
      <w:ins w:id="62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Electronics,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IEEE</w:t>
      </w:r>
      <w:del w:id="626" w:author="Ellis, James" w:date="2017-01-09T10:35:00Z">
        <w:r w:rsidDel="00175A03">
          <w:rPr>
            <w:rFonts w:ascii="Arial" w:eastAsia="Arial" w:hAnsi="Arial" w:cs="Arial"/>
          </w:rPr>
          <w:delText xml:space="preserve">  </w:delText>
        </w:r>
      </w:del>
      <w:ins w:id="62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18"/>
          <w:w w:val="117"/>
        </w:rPr>
        <w:t>T</w:t>
      </w:r>
      <w:r>
        <w:rPr>
          <w:rFonts w:ascii="Arial" w:eastAsia="Arial" w:hAnsi="Arial" w:cs="Arial"/>
          <w:w w:val="92"/>
        </w:rPr>
        <w:t>ransa</w:t>
      </w:r>
      <w:r>
        <w:rPr>
          <w:rFonts w:ascii="Arial" w:eastAsia="Arial" w:hAnsi="Arial" w:cs="Arial"/>
          <w:spacing w:val="1"/>
          <w:w w:val="92"/>
        </w:rPr>
        <w:t>c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3"/>
        </w:rPr>
        <w:t>ions</w:t>
      </w:r>
      <w:del w:id="628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0"/>
          </w:rPr>
          <w:delText xml:space="preserve"> </w:delText>
        </w:r>
      </w:del>
      <w:ins w:id="629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on,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56(8),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3060-</w:t>
      </w:r>
    </w:p>
    <w:p w14:paraId="1AD89762" w14:textId="77777777" w:rsidR="00DA178C" w:rsidRDefault="00482CEA">
      <w:pPr>
        <w:spacing w:after="0" w:line="240" w:lineRule="auto"/>
        <w:ind w:left="50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3068.</w:t>
      </w:r>
    </w:p>
    <w:p w14:paraId="0234480C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2ABCA5BD" w14:textId="77777777" w:rsidR="00DA178C" w:rsidRDefault="00482CEA">
      <w:pPr>
        <w:spacing w:after="0" w:line="257" w:lineRule="auto"/>
        <w:ind w:left="505" w:right="202" w:hanging="3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13.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b/>
          <w:bCs/>
        </w:rPr>
        <w:t>Casan</w:t>
      </w:r>
      <w:r>
        <w:rPr>
          <w:rFonts w:ascii="Arial" w:eastAsia="Arial" w:hAnsi="Arial" w:cs="Arial"/>
          <w:b/>
          <w:bCs/>
          <w:spacing w:val="-7"/>
        </w:rPr>
        <w:t>o</w:t>
      </w:r>
      <w:r>
        <w:rPr>
          <w:rFonts w:ascii="Arial" w:eastAsia="Arial" w:hAnsi="Arial" w:cs="Arial"/>
          <w:b/>
          <w:bCs/>
          <w:spacing w:val="-14"/>
        </w:rPr>
        <w:t>v</w:t>
      </w:r>
      <w:r>
        <w:rPr>
          <w:rFonts w:ascii="Arial" w:eastAsia="Arial" w:hAnsi="Arial" w:cs="Arial"/>
          <w:b/>
          <w:bCs/>
        </w:rPr>
        <w:t>a,</w:t>
      </w:r>
      <w:r>
        <w:rPr>
          <w:rFonts w:ascii="Arial" w:eastAsia="Arial" w:hAnsi="Arial" w:cs="Arial"/>
          <w:b/>
          <w:bCs/>
          <w:spacing w:val="10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  <w:b/>
          <w:bCs/>
          <w:spacing w:val="11"/>
        </w:rPr>
        <w:t xml:space="preserve"> </w:t>
      </w:r>
      <w:r>
        <w:rPr>
          <w:rFonts w:ascii="Arial" w:eastAsia="Arial" w:hAnsi="Arial" w:cs="Arial"/>
          <w:b/>
          <w:bCs/>
        </w:rPr>
        <w:t>J.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3"/>
        </w:rPr>
        <w:t>Judge,</w:t>
      </w:r>
      <w:r>
        <w:rPr>
          <w:rFonts w:ascii="Arial" w:eastAsia="Arial" w:hAnsi="Arial" w:cs="Arial"/>
          <w:spacing w:val="-2"/>
          <w:w w:val="93"/>
        </w:rPr>
        <w:t xml:space="preserve"> </w:t>
      </w:r>
      <w:r>
        <w:rPr>
          <w:rFonts w:ascii="Arial" w:eastAsia="Arial" w:hAnsi="Arial" w:cs="Arial"/>
        </w:rPr>
        <w:t>J.,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95"/>
        </w:rPr>
        <w:t>Jang,</w:t>
      </w:r>
      <w:r>
        <w:rPr>
          <w:rFonts w:ascii="Arial" w:eastAsia="Arial" w:hAnsi="Arial" w:cs="Arial"/>
          <w:spacing w:val="-4"/>
          <w:w w:val="95"/>
        </w:rPr>
        <w:t xml:space="preserve"> </w:t>
      </w:r>
      <w:r>
        <w:rPr>
          <w:rFonts w:ascii="Arial" w:eastAsia="Arial" w:hAnsi="Arial" w:cs="Arial"/>
        </w:rPr>
        <w:t>M.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(2007).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6"/>
        </w:rPr>
        <w:t>M</w:t>
      </w:r>
      <w:r>
        <w:rPr>
          <w:rFonts w:ascii="Arial" w:eastAsia="Arial" w:hAnsi="Arial" w:cs="Arial"/>
          <w:spacing w:val="6"/>
          <w:w w:val="96"/>
        </w:rPr>
        <w:t>o</w:t>
      </w:r>
      <w:r>
        <w:rPr>
          <w:rFonts w:ascii="Arial" w:eastAsia="Arial" w:hAnsi="Arial" w:cs="Arial"/>
          <w:w w:val="96"/>
        </w:rPr>
        <w:t>deling</w:t>
      </w:r>
      <w:r>
        <w:rPr>
          <w:rFonts w:ascii="Arial" w:eastAsia="Arial" w:hAnsi="Arial" w:cs="Arial"/>
          <w:spacing w:val="7"/>
          <w:w w:val="96"/>
        </w:rPr>
        <w:t xml:space="preserve"> </w:t>
      </w:r>
      <w:r>
        <w:rPr>
          <w:rFonts w:ascii="Arial" w:eastAsia="Arial" w:hAnsi="Arial" w:cs="Arial"/>
          <w:w w:val="96"/>
        </w:rPr>
        <w:t>transmission</w:t>
      </w:r>
      <w:r>
        <w:rPr>
          <w:rFonts w:ascii="Arial" w:eastAsia="Arial" w:hAnsi="Arial" w:cs="Arial"/>
          <w:spacing w:val="-9"/>
          <w:w w:val="9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w w:val="99"/>
        </w:rPr>
        <w:t>micr</w:t>
      </w:r>
      <w:r>
        <w:rPr>
          <w:rFonts w:ascii="Arial" w:eastAsia="Arial" w:hAnsi="Arial" w:cs="Arial"/>
          <w:spacing w:val="-5"/>
          <w:w w:val="99"/>
        </w:rPr>
        <w:t>o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spacing w:val="-6"/>
          <w:w w:val="89"/>
        </w:rPr>
        <w:t>a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78"/>
        </w:rPr>
        <w:t>es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w w:val="97"/>
        </w:rPr>
        <w:t xml:space="preserve">hrough </w:t>
      </w:r>
      <w:r>
        <w:rPr>
          <w:rFonts w:ascii="Arial" w:eastAsia="Arial" w:hAnsi="Arial" w:cs="Arial"/>
        </w:rPr>
        <w:t>dynamic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egetation.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88"/>
        </w:rPr>
        <w:t>Geos</w:t>
      </w:r>
      <w:r>
        <w:rPr>
          <w:rFonts w:ascii="Arial" w:eastAsia="Arial" w:hAnsi="Arial" w:cs="Arial"/>
          <w:spacing w:val="1"/>
          <w:w w:val="88"/>
        </w:rPr>
        <w:t>c</w:t>
      </w:r>
      <w:r>
        <w:rPr>
          <w:rFonts w:ascii="Arial" w:eastAsia="Arial" w:hAnsi="Arial" w:cs="Arial"/>
          <w:w w:val="88"/>
        </w:rPr>
        <w:t>ience</w:t>
      </w:r>
      <w:r>
        <w:rPr>
          <w:rFonts w:ascii="Arial" w:eastAsia="Arial" w:hAnsi="Arial" w:cs="Arial"/>
          <w:spacing w:val="35"/>
          <w:w w:val="8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2"/>
        </w:rPr>
        <w:t>Remote</w:t>
      </w:r>
      <w:r>
        <w:rPr>
          <w:rFonts w:ascii="Arial" w:eastAsia="Arial" w:hAnsi="Arial" w:cs="Arial"/>
          <w:spacing w:val="43"/>
          <w:w w:val="92"/>
        </w:rPr>
        <w:t xml:space="preserve"> </w:t>
      </w:r>
      <w:r>
        <w:rPr>
          <w:rFonts w:ascii="Arial" w:eastAsia="Arial" w:hAnsi="Arial" w:cs="Arial"/>
          <w:w w:val="92"/>
        </w:rPr>
        <w:t>Sensing,</w:t>
      </w:r>
      <w:r>
        <w:rPr>
          <w:rFonts w:ascii="Arial" w:eastAsia="Arial" w:hAnsi="Arial" w:cs="Arial"/>
          <w:spacing w:val="12"/>
          <w:w w:val="92"/>
        </w:rPr>
        <w:t xml:space="preserve"> </w:t>
      </w:r>
      <w:r>
        <w:rPr>
          <w:rFonts w:ascii="Arial" w:eastAsia="Arial" w:hAnsi="Arial" w:cs="Arial"/>
        </w:rPr>
        <w:t>IEEE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ransactions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on,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45(10),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3145-</w:t>
      </w:r>
    </w:p>
    <w:p w14:paraId="222F120A" w14:textId="77777777" w:rsidR="00DA178C" w:rsidRDefault="00482CEA">
      <w:pPr>
        <w:spacing w:after="0" w:line="240" w:lineRule="auto"/>
        <w:ind w:left="50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3149.</w:t>
      </w:r>
    </w:p>
    <w:p w14:paraId="02D3D3F7" w14:textId="77777777" w:rsidR="00DA178C" w:rsidRDefault="00DA178C">
      <w:pPr>
        <w:spacing w:before="8" w:after="0" w:line="170" w:lineRule="exact"/>
        <w:rPr>
          <w:sz w:val="17"/>
          <w:szCs w:val="17"/>
        </w:rPr>
      </w:pPr>
    </w:p>
    <w:p w14:paraId="13776567" w14:textId="77777777" w:rsidR="00DA178C" w:rsidRDefault="00DA178C">
      <w:pPr>
        <w:spacing w:after="0" w:line="200" w:lineRule="exact"/>
        <w:rPr>
          <w:sz w:val="20"/>
          <w:szCs w:val="20"/>
        </w:rPr>
      </w:pPr>
    </w:p>
    <w:p w14:paraId="6679DC83" w14:textId="648351DF" w:rsidR="00DA178C" w:rsidRDefault="00482CEA">
      <w:pPr>
        <w:spacing w:after="0" w:line="240" w:lineRule="auto"/>
        <w:ind w:left="2827" w:right="310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(d)</w:t>
      </w:r>
      <w:del w:id="630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4"/>
            <w:sz w:val="28"/>
            <w:szCs w:val="28"/>
          </w:rPr>
          <w:delText xml:space="preserve"> </w:delText>
        </w:r>
      </w:del>
      <w:ins w:id="631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Synergistic</w:t>
      </w:r>
      <w:r>
        <w:rPr>
          <w:rFonts w:ascii="Arial" w:eastAsia="Arial" w:hAnsi="Arial" w:cs="Arial"/>
          <w:b/>
          <w:bCs/>
          <w:spacing w:val="6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8"/>
          <w:sz w:val="28"/>
          <w:szCs w:val="28"/>
        </w:rPr>
        <w:t>Activities</w:t>
      </w:r>
    </w:p>
    <w:p w14:paraId="6C0D71FE" w14:textId="77777777" w:rsidR="00DA178C" w:rsidRDefault="00DA178C">
      <w:pPr>
        <w:spacing w:before="1" w:after="0" w:line="220" w:lineRule="exact"/>
      </w:pPr>
    </w:p>
    <w:p w14:paraId="5ADB0666" w14:textId="7829834F" w:rsidR="00DA178C" w:rsidRDefault="00482CEA">
      <w:pPr>
        <w:spacing w:after="0" w:line="257" w:lineRule="auto"/>
        <w:ind w:left="505" w:right="203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Main</w:t>
      </w:r>
      <w:del w:id="632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9"/>
          </w:rPr>
          <w:delText xml:space="preserve"> </w:delText>
        </w:r>
      </w:del>
      <w:ins w:id="633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Activities</w:t>
      </w:r>
      <w:del w:id="634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1"/>
          </w:rPr>
          <w:delText xml:space="preserve"> </w:delText>
        </w:r>
      </w:del>
      <w:ins w:id="635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Dr.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w w:val="92"/>
        </w:rPr>
        <w:t>Casan</w:t>
      </w:r>
      <w:r>
        <w:rPr>
          <w:rFonts w:ascii="Arial" w:eastAsia="Arial" w:hAnsi="Arial" w:cs="Arial"/>
          <w:spacing w:val="-6"/>
          <w:w w:val="92"/>
        </w:rPr>
        <w:t>o</w:t>
      </w:r>
      <w:r>
        <w:rPr>
          <w:rFonts w:ascii="Arial" w:eastAsia="Arial" w:hAnsi="Arial" w:cs="Arial"/>
          <w:spacing w:val="-11"/>
          <w:w w:val="92"/>
        </w:rPr>
        <w:t>v</w:t>
      </w:r>
      <w:r>
        <w:rPr>
          <w:rFonts w:ascii="Arial" w:eastAsia="Arial" w:hAnsi="Arial" w:cs="Arial"/>
          <w:w w:val="92"/>
        </w:rPr>
        <w:t>a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w w:val="90"/>
        </w:rPr>
        <w:t>resear</w:t>
      </w:r>
      <w:r>
        <w:rPr>
          <w:rFonts w:ascii="Arial" w:eastAsia="Arial" w:hAnsi="Arial" w:cs="Arial"/>
          <w:spacing w:val="-4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  <w:w w:val="82"/>
        </w:rPr>
        <w:t>ass</w:t>
      </w:r>
      <w:r>
        <w:rPr>
          <w:rFonts w:ascii="Arial" w:eastAsia="Arial" w:hAnsi="Arial" w:cs="Arial"/>
          <w:w w:val="99"/>
        </w:rPr>
        <w:t>ista</w:t>
      </w:r>
      <w:r>
        <w:rPr>
          <w:rFonts w:ascii="Arial" w:eastAsia="Arial" w:hAnsi="Arial" w:cs="Arial"/>
          <w:spacing w:val="-6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2"/>
        </w:rPr>
        <w:t>professor</w:t>
      </w:r>
      <w:r>
        <w:rPr>
          <w:rFonts w:ascii="Arial" w:eastAsia="Arial" w:hAnsi="Arial" w:cs="Arial"/>
          <w:spacing w:val="19"/>
          <w:w w:val="9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7"/>
        </w:rPr>
        <w:t>Departme</w:t>
      </w:r>
      <w:r>
        <w:rPr>
          <w:rFonts w:ascii="Arial" w:eastAsia="Arial" w:hAnsi="Arial" w:cs="Arial"/>
          <w:spacing w:val="-5"/>
          <w:w w:val="97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Elec- </w:t>
      </w:r>
      <w:proofErr w:type="spellStart"/>
      <w:r>
        <w:rPr>
          <w:rFonts w:ascii="Arial" w:eastAsia="Arial" w:hAnsi="Arial" w:cs="Arial"/>
        </w:rPr>
        <w:t>trical</w:t>
      </w:r>
      <w:proofErr w:type="spellEnd"/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Computer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Engineering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Florida.</w:t>
      </w:r>
      <w:del w:id="636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9"/>
          </w:rPr>
          <w:delText xml:space="preserve"> </w:delText>
        </w:r>
      </w:del>
      <w:ins w:id="63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His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main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w w:val="90"/>
        </w:rPr>
        <w:t>resear</w:t>
      </w:r>
      <w:r>
        <w:rPr>
          <w:rFonts w:ascii="Arial" w:eastAsia="Arial" w:hAnsi="Arial" w:cs="Arial"/>
          <w:spacing w:val="-4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32"/>
          <w:w w:val="90"/>
        </w:rPr>
        <w:t xml:space="preserve"> </w:t>
      </w:r>
      <w:r>
        <w:rPr>
          <w:rFonts w:ascii="Arial" w:eastAsia="Arial" w:hAnsi="Arial" w:cs="Arial"/>
          <w:w w:val="101"/>
        </w:rPr>
        <w:t xml:space="preserve">activities </w:t>
      </w:r>
      <w:r>
        <w:rPr>
          <w:rFonts w:ascii="Arial" w:eastAsia="Arial" w:hAnsi="Arial" w:cs="Arial"/>
        </w:rPr>
        <w:t xml:space="preserve">are </w:t>
      </w:r>
      <w:r>
        <w:rPr>
          <w:rFonts w:ascii="Arial" w:eastAsia="Arial" w:hAnsi="Arial" w:cs="Arial"/>
          <w:w w:val="91"/>
        </w:rPr>
        <w:t>electromagnetic</w:t>
      </w:r>
      <w:del w:id="638" w:author="Ellis, James" w:date="2017-01-09T10:35:00Z">
        <w:r w:rsidDel="00175A03">
          <w:rPr>
            <w:rFonts w:ascii="Arial" w:eastAsia="Arial" w:hAnsi="Arial" w:cs="Arial"/>
            <w:w w:val="91"/>
          </w:rPr>
          <w:delText xml:space="preserve"> </w:delText>
        </w:r>
        <w:r w:rsidDel="00175A03">
          <w:rPr>
            <w:rFonts w:ascii="Arial" w:eastAsia="Arial" w:hAnsi="Arial" w:cs="Arial"/>
            <w:spacing w:val="42"/>
            <w:w w:val="91"/>
          </w:rPr>
          <w:delText xml:space="preserve"> </w:delText>
        </w:r>
      </w:del>
      <w:ins w:id="639" w:author="Ellis, James" w:date="2017-01-09T10:35:00Z">
        <w:r w:rsidR="00175A03">
          <w:rPr>
            <w:rFonts w:ascii="Arial" w:eastAsia="Arial" w:hAnsi="Arial" w:cs="Arial"/>
            <w:w w:val="91"/>
          </w:rPr>
          <w:t xml:space="preserve"> </w:t>
        </w:r>
      </w:ins>
      <w:r>
        <w:rPr>
          <w:rFonts w:ascii="Arial" w:eastAsia="Arial" w:hAnsi="Arial" w:cs="Arial"/>
          <w:w w:val="91"/>
        </w:rPr>
        <w:t>sensors,</w:t>
      </w:r>
      <w:r>
        <w:rPr>
          <w:rFonts w:ascii="Arial" w:eastAsia="Arial" w:hAnsi="Arial" w:cs="Arial"/>
          <w:spacing w:val="6"/>
          <w:w w:val="91"/>
        </w:rPr>
        <w:t xml:space="preserve"> </w:t>
      </w:r>
      <w:r>
        <w:rPr>
          <w:rFonts w:ascii="Arial" w:eastAsia="Arial" w:hAnsi="Arial" w:cs="Arial"/>
        </w:rPr>
        <w:t>instrume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tation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design,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hine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telligence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applications. Previously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89"/>
        </w:rPr>
        <w:t>he</w:t>
      </w:r>
      <w:r>
        <w:rPr>
          <w:rFonts w:ascii="Arial" w:eastAsia="Arial" w:hAnsi="Arial" w:cs="Arial"/>
          <w:spacing w:val="7"/>
          <w:w w:val="89"/>
        </w:rPr>
        <w:t xml:space="preserve"> </w:t>
      </w:r>
      <w:r>
        <w:rPr>
          <w:rFonts w:ascii="Arial" w:eastAsia="Arial" w:hAnsi="Arial" w:cs="Arial"/>
        </w:rPr>
        <w:t>did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0"/>
        </w:rPr>
        <w:t>resear</w:t>
      </w:r>
      <w:r>
        <w:rPr>
          <w:rFonts w:ascii="Arial" w:eastAsia="Arial" w:hAnsi="Arial" w:cs="Arial"/>
          <w:spacing w:val="-4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8"/>
          <w:w w:val="90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6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89"/>
        </w:rPr>
        <w:t>these</w:t>
      </w:r>
      <w:r>
        <w:rPr>
          <w:rFonts w:ascii="Arial" w:eastAsia="Arial" w:hAnsi="Arial" w:cs="Arial"/>
          <w:spacing w:val="12"/>
          <w:w w:val="89"/>
        </w:rPr>
        <w:t xml:space="preserve"> </w:t>
      </w:r>
      <w:r>
        <w:rPr>
          <w:rFonts w:ascii="Arial" w:eastAsia="Arial" w:hAnsi="Arial" w:cs="Arial"/>
          <w:w w:val="89"/>
        </w:rPr>
        <w:t>areas</w:t>
      </w:r>
      <w:r>
        <w:rPr>
          <w:rFonts w:ascii="Arial" w:eastAsia="Arial" w:hAnsi="Arial" w:cs="Arial"/>
          <w:spacing w:val="1"/>
          <w:w w:val="8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93"/>
        </w:rPr>
        <w:t>de</w:t>
      </w:r>
      <w:r>
        <w:rPr>
          <w:rFonts w:ascii="Arial" w:eastAsia="Arial" w:hAnsi="Arial" w:cs="Arial"/>
          <w:spacing w:val="-6"/>
          <w:w w:val="93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23"/>
        </w:rPr>
        <w:t>l</w:t>
      </w:r>
      <w:r>
        <w:rPr>
          <w:rFonts w:ascii="Arial" w:eastAsia="Arial" w:hAnsi="Arial" w:cs="Arial"/>
          <w:w w:val="94"/>
        </w:rPr>
        <w:t>o</w:t>
      </w:r>
      <w:r>
        <w:rPr>
          <w:rFonts w:ascii="Arial" w:eastAsia="Arial" w:hAnsi="Arial" w:cs="Arial"/>
          <w:spacing w:val="6"/>
          <w:w w:val="94"/>
        </w:rPr>
        <w:t>p</w:t>
      </w:r>
      <w:r>
        <w:rPr>
          <w:rFonts w:ascii="Arial" w:eastAsia="Arial" w:hAnsi="Arial" w:cs="Arial"/>
          <w:w w:val="89"/>
        </w:rPr>
        <w:t>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hemistry</w:t>
      </w:r>
      <w:r>
        <w:rPr>
          <w:rFonts w:ascii="Arial" w:eastAsia="Arial" w:hAnsi="Arial" w:cs="Arial"/>
          <w:spacing w:val="-22"/>
        </w:rPr>
        <w:t xml:space="preserve"> </w:t>
      </w:r>
      <w:proofErr w:type="spellStart"/>
      <w:r>
        <w:rPr>
          <w:rFonts w:ascii="Arial" w:eastAsia="Arial" w:hAnsi="Arial" w:cs="Arial"/>
        </w:rPr>
        <w:t>instrumen</w:t>
      </w:r>
      <w:proofErr w:type="spellEnd"/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tation</w:t>
      </w:r>
      <w:proofErr w:type="spellEnd"/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UFs Chemistry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Departme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t.</w:t>
      </w:r>
    </w:p>
    <w:p w14:paraId="1F914AE7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23F33D36" w14:textId="77777777" w:rsidR="00DA178C" w:rsidRDefault="00482CEA">
      <w:pPr>
        <w:spacing w:after="0" w:line="240" w:lineRule="auto"/>
        <w:ind w:left="22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Professional</w:t>
      </w:r>
      <w:r>
        <w:rPr>
          <w:rFonts w:ascii="Arial" w:eastAsia="Arial" w:hAnsi="Arial" w:cs="Arial"/>
          <w:b/>
          <w:bCs/>
          <w:spacing w:val="10"/>
        </w:rPr>
        <w:t xml:space="preserve"> </w:t>
      </w:r>
      <w:r>
        <w:rPr>
          <w:rFonts w:ascii="Arial" w:eastAsia="Arial" w:hAnsi="Arial" w:cs="Arial"/>
          <w:b/>
          <w:bCs/>
          <w:w w:val="112"/>
        </w:rPr>
        <w:t>Me</w:t>
      </w:r>
      <w:r>
        <w:rPr>
          <w:rFonts w:ascii="Arial" w:eastAsia="Arial" w:hAnsi="Arial" w:cs="Arial"/>
          <w:b/>
          <w:bCs/>
          <w:spacing w:val="-7"/>
          <w:w w:val="112"/>
        </w:rPr>
        <w:t>m</w:t>
      </w:r>
      <w:r>
        <w:rPr>
          <w:rFonts w:ascii="Arial" w:eastAsia="Arial" w:hAnsi="Arial" w:cs="Arial"/>
          <w:b/>
          <w:bCs/>
          <w:spacing w:val="7"/>
          <w:w w:val="103"/>
        </w:rPr>
        <w:t>b</w:t>
      </w:r>
      <w:r>
        <w:rPr>
          <w:rFonts w:ascii="Arial" w:eastAsia="Arial" w:hAnsi="Arial" w:cs="Arial"/>
          <w:b/>
          <w:bCs/>
        </w:rPr>
        <w:t>ership</w:t>
      </w:r>
    </w:p>
    <w:p w14:paraId="45800A6C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5C1CA7DA" w14:textId="77777777" w:rsidR="00DA178C" w:rsidRDefault="00482CEA">
      <w:pPr>
        <w:spacing w:after="0" w:line="240" w:lineRule="auto"/>
        <w:ind w:left="76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  <w:w w:val="90"/>
        </w:rPr>
        <w:t>2004-prese</w:t>
      </w:r>
      <w:r>
        <w:rPr>
          <w:rFonts w:ascii="Arial" w:eastAsia="Arial" w:hAnsi="Arial" w:cs="Arial"/>
          <w:spacing w:val="-5"/>
          <w:w w:val="90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7"/>
        </w:rPr>
        <w:t>Me</w:t>
      </w:r>
      <w:r>
        <w:rPr>
          <w:rFonts w:ascii="Arial" w:eastAsia="Arial" w:hAnsi="Arial" w:cs="Arial"/>
          <w:spacing w:val="-6"/>
          <w:w w:val="97"/>
        </w:rPr>
        <w:t>m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5"/>
        </w:rPr>
        <w:t>American</w:t>
      </w:r>
      <w:r>
        <w:rPr>
          <w:rFonts w:ascii="Arial" w:eastAsia="Arial" w:hAnsi="Arial" w:cs="Arial"/>
          <w:spacing w:val="19"/>
          <w:w w:val="95"/>
        </w:rPr>
        <w:t xml:space="preserve"> </w:t>
      </w:r>
      <w:r>
        <w:rPr>
          <w:rFonts w:ascii="Arial" w:eastAsia="Arial" w:hAnsi="Arial" w:cs="Arial"/>
          <w:w w:val="95"/>
        </w:rPr>
        <w:t>S</w:t>
      </w:r>
      <w:r>
        <w:rPr>
          <w:rFonts w:ascii="Arial" w:eastAsia="Arial" w:hAnsi="Arial" w:cs="Arial"/>
          <w:spacing w:val="6"/>
          <w:w w:val="95"/>
        </w:rPr>
        <w:t>o</w:t>
      </w:r>
      <w:r>
        <w:rPr>
          <w:rFonts w:ascii="Arial" w:eastAsia="Arial" w:hAnsi="Arial" w:cs="Arial"/>
          <w:w w:val="95"/>
        </w:rPr>
        <w:t>cie</w:t>
      </w:r>
      <w:r>
        <w:rPr>
          <w:rFonts w:ascii="Arial" w:eastAsia="Arial" w:hAnsi="Arial" w:cs="Arial"/>
          <w:spacing w:val="-6"/>
          <w:w w:val="95"/>
        </w:rPr>
        <w:t>t</w:t>
      </w:r>
      <w:r>
        <w:rPr>
          <w:rFonts w:ascii="Arial" w:eastAsia="Arial" w:hAnsi="Arial" w:cs="Arial"/>
          <w:w w:val="95"/>
        </w:rPr>
        <w:t>y</w:t>
      </w:r>
      <w:r>
        <w:rPr>
          <w:rFonts w:ascii="Arial" w:eastAsia="Arial" w:hAnsi="Arial" w:cs="Arial"/>
          <w:spacing w:val="-17"/>
          <w:w w:val="9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Agricultural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w w:val="94"/>
        </w:rPr>
        <w:t>and</w:t>
      </w:r>
      <w:r>
        <w:rPr>
          <w:rFonts w:ascii="Arial" w:eastAsia="Arial" w:hAnsi="Arial" w:cs="Arial"/>
          <w:spacing w:val="-5"/>
          <w:w w:val="94"/>
        </w:rPr>
        <w:t xml:space="preserve"> </w:t>
      </w:r>
      <w:r>
        <w:rPr>
          <w:rFonts w:ascii="Arial" w:eastAsia="Arial" w:hAnsi="Arial" w:cs="Arial"/>
          <w:w w:val="94"/>
        </w:rPr>
        <w:t>Biological</w:t>
      </w:r>
      <w:r>
        <w:rPr>
          <w:rFonts w:ascii="Arial" w:eastAsia="Arial" w:hAnsi="Arial" w:cs="Arial"/>
          <w:spacing w:val="29"/>
          <w:w w:val="94"/>
        </w:rPr>
        <w:t xml:space="preserve"> </w:t>
      </w:r>
      <w:r>
        <w:rPr>
          <w:rFonts w:ascii="Arial" w:eastAsia="Arial" w:hAnsi="Arial" w:cs="Arial"/>
          <w:w w:val="94"/>
        </w:rPr>
        <w:t>Engineers</w:t>
      </w:r>
      <w:r>
        <w:rPr>
          <w:rFonts w:ascii="Arial" w:eastAsia="Arial" w:hAnsi="Arial" w:cs="Arial"/>
          <w:spacing w:val="-18"/>
          <w:w w:val="94"/>
        </w:rPr>
        <w:t xml:space="preserve"> </w:t>
      </w:r>
      <w:r>
        <w:rPr>
          <w:rFonts w:ascii="Arial" w:eastAsia="Arial" w:hAnsi="Arial" w:cs="Arial"/>
          <w:w w:val="104"/>
        </w:rPr>
        <w:t>(ASABE)</w:t>
      </w:r>
    </w:p>
    <w:p w14:paraId="52602F22" w14:textId="77777777" w:rsidR="00DA178C" w:rsidRDefault="00482CEA">
      <w:pPr>
        <w:spacing w:before="97" w:after="0" w:line="240" w:lineRule="auto"/>
        <w:ind w:left="76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w w:val="141"/>
        </w:rPr>
        <w:t>•</w:t>
      </w:r>
      <w:r>
        <w:rPr>
          <w:rFonts w:ascii="Arial" w:eastAsia="Arial" w:hAnsi="Arial" w:cs="Arial"/>
          <w:i/>
          <w:spacing w:val="23"/>
          <w:w w:val="141"/>
        </w:rPr>
        <w:t xml:space="preserve"> </w:t>
      </w:r>
      <w:r>
        <w:rPr>
          <w:rFonts w:ascii="Arial" w:eastAsia="Arial" w:hAnsi="Arial" w:cs="Arial"/>
          <w:w w:val="90"/>
        </w:rPr>
        <w:t>2006-prese</w:t>
      </w:r>
      <w:r>
        <w:rPr>
          <w:rFonts w:ascii="Arial" w:eastAsia="Arial" w:hAnsi="Arial" w:cs="Arial"/>
          <w:spacing w:val="-5"/>
          <w:w w:val="90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Institute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Electrical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Electronics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3"/>
        </w:rPr>
        <w:t>Engineers</w:t>
      </w:r>
      <w:r>
        <w:rPr>
          <w:rFonts w:ascii="Arial" w:eastAsia="Arial" w:hAnsi="Arial" w:cs="Arial"/>
          <w:spacing w:val="17"/>
          <w:w w:val="93"/>
        </w:rPr>
        <w:t xml:space="preserve"> </w:t>
      </w:r>
      <w:r>
        <w:rPr>
          <w:rFonts w:ascii="Arial" w:eastAsia="Arial" w:hAnsi="Arial" w:cs="Arial"/>
          <w:w w:val="106"/>
        </w:rPr>
        <w:t>(IEEE)</w:t>
      </w:r>
    </w:p>
    <w:p w14:paraId="4EFD1C7E" w14:textId="77777777" w:rsidR="00DA178C" w:rsidRDefault="00DA178C">
      <w:pPr>
        <w:spacing w:after="0"/>
        <w:sectPr w:rsidR="00DA178C">
          <w:pgSz w:w="12240" w:h="15840"/>
          <w:pgMar w:top="1400" w:right="1180" w:bottom="280" w:left="1480" w:header="720" w:footer="720" w:gutter="0"/>
          <w:cols w:space="720"/>
        </w:sectPr>
      </w:pPr>
    </w:p>
    <w:p w14:paraId="5F3AF240" w14:textId="5A993315" w:rsidR="00DA178C" w:rsidRDefault="00482CEA">
      <w:pPr>
        <w:spacing w:before="56" w:after="0" w:line="240" w:lineRule="auto"/>
        <w:ind w:left="2465" w:right="244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Biographical</w:t>
      </w:r>
      <w:del w:id="640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1"/>
            <w:sz w:val="28"/>
            <w:szCs w:val="28"/>
          </w:rPr>
          <w:delText xml:space="preserve"> </w:delText>
        </w:r>
      </w:del>
      <w:ins w:id="641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>k</w:t>
      </w:r>
      <w:r>
        <w:rPr>
          <w:rFonts w:ascii="Arial" w:eastAsia="Arial" w:hAnsi="Arial" w:cs="Arial"/>
          <w:b/>
          <w:bCs/>
          <w:sz w:val="28"/>
          <w:szCs w:val="28"/>
        </w:rPr>
        <w:t>et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>c</w:t>
      </w:r>
      <w:r>
        <w:rPr>
          <w:rFonts w:ascii="Arial" w:eastAsia="Arial" w:hAnsi="Arial" w:cs="Arial"/>
          <w:b/>
          <w:bCs/>
          <w:sz w:val="28"/>
          <w:szCs w:val="28"/>
        </w:rPr>
        <w:t>h:</w:t>
      </w:r>
      <w:del w:id="642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6"/>
            <w:sz w:val="28"/>
            <w:szCs w:val="28"/>
          </w:rPr>
          <w:delText xml:space="preserve"> </w:delText>
        </w:r>
      </w:del>
      <w:ins w:id="643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Jamie</w:t>
      </w:r>
      <w:r>
        <w:rPr>
          <w:rFonts w:ascii="Arial" w:eastAsia="Arial" w:hAnsi="Arial" w:cs="Arial"/>
          <w:b/>
          <w:bCs/>
          <w:spacing w:val="6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5"/>
          <w:sz w:val="28"/>
          <w:szCs w:val="28"/>
        </w:rPr>
        <w:t>Ellis</w:t>
      </w:r>
    </w:p>
    <w:p w14:paraId="736C7157" w14:textId="77777777" w:rsidR="00DA178C" w:rsidRDefault="00DA178C">
      <w:pPr>
        <w:spacing w:before="13" w:after="0" w:line="240" w:lineRule="exact"/>
        <w:rPr>
          <w:sz w:val="24"/>
          <w:szCs w:val="24"/>
        </w:rPr>
      </w:pPr>
    </w:p>
    <w:p w14:paraId="22450C9F" w14:textId="4249960E" w:rsidR="00DA178C" w:rsidRDefault="00482CEA">
      <w:pPr>
        <w:spacing w:after="0" w:line="240" w:lineRule="auto"/>
        <w:ind w:left="2761" w:right="274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(a)</w:t>
      </w:r>
      <w:del w:id="644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7"/>
            <w:sz w:val="28"/>
            <w:szCs w:val="28"/>
          </w:rPr>
          <w:delText xml:space="preserve"> </w:delText>
        </w:r>
      </w:del>
      <w:ins w:id="645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Professional</w:t>
      </w:r>
      <w:r>
        <w:rPr>
          <w:rFonts w:ascii="Arial" w:eastAsia="Arial" w:hAnsi="Arial" w:cs="Arial"/>
          <w:b/>
          <w:bCs/>
          <w:spacing w:val="3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7"/>
          <w:sz w:val="28"/>
          <w:szCs w:val="28"/>
        </w:rPr>
        <w:t>Preparation</w:t>
      </w:r>
    </w:p>
    <w:p w14:paraId="4E01E689" w14:textId="77777777" w:rsidR="00DA178C" w:rsidRDefault="00DA178C">
      <w:pPr>
        <w:spacing w:before="1" w:after="0" w:line="220" w:lineRule="exact"/>
      </w:pPr>
    </w:p>
    <w:p w14:paraId="39F5E724" w14:textId="1C0E605E" w:rsidR="00DA178C" w:rsidRDefault="00482CEA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7"/>
        </w:rPr>
        <w:t>P</w:t>
      </w:r>
      <w:r>
        <w:rPr>
          <w:rFonts w:ascii="Arial" w:eastAsia="Arial" w:hAnsi="Arial" w:cs="Arial"/>
          <w:b/>
          <w:bCs/>
        </w:rPr>
        <w:t>ostd</w:t>
      </w:r>
      <w:r>
        <w:rPr>
          <w:rFonts w:ascii="Arial" w:eastAsia="Arial" w:hAnsi="Arial" w:cs="Arial"/>
          <w:b/>
          <w:bCs/>
          <w:spacing w:val="7"/>
        </w:rPr>
        <w:t>o</w:t>
      </w:r>
      <w:r>
        <w:rPr>
          <w:rFonts w:ascii="Arial" w:eastAsia="Arial" w:hAnsi="Arial" w:cs="Arial"/>
          <w:b/>
          <w:bCs/>
        </w:rPr>
        <w:t>c,</w:t>
      </w:r>
      <w:r>
        <w:rPr>
          <w:rFonts w:ascii="Arial" w:eastAsia="Arial" w:hAnsi="Arial" w:cs="Arial"/>
          <w:b/>
          <w:bCs/>
          <w:spacing w:val="25"/>
        </w:rPr>
        <w:t xml:space="preserve"> 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7"/>
        </w:rPr>
        <w:t>n</w:t>
      </w:r>
      <w:r>
        <w:rPr>
          <w:rFonts w:ascii="Arial" w:eastAsia="Arial" w:hAnsi="Arial" w:cs="Arial"/>
          <w:b/>
          <w:bCs/>
        </w:rPr>
        <w:t>tomology</w:t>
      </w:r>
      <w:del w:id="646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6"/>
          </w:rPr>
          <w:delText xml:space="preserve"> </w:delText>
        </w:r>
      </w:del>
      <w:ins w:id="647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4"/>
        </w:rPr>
        <w:t>Georgia,</w:t>
      </w:r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thens,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GA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2006</w:t>
      </w:r>
    </w:p>
    <w:p w14:paraId="29B133F6" w14:textId="77777777" w:rsidR="00DA178C" w:rsidRDefault="00DA178C">
      <w:pPr>
        <w:spacing w:before="9" w:after="0" w:line="180" w:lineRule="exact"/>
        <w:rPr>
          <w:sz w:val="18"/>
          <w:szCs w:val="18"/>
        </w:rPr>
      </w:pPr>
    </w:p>
    <w:p w14:paraId="0E231CB7" w14:textId="3593C61F" w:rsidR="00DA178C" w:rsidRDefault="00482CEA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PhD,</w:t>
      </w:r>
      <w:del w:id="648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2"/>
          </w:rPr>
          <w:delText xml:space="preserve"> </w:delText>
        </w:r>
      </w:del>
      <w:ins w:id="649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  <w:w w:val="108"/>
        </w:rPr>
        <w:t>E</w:t>
      </w:r>
      <w:r>
        <w:rPr>
          <w:rFonts w:ascii="Arial" w:eastAsia="Arial" w:hAnsi="Arial" w:cs="Arial"/>
          <w:b/>
          <w:bCs/>
          <w:spacing w:val="-7"/>
          <w:w w:val="108"/>
        </w:rPr>
        <w:t>n</w:t>
      </w:r>
      <w:r>
        <w:rPr>
          <w:rFonts w:ascii="Arial" w:eastAsia="Arial" w:hAnsi="Arial" w:cs="Arial"/>
          <w:b/>
          <w:bCs/>
          <w:w w:val="133"/>
        </w:rPr>
        <w:t>t</w:t>
      </w:r>
      <w:r>
        <w:rPr>
          <w:rFonts w:ascii="Arial" w:eastAsia="Arial" w:hAnsi="Arial" w:cs="Arial"/>
          <w:b/>
          <w:bCs/>
          <w:w w:val="99"/>
        </w:rPr>
        <w:t>omology</w:t>
      </w:r>
      <w:del w:id="650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-13"/>
          </w:rPr>
          <w:delText xml:space="preserve"> </w:delText>
        </w:r>
      </w:del>
      <w:ins w:id="651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w w:val="90"/>
        </w:rPr>
        <w:t>Rh</w:t>
      </w:r>
      <w:r>
        <w:rPr>
          <w:rFonts w:ascii="Arial" w:eastAsia="Arial" w:hAnsi="Arial" w:cs="Arial"/>
          <w:spacing w:val="5"/>
          <w:w w:val="90"/>
        </w:rPr>
        <w:t>o</w:t>
      </w:r>
      <w:r>
        <w:rPr>
          <w:rFonts w:ascii="Arial" w:eastAsia="Arial" w:hAnsi="Arial" w:cs="Arial"/>
          <w:w w:val="90"/>
        </w:rPr>
        <w:t>des</w:t>
      </w:r>
      <w:r>
        <w:rPr>
          <w:rFonts w:ascii="Arial" w:eastAsia="Arial" w:hAnsi="Arial" w:cs="Arial"/>
          <w:spacing w:val="25"/>
          <w:w w:val="90"/>
        </w:rPr>
        <w:t xml:space="preserve"> </w:t>
      </w:r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95"/>
        </w:rPr>
        <w:t>Graham</w:t>
      </w:r>
      <w:r>
        <w:rPr>
          <w:rFonts w:ascii="Arial" w:eastAsia="Arial" w:hAnsi="Arial" w:cs="Arial"/>
          <w:spacing w:val="1"/>
          <w:w w:val="95"/>
        </w:rPr>
        <w:t>s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-6"/>
          <w:w w:val="89"/>
        </w:rPr>
        <w:t>o</w:t>
      </w:r>
      <w:r>
        <w:rPr>
          <w:rFonts w:ascii="Arial" w:eastAsia="Arial" w:hAnsi="Arial" w:cs="Arial"/>
          <w:w w:val="99"/>
        </w:rPr>
        <w:t>wn,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South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Africa,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2004</w:t>
      </w:r>
    </w:p>
    <w:p w14:paraId="741162BB" w14:textId="77777777" w:rsidR="00DA178C" w:rsidRDefault="00DA178C">
      <w:pPr>
        <w:spacing w:before="9" w:after="0" w:line="180" w:lineRule="exact"/>
        <w:rPr>
          <w:sz w:val="18"/>
          <w:szCs w:val="18"/>
        </w:rPr>
      </w:pPr>
    </w:p>
    <w:p w14:paraId="5A05A05C" w14:textId="01245B6C" w:rsidR="00DA178C" w:rsidRDefault="00482CEA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BS,</w:t>
      </w:r>
      <w:r>
        <w:rPr>
          <w:rFonts w:ascii="Arial" w:eastAsia="Arial" w:hAnsi="Arial" w:cs="Arial"/>
          <w:b/>
          <w:bCs/>
          <w:spacing w:val="41"/>
        </w:rPr>
        <w:t xml:space="preserve"> </w:t>
      </w:r>
      <w:r>
        <w:rPr>
          <w:rFonts w:ascii="Arial" w:eastAsia="Arial" w:hAnsi="Arial" w:cs="Arial"/>
          <w:b/>
          <w:bCs/>
        </w:rPr>
        <w:t>Biology</w:t>
      </w:r>
      <w:del w:id="652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"/>
          </w:rPr>
          <w:delText xml:space="preserve"> </w:delText>
        </w:r>
      </w:del>
      <w:ins w:id="653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4"/>
        </w:rPr>
        <w:t>Georgia,</w:t>
      </w:r>
      <w:r>
        <w:rPr>
          <w:rFonts w:ascii="Arial" w:eastAsia="Arial" w:hAnsi="Arial" w:cs="Arial"/>
          <w:spacing w:val="16"/>
          <w:w w:val="94"/>
        </w:rPr>
        <w:t xml:space="preserve"> </w:t>
      </w:r>
      <w:r>
        <w:rPr>
          <w:rFonts w:ascii="Arial" w:eastAsia="Arial" w:hAnsi="Arial" w:cs="Arial"/>
          <w:spacing w:val="-6"/>
          <w:w w:val="111"/>
        </w:rPr>
        <w:t>A</w:t>
      </w:r>
      <w:r>
        <w:rPr>
          <w:rFonts w:ascii="Arial" w:eastAsia="Arial" w:hAnsi="Arial" w:cs="Arial"/>
          <w:w w:val="112"/>
        </w:rPr>
        <w:t>th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8"/>
        </w:rPr>
        <w:t>n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8"/>
        </w:rPr>
        <w:t>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GA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2000</w:t>
      </w:r>
    </w:p>
    <w:p w14:paraId="24E5D027" w14:textId="77777777" w:rsidR="00DA178C" w:rsidRDefault="00DA178C">
      <w:pPr>
        <w:spacing w:before="4" w:after="0" w:line="170" w:lineRule="exact"/>
        <w:rPr>
          <w:sz w:val="17"/>
          <w:szCs w:val="17"/>
        </w:rPr>
      </w:pPr>
    </w:p>
    <w:p w14:paraId="1F6F1CC5" w14:textId="77777777" w:rsidR="00DA178C" w:rsidRDefault="00DA178C">
      <w:pPr>
        <w:spacing w:after="0" w:line="200" w:lineRule="exact"/>
        <w:rPr>
          <w:sz w:val="20"/>
          <w:szCs w:val="20"/>
        </w:rPr>
      </w:pPr>
    </w:p>
    <w:p w14:paraId="04AF78AD" w14:textId="6AD3EEA3" w:rsidR="00DA178C" w:rsidRDefault="00482CEA">
      <w:pPr>
        <w:spacing w:after="0" w:line="240" w:lineRule="auto"/>
        <w:ind w:left="3491" w:right="347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(b)</w:t>
      </w:r>
      <w:del w:id="654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4"/>
            <w:sz w:val="28"/>
            <w:szCs w:val="28"/>
          </w:rPr>
          <w:delText xml:space="preserve"> </w:delText>
        </w:r>
      </w:del>
      <w:ins w:id="655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w w:val="110"/>
          <w:sz w:val="28"/>
          <w:szCs w:val="28"/>
        </w:rPr>
        <w:t>Ap</w:t>
      </w:r>
      <w:r>
        <w:rPr>
          <w:rFonts w:ascii="Arial" w:eastAsia="Arial" w:hAnsi="Arial" w:cs="Arial"/>
          <w:b/>
          <w:bCs/>
          <w:spacing w:val="9"/>
          <w:w w:val="110"/>
          <w:sz w:val="28"/>
          <w:szCs w:val="28"/>
        </w:rPr>
        <w:t>p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oi</w:t>
      </w:r>
      <w:r>
        <w:rPr>
          <w:rFonts w:ascii="Arial" w:eastAsia="Arial" w:hAnsi="Arial" w:cs="Arial"/>
          <w:b/>
          <w:bCs/>
          <w:spacing w:val="-9"/>
          <w:w w:val="102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07"/>
          <w:sz w:val="28"/>
          <w:szCs w:val="28"/>
        </w:rPr>
        <w:t>tme</w:t>
      </w:r>
      <w:r>
        <w:rPr>
          <w:rFonts w:ascii="Arial" w:eastAsia="Arial" w:hAnsi="Arial" w:cs="Arial"/>
          <w:b/>
          <w:bCs/>
          <w:spacing w:val="-9"/>
          <w:w w:val="107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01"/>
          <w:sz w:val="28"/>
          <w:szCs w:val="28"/>
        </w:rPr>
        <w:t>ts</w:t>
      </w:r>
    </w:p>
    <w:p w14:paraId="5AB546C9" w14:textId="77777777" w:rsidR="00DA178C" w:rsidRDefault="00DA178C">
      <w:pPr>
        <w:spacing w:before="1" w:after="0" w:line="220" w:lineRule="exact"/>
      </w:pPr>
    </w:p>
    <w:p w14:paraId="776960DC" w14:textId="5F76CA17" w:rsidR="00DA178C" w:rsidRDefault="00482CEA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Gahan</w:t>
      </w:r>
      <w:r>
        <w:rPr>
          <w:rFonts w:ascii="Arial" w:eastAsia="Arial" w:hAnsi="Arial" w:cs="Arial"/>
          <w:b/>
          <w:bCs/>
          <w:spacing w:val="57"/>
        </w:rPr>
        <w:t xml:space="preserve"> </w:t>
      </w:r>
      <w:r>
        <w:rPr>
          <w:rFonts w:ascii="Arial" w:eastAsia="Arial" w:hAnsi="Arial" w:cs="Arial"/>
          <w:b/>
          <w:bCs/>
        </w:rPr>
        <w:t>End</w:t>
      </w:r>
      <w:r>
        <w:rPr>
          <w:rFonts w:ascii="Arial" w:eastAsia="Arial" w:hAnsi="Arial" w:cs="Arial"/>
          <w:b/>
          <w:bCs/>
          <w:spacing w:val="-6"/>
        </w:rPr>
        <w:t>o</w:t>
      </w:r>
      <w:r>
        <w:rPr>
          <w:rFonts w:ascii="Arial" w:eastAsia="Arial" w:hAnsi="Arial" w:cs="Arial"/>
          <w:b/>
          <w:bCs/>
          <w:spacing w:val="-7"/>
        </w:rPr>
        <w:t>w</w:t>
      </w:r>
      <w:r>
        <w:rPr>
          <w:rFonts w:ascii="Arial" w:eastAsia="Arial" w:hAnsi="Arial" w:cs="Arial"/>
          <w:b/>
          <w:bCs/>
        </w:rPr>
        <w:t>ed</w:t>
      </w:r>
      <w:r>
        <w:rPr>
          <w:rFonts w:ascii="Arial" w:eastAsia="Arial" w:hAnsi="Arial" w:cs="Arial"/>
          <w:b/>
          <w:bCs/>
          <w:spacing w:val="45"/>
        </w:rPr>
        <w:t xml:space="preserve"> </w:t>
      </w:r>
      <w:r>
        <w:rPr>
          <w:rFonts w:ascii="Arial" w:eastAsia="Arial" w:hAnsi="Arial" w:cs="Arial"/>
          <w:b/>
          <w:bCs/>
        </w:rPr>
        <w:t>Ass</w:t>
      </w:r>
      <w:r>
        <w:rPr>
          <w:rFonts w:ascii="Arial" w:eastAsia="Arial" w:hAnsi="Arial" w:cs="Arial"/>
          <w:b/>
          <w:bCs/>
          <w:spacing w:val="7"/>
        </w:rPr>
        <w:t>o</w:t>
      </w:r>
      <w:r>
        <w:rPr>
          <w:rFonts w:ascii="Arial" w:eastAsia="Arial" w:hAnsi="Arial" w:cs="Arial"/>
          <w:b/>
          <w:bCs/>
        </w:rPr>
        <w:t>ciate</w:t>
      </w:r>
      <w:r>
        <w:rPr>
          <w:rFonts w:ascii="Arial" w:eastAsia="Arial" w:hAnsi="Arial" w:cs="Arial"/>
          <w:b/>
          <w:bCs/>
          <w:spacing w:val="6"/>
        </w:rPr>
        <w:t xml:space="preserve"> </w:t>
      </w:r>
      <w:r>
        <w:rPr>
          <w:rFonts w:ascii="Arial" w:eastAsia="Arial" w:hAnsi="Arial" w:cs="Arial"/>
          <w:b/>
          <w:bCs/>
        </w:rPr>
        <w:t>Professor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17"/>
        </w:rPr>
        <w:t xml:space="preserve"> 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7"/>
        </w:rPr>
        <w:t>n</w:t>
      </w:r>
      <w:r>
        <w:rPr>
          <w:rFonts w:ascii="Arial" w:eastAsia="Arial" w:hAnsi="Arial" w:cs="Arial"/>
          <w:b/>
          <w:bCs/>
        </w:rPr>
        <w:t>tomolog</w:t>
      </w:r>
      <w:r>
        <w:rPr>
          <w:rFonts w:ascii="Arial" w:eastAsia="Arial" w:hAnsi="Arial" w:cs="Arial"/>
          <w:b/>
          <w:bCs/>
          <w:spacing w:val="-21"/>
        </w:rPr>
        <w:t>y</w:t>
      </w:r>
      <w:r>
        <w:rPr>
          <w:rFonts w:ascii="Arial" w:eastAsia="Arial" w:hAnsi="Arial" w:cs="Arial"/>
          <w:b/>
          <w:bCs/>
        </w:rPr>
        <w:t>,</w:t>
      </w:r>
      <w:del w:id="656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6"/>
          </w:rPr>
          <w:delText xml:space="preserve"> </w:delText>
        </w:r>
      </w:del>
      <w:ins w:id="657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Florida,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Octo</w:t>
      </w:r>
      <w:r>
        <w:rPr>
          <w:rFonts w:ascii="Arial" w:eastAsia="Arial" w:hAnsi="Arial" w:cs="Arial"/>
          <w:spacing w:val="7"/>
        </w:rPr>
        <w:t>b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2013</w:t>
      </w:r>
    </w:p>
    <w:p w14:paraId="20B5E1F1" w14:textId="77777777" w:rsidR="00DA178C" w:rsidRDefault="00DA178C">
      <w:pPr>
        <w:spacing w:before="9" w:after="0" w:line="180" w:lineRule="exact"/>
        <w:rPr>
          <w:sz w:val="18"/>
          <w:szCs w:val="18"/>
        </w:rPr>
      </w:pPr>
    </w:p>
    <w:p w14:paraId="7CA9A480" w14:textId="6B33C8DE" w:rsidR="00DA178C" w:rsidRDefault="00482CEA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Ass</w:t>
      </w:r>
      <w:r>
        <w:rPr>
          <w:rFonts w:ascii="Arial" w:eastAsia="Arial" w:hAnsi="Arial" w:cs="Arial"/>
          <w:b/>
          <w:bCs/>
          <w:spacing w:val="7"/>
        </w:rPr>
        <w:t>o</w:t>
      </w:r>
      <w:r>
        <w:rPr>
          <w:rFonts w:ascii="Arial" w:eastAsia="Arial" w:hAnsi="Arial" w:cs="Arial"/>
          <w:b/>
          <w:bCs/>
        </w:rPr>
        <w:t>ciate</w:t>
      </w:r>
      <w:r>
        <w:rPr>
          <w:rFonts w:ascii="Arial" w:eastAsia="Arial" w:hAnsi="Arial" w:cs="Arial"/>
          <w:b/>
          <w:bCs/>
          <w:spacing w:val="6"/>
        </w:rPr>
        <w:t xml:space="preserve"> </w:t>
      </w:r>
      <w:r>
        <w:rPr>
          <w:rFonts w:ascii="Arial" w:eastAsia="Arial" w:hAnsi="Arial" w:cs="Arial"/>
          <w:b/>
          <w:bCs/>
        </w:rPr>
        <w:t>Professor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16"/>
        </w:rPr>
        <w:t xml:space="preserve"> 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7"/>
        </w:rPr>
        <w:t>n</w:t>
      </w:r>
      <w:r>
        <w:rPr>
          <w:rFonts w:ascii="Arial" w:eastAsia="Arial" w:hAnsi="Arial" w:cs="Arial"/>
          <w:b/>
          <w:bCs/>
        </w:rPr>
        <w:t>tomolog</w:t>
      </w:r>
      <w:r>
        <w:rPr>
          <w:rFonts w:ascii="Arial" w:eastAsia="Arial" w:hAnsi="Arial" w:cs="Arial"/>
          <w:b/>
          <w:bCs/>
          <w:spacing w:val="-21"/>
        </w:rPr>
        <w:t>y</w:t>
      </w:r>
      <w:r>
        <w:rPr>
          <w:rFonts w:ascii="Arial" w:eastAsia="Arial" w:hAnsi="Arial" w:cs="Arial"/>
          <w:b/>
          <w:bCs/>
        </w:rPr>
        <w:t>,</w:t>
      </w:r>
      <w:del w:id="658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6"/>
          </w:rPr>
          <w:delText xml:space="preserve"> </w:delText>
        </w:r>
      </w:del>
      <w:ins w:id="659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Florida,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July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2012</w:t>
      </w:r>
    </w:p>
    <w:p w14:paraId="1318CD6C" w14:textId="77777777" w:rsidR="00DA178C" w:rsidRDefault="00DA178C">
      <w:pPr>
        <w:spacing w:before="9" w:after="0" w:line="180" w:lineRule="exact"/>
        <w:rPr>
          <w:sz w:val="18"/>
          <w:szCs w:val="18"/>
        </w:rPr>
      </w:pPr>
    </w:p>
    <w:p w14:paraId="398D52B8" w14:textId="3CADD7CC" w:rsidR="00DA178C" w:rsidRDefault="00482CEA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99"/>
        </w:rPr>
        <w:t>Assista</w:t>
      </w:r>
      <w:r>
        <w:rPr>
          <w:rFonts w:ascii="Arial" w:eastAsia="Arial" w:hAnsi="Arial" w:cs="Arial"/>
          <w:b/>
          <w:bCs/>
          <w:spacing w:val="-6"/>
          <w:w w:val="99"/>
        </w:rPr>
        <w:t>n</w:t>
      </w:r>
      <w:r>
        <w:rPr>
          <w:rFonts w:ascii="Arial" w:eastAsia="Arial" w:hAnsi="Arial" w:cs="Arial"/>
          <w:b/>
          <w:bCs/>
          <w:w w:val="133"/>
        </w:rPr>
        <w:t>t</w:t>
      </w:r>
      <w:r>
        <w:rPr>
          <w:rFonts w:ascii="Arial" w:eastAsia="Arial" w:hAnsi="Arial" w:cs="Arial"/>
          <w:b/>
          <w:bCs/>
          <w:spacing w:val="23"/>
        </w:rPr>
        <w:t xml:space="preserve"> </w:t>
      </w:r>
      <w:r>
        <w:rPr>
          <w:rFonts w:ascii="Arial" w:eastAsia="Arial" w:hAnsi="Arial" w:cs="Arial"/>
          <w:b/>
          <w:bCs/>
        </w:rPr>
        <w:t>Professor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16"/>
        </w:rPr>
        <w:t xml:space="preserve"> 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7"/>
        </w:rPr>
        <w:t>n</w:t>
      </w:r>
      <w:r>
        <w:rPr>
          <w:rFonts w:ascii="Arial" w:eastAsia="Arial" w:hAnsi="Arial" w:cs="Arial"/>
          <w:b/>
          <w:bCs/>
        </w:rPr>
        <w:t>tomolog</w:t>
      </w:r>
      <w:r>
        <w:rPr>
          <w:rFonts w:ascii="Arial" w:eastAsia="Arial" w:hAnsi="Arial" w:cs="Arial"/>
          <w:b/>
          <w:bCs/>
          <w:spacing w:val="-21"/>
        </w:rPr>
        <w:t>y</w:t>
      </w:r>
      <w:r>
        <w:rPr>
          <w:rFonts w:ascii="Arial" w:eastAsia="Arial" w:hAnsi="Arial" w:cs="Arial"/>
          <w:b/>
          <w:bCs/>
        </w:rPr>
        <w:t>,</w:t>
      </w:r>
      <w:del w:id="660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6"/>
          </w:rPr>
          <w:delText xml:space="preserve"> </w:delText>
        </w:r>
      </w:del>
      <w:ins w:id="661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Uni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ersi</w:t>
      </w:r>
      <w:r>
        <w:rPr>
          <w:rFonts w:ascii="Arial" w:eastAsia="Arial" w:hAnsi="Arial" w:cs="Arial"/>
          <w:spacing w:val="-5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Florida,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August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2006</w:t>
      </w:r>
    </w:p>
    <w:p w14:paraId="7DAB364E" w14:textId="77777777" w:rsidR="00DA178C" w:rsidRDefault="00DA178C">
      <w:pPr>
        <w:spacing w:before="4" w:after="0" w:line="170" w:lineRule="exact"/>
        <w:rPr>
          <w:sz w:val="17"/>
          <w:szCs w:val="17"/>
        </w:rPr>
      </w:pPr>
    </w:p>
    <w:p w14:paraId="2C4F49E5" w14:textId="77777777" w:rsidR="00DA178C" w:rsidRDefault="00DA178C">
      <w:pPr>
        <w:spacing w:after="0" w:line="200" w:lineRule="exact"/>
        <w:rPr>
          <w:sz w:val="20"/>
          <w:szCs w:val="20"/>
        </w:rPr>
      </w:pPr>
    </w:p>
    <w:p w14:paraId="78D29DE5" w14:textId="743C7D5B" w:rsidR="00DA178C" w:rsidRDefault="00482CEA">
      <w:pPr>
        <w:spacing w:after="0" w:line="240" w:lineRule="auto"/>
        <w:ind w:left="3869" w:right="384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(c)</w:t>
      </w:r>
      <w:del w:id="662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"/>
            <w:sz w:val="28"/>
            <w:szCs w:val="28"/>
          </w:rPr>
          <w:delText xml:space="preserve"> </w:delText>
        </w:r>
      </w:del>
      <w:ins w:id="663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w w:val="109"/>
          <w:sz w:val="28"/>
          <w:szCs w:val="28"/>
        </w:rPr>
        <w:t>Pr</w:t>
      </w:r>
      <w:r>
        <w:rPr>
          <w:rFonts w:ascii="Arial" w:eastAsia="Arial" w:hAnsi="Arial" w:cs="Arial"/>
          <w:b/>
          <w:bCs/>
          <w:spacing w:val="9"/>
          <w:w w:val="109"/>
          <w:sz w:val="28"/>
          <w:szCs w:val="28"/>
        </w:rPr>
        <w:t>o</w:t>
      </w:r>
      <w:r>
        <w:rPr>
          <w:rFonts w:ascii="Arial" w:eastAsia="Arial" w:hAnsi="Arial" w:cs="Arial"/>
          <w:b/>
          <w:bCs/>
          <w:w w:val="101"/>
          <w:sz w:val="28"/>
          <w:szCs w:val="28"/>
        </w:rPr>
        <w:t>ducts</w:t>
      </w:r>
    </w:p>
    <w:p w14:paraId="430053E0" w14:textId="77777777" w:rsidR="00DA178C" w:rsidRDefault="00DA178C">
      <w:pPr>
        <w:spacing w:before="1" w:after="0" w:line="220" w:lineRule="exact"/>
      </w:pPr>
    </w:p>
    <w:p w14:paraId="7E9E919C" w14:textId="77777777" w:rsidR="00DA178C" w:rsidRDefault="00482CEA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2"/>
        </w:rPr>
        <w:t>closely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related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2"/>
        </w:rPr>
        <w:t>pro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osed</w:t>
      </w:r>
      <w:r>
        <w:rPr>
          <w:rFonts w:ascii="Arial" w:eastAsia="Arial" w:hAnsi="Arial" w:cs="Arial"/>
          <w:spacing w:val="20"/>
          <w:w w:val="92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2"/>
        </w:rPr>
        <w:t>o</w:t>
      </w:r>
      <w:r>
        <w:rPr>
          <w:rFonts w:ascii="Arial" w:eastAsia="Arial" w:hAnsi="Arial" w:cs="Arial"/>
        </w:rPr>
        <w:t>ject:</w:t>
      </w:r>
    </w:p>
    <w:p w14:paraId="24451AB0" w14:textId="77777777" w:rsidR="00DA178C" w:rsidRDefault="00DA178C">
      <w:pPr>
        <w:spacing w:before="6" w:after="0" w:line="170" w:lineRule="exact"/>
        <w:rPr>
          <w:sz w:val="17"/>
          <w:szCs w:val="17"/>
        </w:rPr>
      </w:pPr>
    </w:p>
    <w:p w14:paraId="0A1DA616" w14:textId="46744BF7" w:rsidR="00DA178C" w:rsidRDefault="00482CEA">
      <w:pPr>
        <w:spacing w:after="0" w:line="257" w:lineRule="auto"/>
        <w:ind w:left="665" w:right="6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Seitz,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N.,</w:t>
      </w:r>
      <w:r>
        <w:rPr>
          <w:rFonts w:ascii="Arial" w:eastAsia="Arial" w:hAnsi="Arial" w:cs="Arial"/>
          <w:spacing w:val="57"/>
        </w:rPr>
        <w:t xml:space="preserve"> </w:t>
      </w:r>
      <w:proofErr w:type="spellStart"/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ynor</w:t>
      </w:r>
      <w:proofErr w:type="spellEnd"/>
      <w:r>
        <w:rPr>
          <w:rFonts w:ascii="Arial" w:eastAsia="Arial" w:hAnsi="Arial" w:cs="Arial"/>
        </w:rPr>
        <w:t>,</w:t>
      </w:r>
      <w:del w:id="66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4"/>
          </w:rPr>
          <w:delText xml:space="preserve"> </w:delText>
        </w:r>
      </w:del>
      <w:ins w:id="66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K.S.,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Steinhauer,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N.,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Renni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h,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K.,</w:t>
      </w:r>
      <w:del w:id="666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2"/>
          </w:rPr>
          <w:delText xml:space="preserve"> </w:delText>
        </w:r>
      </w:del>
      <w:ins w:id="66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Wilson,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M.E.,</w:t>
      </w:r>
      <w:del w:id="668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5"/>
          </w:rPr>
          <w:delText xml:space="preserve"> </w:delText>
        </w:r>
      </w:del>
      <w:ins w:id="669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b/>
          <w:bCs/>
        </w:rPr>
        <w:t>Ellis,</w:t>
      </w:r>
      <w:del w:id="670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36"/>
          </w:rPr>
          <w:delText xml:space="preserve"> </w:delText>
        </w:r>
      </w:del>
      <w:ins w:id="671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J.D</w:t>
      </w:r>
      <w:r>
        <w:rPr>
          <w:rFonts w:ascii="Arial" w:eastAsia="Arial" w:hAnsi="Arial" w:cs="Arial"/>
          <w:b/>
          <w:bCs/>
          <w:spacing w:val="1"/>
        </w:rPr>
        <w:t>.</w:t>
      </w:r>
      <w:r>
        <w:rPr>
          <w:rFonts w:ascii="Arial" w:eastAsia="Arial" w:hAnsi="Arial" w:cs="Arial"/>
        </w:rPr>
        <w:t>,</w:t>
      </w:r>
      <w:del w:id="67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48"/>
          </w:rPr>
          <w:delText xml:space="preserve"> </w:delText>
        </w:r>
      </w:del>
      <w:ins w:id="67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Rose, R.,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,</w:t>
      </w:r>
      <w:del w:id="67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8"/>
          </w:rPr>
          <w:delText xml:space="preserve"> </w:delText>
        </w:r>
      </w:del>
      <w:ins w:id="67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D.R.,</w:t>
      </w:r>
      <w:r>
        <w:rPr>
          <w:rFonts w:ascii="Arial" w:eastAsia="Arial" w:hAnsi="Arial" w:cs="Arial"/>
          <w:spacing w:val="51"/>
        </w:rPr>
        <w:t xml:space="preserve"> </w:t>
      </w:r>
      <w:proofErr w:type="spellStart"/>
      <w:r>
        <w:rPr>
          <w:rFonts w:ascii="Arial" w:eastAsia="Arial" w:hAnsi="Arial" w:cs="Arial"/>
        </w:rPr>
        <w:t>Sagili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R.R.,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Caron,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D.M.,</w:t>
      </w:r>
      <w:del w:id="676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7"/>
          </w:rPr>
          <w:delText xml:space="preserve"> </w:delText>
        </w:r>
      </w:del>
      <w:ins w:id="67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Delaplane,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K.S.,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Rangel,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J.,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Lee,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K.,</w:t>
      </w:r>
      <w:del w:id="678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4"/>
          </w:rPr>
          <w:delText xml:space="preserve"> </w:delText>
        </w:r>
      </w:del>
      <w:ins w:id="679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proofErr w:type="spell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ylis</w:t>
      </w:r>
      <w:proofErr w:type="spellEnd"/>
      <w:r>
        <w:rPr>
          <w:rFonts w:ascii="Arial" w:eastAsia="Arial" w:hAnsi="Arial" w:cs="Arial"/>
        </w:rPr>
        <w:t>, K.,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w w:val="98"/>
        </w:rPr>
        <w:t>Wil</w:t>
      </w:r>
      <w:r>
        <w:rPr>
          <w:rFonts w:ascii="Arial" w:eastAsia="Arial" w:hAnsi="Arial" w:cs="Arial"/>
          <w:spacing w:val="-5"/>
          <w:w w:val="98"/>
        </w:rPr>
        <w:t>k</w:t>
      </w:r>
      <w:r>
        <w:rPr>
          <w:rFonts w:ascii="Arial" w:eastAsia="Arial" w:hAnsi="Arial" w:cs="Arial"/>
          <w:w w:val="98"/>
        </w:rPr>
        <w:t>es,</w:t>
      </w:r>
      <w:r>
        <w:rPr>
          <w:rFonts w:ascii="Arial" w:eastAsia="Arial" w:hAnsi="Arial" w:cs="Arial"/>
          <w:spacing w:val="32"/>
          <w:w w:val="98"/>
        </w:rPr>
        <w:t xml:space="preserve"> </w:t>
      </w:r>
      <w:r>
        <w:rPr>
          <w:rFonts w:ascii="Arial" w:eastAsia="Arial" w:hAnsi="Arial" w:cs="Arial"/>
        </w:rPr>
        <w:t>J.T.,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w w:val="97"/>
        </w:rPr>
        <w:t>Skin</w:t>
      </w:r>
      <w:r>
        <w:rPr>
          <w:rFonts w:ascii="Arial" w:eastAsia="Arial" w:hAnsi="Arial" w:cs="Arial"/>
          <w:spacing w:val="1"/>
          <w:w w:val="97"/>
        </w:rPr>
        <w:t>n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16"/>
        </w:rPr>
        <w:t>r</w:t>
      </w:r>
      <w:r>
        <w:rPr>
          <w:rFonts w:ascii="Arial" w:eastAsia="Arial" w:hAnsi="Arial" w:cs="Arial"/>
          <w:w w:val="98"/>
        </w:rPr>
        <w:t>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J.A.,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ettis,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J.S.,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1"/>
          <w:w w:val="95"/>
        </w:rPr>
        <w:t>v</w:t>
      </w:r>
      <w:r>
        <w:rPr>
          <w:rFonts w:ascii="Arial" w:eastAsia="Arial" w:hAnsi="Arial" w:cs="Arial"/>
          <w:w w:val="95"/>
        </w:rPr>
        <w:t>anEngelsdorp,</w:t>
      </w:r>
      <w:r>
        <w:rPr>
          <w:rFonts w:ascii="Arial" w:eastAsia="Arial" w:hAnsi="Arial" w:cs="Arial"/>
          <w:spacing w:val="41"/>
          <w:w w:val="95"/>
        </w:rPr>
        <w:t xml:space="preserve"> 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2015.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national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sur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w w:val="89"/>
        </w:rPr>
        <w:t>managed</w:t>
      </w:r>
      <w:del w:id="680" w:author="Ellis, James" w:date="2017-01-09T10:35:00Z">
        <w:r w:rsidDel="00175A03">
          <w:rPr>
            <w:rFonts w:ascii="Arial" w:eastAsia="Arial" w:hAnsi="Arial" w:cs="Arial"/>
            <w:w w:val="89"/>
          </w:rPr>
          <w:delText xml:space="preserve"> </w:delText>
        </w:r>
        <w:r w:rsidDel="00175A03">
          <w:rPr>
            <w:rFonts w:ascii="Arial" w:eastAsia="Arial" w:hAnsi="Arial" w:cs="Arial"/>
            <w:spacing w:val="2"/>
            <w:w w:val="89"/>
          </w:rPr>
          <w:delText xml:space="preserve"> </w:delText>
        </w:r>
      </w:del>
      <w:ins w:id="681" w:author="Ellis, James" w:date="2017-01-09T10:35:00Z">
        <w:r w:rsidR="00175A03">
          <w:rPr>
            <w:rFonts w:ascii="Arial" w:eastAsia="Arial" w:hAnsi="Arial" w:cs="Arial"/>
            <w:w w:val="89"/>
          </w:rPr>
          <w:t xml:space="preserve"> </w:t>
        </w:r>
      </w:ins>
      <w:r>
        <w:rPr>
          <w:rFonts w:ascii="Arial" w:eastAsia="Arial" w:hAnsi="Arial" w:cs="Arial"/>
          <w:w w:val="89"/>
        </w:rPr>
        <w:t>honey</w:t>
      </w:r>
      <w:r>
        <w:rPr>
          <w:rFonts w:ascii="Arial" w:eastAsia="Arial" w:hAnsi="Arial" w:cs="Arial"/>
          <w:spacing w:val="54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</w:t>
      </w:r>
      <w:r>
        <w:rPr>
          <w:rFonts w:ascii="Arial" w:eastAsia="Arial" w:hAnsi="Arial" w:cs="Arial"/>
          <w:spacing w:val="15"/>
          <w:w w:val="89"/>
        </w:rPr>
        <w:t xml:space="preserve"> </w:t>
      </w:r>
      <w:r>
        <w:rPr>
          <w:rFonts w:ascii="Arial" w:eastAsia="Arial" w:hAnsi="Arial" w:cs="Arial"/>
          <w:w w:val="89"/>
        </w:rPr>
        <w:t>2014</w:t>
      </w:r>
      <w:r>
        <w:rPr>
          <w:rFonts w:ascii="Arial" w:eastAsia="Arial" w:hAnsi="Arial" w:cs="Arial"/>
          <w:spacing w:val="28"/>
          <w:w w:val="89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89"/>
        </w:rPr>
        <w:t>2015</w:t>
      </w:r>
      <w:r>
        <w:rPr>
          <w:rFonts w:ascii="Arial" w:eastAsia="Arial" w:hAnsi="Arial" w:cs="Arial"/>
          <w:spacing w:val="28"/>
          <w:w w:val="89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ual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84"/>
        </w:rPr>
        <w:t>losses</w:t>
      </w:r>
      <w:r>
        <w:rPr>
          <w:rFonts w:ascii="Arial" w:eastAsia="Arial" w:hAnsi="Arial" w:cs="Arial"/>
          <w:spacing w:val="32"/>
          <w:w w:val="8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USA.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Journal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Apicultural</w:t>
      </w:r>
      <w:del w:id="68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3"/>
          </w:rPr>
          <w:delText xml:space="preserve"> </w:delText>
        </w:r>
      </w:del>
      <w:ins w:id="68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9"/>
        </w:rPr>
        <w:t>Resear</w:t>
      </w:r>
      <w:r>
        <w:rPr>
          <w:rFonts w:ascii="Arial" w:eastAsia="Arial" w:hAnsi="Arial" w:cs="Arial"/>
          <w:spacing w:val="-6"/>
          <w:w w:val="89"/>
        </w:rPr>
        <w:t>c</w:t>
      </w:r>
      <w:r>
        <w:rPr>
          <w:rFonts w:ascii="Arial" w:eastAsia="Arial" w:hAnsi="Arial" w:cs="Arial"/>
          <w:w w:val="98"/>
        </w:rPr>
        <w:t>h</w:t>
      </w:r>
    </w:p>
    <w:p w14:paraId="2E794CCC" w14:textId="77777777" w:rsidR="00DA178C" w:rsidRDefault="00482CEA">
      <w:pPr>
        <w:spacing w:after="0" w:line="240" w:lineRule="auto"/>
        <w:ind w:left="66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54(4):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0"/>
        </w:rPr>
        <w:t>292-304.</w:t>
      </w:r>
      <w:r>
        <w:rPr>
          <w:rFonts w:ascii="Arial" w:eastAsia="Arial" w:hAnsi="Arial" w:cs="Arial"/>
          <w:spacing w:val="42"/>
          <w:w w:val="90"/>
        </w:rPr>
        <w:t xml:space="preserve"> </w:t>
      </w:r>
      <w:hyperlink r:id="rId8">
        <w:r>
          <w:rPr>
            <w:rFonts w:ascii="Arial" w:eastAsia="Arial" w:hAnsi="Arial" w:cs="Arial"/>
            <w:spacing w:val="-6"/>
          </w:rPr>
          <w:t>h</w:t>
        </w:r>
        <w:r>
          <w:rPr>
            <w:rFonts w:ascii="Arial" w:eastAsia="Arial" w:hAnsi="Arial" w:cs="Arial"/>
          </w:rPr>
          <w:t>ttp://dx.doi.org/10.1080/00218839.2016.1153294.</w:t>
        </w:r>
      </w:hyperlink>
    </w:p>
    <w:p w14:paraId="7E83E76D" w14:textId="77777777" w:rsidR="00DA178C" w:rsidRDefault="00DA178C">
      <w:pPr>
        <w:spacing w:before="9" w:after="0" w:line="180" w:lineRule="exact"/>
        <w:rPr>
          <w:sz w:val="18"/>
          <w:szCs w:val="18"/>
        </w:rPr>
      </w:pPr>
    </w:p>
    <w:p w14:paraId="25523F14" w14:textId="06768ACC" w:rsidR="00DA178C" w:rsidRDefault="00482CEA">
      <w:pPr>
        <w:spacing w:after="0" w:line="257" w:lineRule="auto"/>
        <w:ind w:left="665" w:right="6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93"/>
        </w:rPr>
        <w:t>S</w:t>
      </w:r>
      <w:r>
        <w:rPr>
          <w:rFonts w:ascii="Arial" w:eastAsia="Arial" w:hAnsi="Arial" w:cs="Arial"/>
          <w:spacing w:val="-6"/>
          <w:w w:val="93"/>
        </w:rPr>
        <w:t>c</w:t>
      </w:r>
      <w:r>
        <w:rPr>
          <w:rFonts w:ascii="Arial" w:eastAsia="Arial" w:hAnsi="Arial" w:cs="Arial"/>
          <w:w w:val="93"/>
        </w:rPr>
        <w:t>hmehl,</w:t>
      </w:r>
      <w:r>
        <w:rPr>
          <w:rFonts w:ascii="Arial" w:eastAsia="Arial" w:hAnsi="Arial" w:cs="Arial"/>
          <w:spacing w:val="29"/>
          <w:w w:val="93"/>
        </w:rPr>
        <w:t xml:space="preserve"> </w:t>
      </w:r>
      <w:r>
        <w:rPr>
          <w:rFonts w:ascii="Arial" w:eastAsia="Arial" w:hAnsi="Arial" w:cs="Arial"/>
        </w:rPr>
        <w:t>D.R.,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om,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H.V.V.,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Mortensen,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A.N.,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Martins,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G.F.,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b/>
          <w:bCs/>
        </w:rPr>
        <w:t>Ellis,</w:t>
      </w:r>
      <w:r>
        <w:rPr>
          <w:rFonts w:ascii="Arial" w:eastAsia="Arial" w:hAnsi="Arial" w:cs="Arial"/>
          <w:b/>
          <w:bCs/>
          <w:spacing w:val="60"/>
        </w:rPr>
        <w:t xml:space="preserve"> </w:t>
      </w:r>
      <w:r>
        <w:rPr>
          <w:rFonts w:ascii="Arial" w:eastAsia="Arial" w:hAnsi="Arial" w:cs="Arial"/>
          <w:b/>
          <w:bCs/>
        </w:rPr>
        <w:t>J.D.</w:t>
      </w:r>
      <w:del w:id="684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5"/>
          </w:rPr>
          <w:delText xml:space="preserve"> </w:delText>
        </w:r>
      </w:del>
      <w:ins w:id="685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2016.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Impr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ed prot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col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vitro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rearing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Apis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mellifera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>ers.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Journal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Apicultu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al</w:t>
      </w:r>
      <w:del w:id="686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6"/>
          </w:rPr>
          <w:delText xml:space="preserve"> </w:delText>
        </w:r>
      </w:del>
      <w:ins w:id="68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89"/>
        </w:rPr>
        <w:t>Resear</w:t>
      </w:r>
      <w:r>
        <w:rPr>
          <w:rFonts w:ascii="Arial" w:eastAsia="Arial" w:hAnsi="Arial" w:cs="Arial"/>
          <w:spacing w:val="-6"/>
          <w:w w:val="89"/>
        </w:rPr>
        <w:t>c</w:t>
      </w:r>
      <w:r>
        <w:rPr>
          <w:rFonts w:ascii="Arial" w:eastAsia="Arial" w:hAnsi="Arial" w:cs="Arial"/>
          <w:w w:val="98"/>
        </w:rPr>
        <w:t>h,</w:t>
      </w:r>
    </w:p>
    <w:p w14:paraId="5F4AAD1E" w14:textId="77777777" w:rsidR="00DA178C" w:rsidRDefault="00482CEA">
      <w:pPr>
        <w:spacing w:after="0" w:line="240" w:lineRule="auto"/>
        <w:ind w:left="66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55(2):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90"/>
        </w:rPr>
        <w:t>113-129.</w:t>
      </w:r>
      <w:r>
        <w:rPr>
          <w:rFonts w:ascii="Arial" w:eastAsia="Arial" w:hAnsi="Arial" w:cs="Arial"/>
          <w:spacing w:val="42"/>
          <w:w w:val="90"/>
        </w:rPr>
        <w:t xml:space="preserve"> </w:t>
      </w:r>
      <w:hyperlink r:id="rId9">
        <w:r>
          <w:rPr>
            <w:rFonts w:ascii="Arial" w:eastAsia="Arial" w:hAnsi="Arial" w:cs="Arial"/>
            <w:spacing w:val="-6"/>
          </w:rPr>
          <w:t>h</w:t>
        </w:r>
        <w:r>
          <w:rPr>
            <w:rFonts w:ascii="Arial" w:eastAsia="Arial" w:hAnsi="Arial" w:cs="Arial"/>
          </w:rPr>
          <w:t>ttp://dx.doi.org/10.1080/00218839.2016.1203530.</w:t>
        </w:r>
      </w:hyperlink>
    </w:p>
    <w:p w14:paraId="4EE04358" w14:textId="77777777" w:rsidR="00DA178C" w:rsidRDefault="00DA178C">
      <w:pPr>
        <w:spacing w:before="9" w:after="0" w:line="180" w:lineRule="exact"/>
        <w:rPr>
          <w:sz w:val="18"/>
          <w:szCs w:val="18"/>
        </w:rPr>
      </w:pPr>
    </w:p>
    <w:p w14:paraId="0C8472F2" w14:textId="0CB778AC" w:rsidR="00DA178C" w:rsidRDefault="00482CEA">
      <w:pPr>
        <w:spacing w:after="0" w:line="257" w:lineRule="auto"/>
        <w:ind w:left="665" w:right="63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  <w:spacing w:val="33"/>
        </w:rPr>
        <w:t xml:space="preserve"> </w:t>
      </w:r>
      <w:proofErr w:type="spellStart"/>
      <w:r>
        <w:rPr>
          <w:rFonts w:ascii="Arial" w:eastAsia="Arial" w:hAnsi="Arial" w:cs="Arial"/>
          <w:w w:val="95"/>
        </w:rPr>
        <w:t>Gregorc</w:t>
      </w:r>
      <w:proofErr w:type="spellEnd"/>
      <w:r>
        <w:rPr>
          <w:rFonts w:ascii="Arial" w:eastAsia="Arial" w:hAnsi="Arial" w:cs="Arial"/>
          <w:w w:val="95"/>
        </w:rPr>
        <w:t>,</w:t>
      </w:r>
      <w:r>
        <w:rPr>
          <w:rFonts w:ascii="Arial" w:eastAsia="Arial" w:hAnsi="Arial" w:cs="Arial"/>
          <w:spacing w:val="19"/>
          <w:w w:val="95"/>
        </w:rPr>
        <w:t xml:space="preserve"> </w:t>
      </w:r>
      <w:r>
        <w:rPr>
          <w:rFonts w:ascii="Arial" w:eastAsia="Arial" w:hAnsi="Arial" w:cs="Arial"/>
        </w:rPr>
        <w:t>A.,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ans,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J.D.,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3"/>
        </w:rPr>
        <w:t>S</w:t>
      </w:r>
      <w:r>
        <w:rPr>
          <w:rFonts w:ascii="Arial" w:eastAsia="Arial" w:hAnsi="Arial" w:cs="Arial"/>
          <w:spacing w:val="-6"/>
          <w:w w:val="93"/>
        </w:rPr>
        <w:t>c</w:t>
      </w:r>
      <w:r>
        <w:rPr>
          <w:rFonts w:ascii="Arial" w:eastAsia="Arial" w:hAnsi="Arial" w:cs="Arial"/>
          <w:w w:val="93"/>
        </w:rPr>
        <w:t>harf,</w:t>
      </w:r>
      <w:r>
        <w:rPr>
          <w:rFonts w:ascii="Arial" w:eastAsia="Arial" w:hAnsi="Arial" w:cs="Arial"/>
          <w:spacing w:val="25"/>
          <w:w w:val="93"/>
        </w:rPr>
        <w:t xml:space="preserve"> </w:t>
      </w:r>
      <w:r>
        <w:rPr>
          <w:rFonts w:ascii="Arial" w:eastAsia="Arial" w:hAnsi="Arial" w:cs="Arial"/>
        </w:rPr>
        <w:t>M.,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b/>
          <w:bCs/>
        </w:rPr>
        <w:t>Ellis,</w:t>
      </w:r>
      <w:r>
        <w:rPr>
          <w:rFonts w:ascii="Arial" w:eastAsia="Arial" w:hAnsi="Arial" w:cs="Arial"/>
          <w:b/>
          <w:bCs/>
          <w:spacing w:val="53"/>
        </w:rPr>
        <w:t xml:space="preserve"> </w:t>
      </w:r>
      <w:r>
        <w:rPr>
          <w:rFonts w:ascii="Arial" w:eastAsia="Arial" w:hAnsi="Arial" w:cs="Arial"/>
          <w:b/>
          <w:bCs/>
        </w:rPr>
        <w:t>J.D.</w:t>
      </w:r>
      <w:del w:id="688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0"/>
          </w:rPr>
          <w:delText xml:space="preserve"> </w:delText>
        </w:r>
      </w:del>
      <w:ins w:id="689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2012.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0"/>
        </w:rPr>
        <w:t>Gene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  <w:w w:val="90"/>
        </w:rPr>
        <w:t>expression</w:t>
      </w:r>
      <w:r>
        <w:rPr>
          <w:rFonts w:ascii="Arial" w:eastAsia="Arial" w:hAnsi="Arial" w:cs="Arial"/>
          <w:spacing w:val="32"/>
          <w:w w:val="9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89"/>
        </w:rPr>
        <w:t>honey</w:t>
      </w:r>
      <w:r>
        <w:rPr>
          <w:rFonts w:ascii="Arial" w:eastAsia="Arial" w:hAnsi="Arial" w:cs="Arial"/>
          <w:spacing w:val="46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</w:t>
      </w:r>
      <w:r>
        <w:rPr>
          <w:rFonts w:ascii="Arial" w:eastAsia="Arial" w:hAnsi="Arial" w:cs="Arial"/>
          <w:spacing w:val="8"/>
          <w:w w:val="89"/>
        </w:rPr>
        <w:t xml:space="preserve"> </w:t>
      </w:r>
      <w:r>
        <w:rPr>
          <w:rFonts w:ascii="Arial" w:eastAsia="Arial" w:hAnsi="Arial" w:cs="Arial"/>
          <w:w w:val="102"/>
        </w:rPr>
        <w:t xml:space="preserve">(Apis </w:t>
      </w:r>
      <w:r>
        <w:rPr>
          <w:rFonts w:ascii="Arial" w:eastAsia="Arial" w:hAnsi="Arial" w:cs="Arial"/>
        </w:rPr>
        <w:t>mellifera)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1"/>
        </w:rPr>
        <w:t>lar</w:t>
      </w:r>
      <w:r>
        <w:rPr>
          <w:rFonts w:ascii="Arial" w:eastAsia="Arial" w:hAnsi="Arial" w:cs="Arial"/>
          <w:spacing w:val="-11"/>
          <w:w w:val="91"/>
        </w:rPr>
        <w:t>v</w:t>
      </w:r>
      <w:r>
        <w:rPr>
          <w:rFonts w:ascii="Arial" w:eastAsia="Arial" w:hAnsi="Arial" w:cs="Arial"/>
          <w:w w:val="91"/>
        </w:rPr>
        <w:t>ae</w:t>
      </w:r>
      <w:r>
        <w:rPr>
          <w:rFonts w:ascii="Arial" w:eastAsia="Arial" w:hAnsi="Arial" w:cs="Arial"/>
          <w:spacing w:val="25"/>
          <w:w w:val="91"/>
        </w:rPr>
        <w:t xml:space="preserve"> </w:t>
      </w:r>
      <w:r>
        <w:rPr>
          <w:rFonts w:ascii="Arial" w:eastAsia="Arial" w:hAnsi="Arial" w:cs="Arial"/>
          <w:w w:val="91"/>
        </w:rPr>
        <w:t>ex</w:t>
      </w:r>
      <w:r>
        <w:rPr>
          <w:rFonts w:ascii="Arial" w:eastAsia="Arial" w:hAnsi="Arial" w:cs="Arial"/>
          <w:spacing w:val="5"/>
          <w:w w:val="91"/>
        </w:rPr>
        <w:t>p</w:t>
      </w:r>
      <w:r>
        <w:rPr>
          <w:rFonts w:ascii="Arial" w:eastAsia="Arial" w:hAnsi="Arial" w:cs="Arial"/>
          <w:w w:val="91"/>
        </w:rPr>
        <w:t>osed</w:t>
      </w:r>
      <w:r>
        <w:rPr>
          <w:rFonts w:ascii="Arial" w:eastAsia="Arial" w:hAnsi="Arial" w:cs="Arial"/>
          <w:spacing w:val="-18"/>
          <w:w w:val="9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esticides</w:t>
      </w:r>
      <w:r>
        <w:rPr>
          <w:rFonts w:ascii="Arial" w:eastAsia="Arial" w:hAnsi="Arial" w:cs="Arial"/>
          <w:spacing w:val="-5"/>
          <w:w w:val="93"/>
        </w:rPr>
        <w:t xml:space="preserve"> </w:t>
      </w:r>
      <w:r>
        <w:rPr>
          <w:rFonts w:ascii="Arial" w:eastAsia="Arial" w:hAnsi="Arial" w:cs="Arial"/>
          <w:w w:val="93"/>
        </w:rPr>
        <w:t>and</w:t>
      </w:r>
      <w:r>
        <w:rPr>
          <w:rFonts w:ascii="Arial" w:eastAsia="Arial" w:hAnsi="Arial" w:cs="Arial"/>
          <w:spacing w:val="4"/>
          <w:w w:val="93"/>
        </w:rPr>
        <w:t xml:space="preserve"> </w:t>
      </w:r>
      <w:r>
        <w:rPr>
          <w:rFonts w:ascii="Arial" w:eastAsia="Arial" w:hAnsi="Arial" w:cs="Arial"/>
          <w:spacing w:val="-18"/>
        </w:rPr>
        <w:t>V</w:t>
      </w:r>
      <w:r>
        <w:rPr>
          <w:rFonts w:ascii="Arial" w:eastAsia="Arial" w:hAnsi="Arial" w:cs="Arial"/>
        </w:rPr>
        <w:t>arroa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w w:val="96"/>
        </w:rPr>
        <w:t>mites</w:t>
      </w:r>
      <w:r>
        <w:rPr>
          <w:rFonts w:ascii="Arial" w:eastAsia="Arial" w:hAnsi="Arial" w:cs="Arial"/>
          <w:spacing w:val="-6"/>
          <w:w w:val="96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18"/>
        </w:rPr>
        <w:t>V</w:t>
      </w:r>
      <w:r>
        <w:rPr>
          <w:rFonts w:ascii="Arial" w:eastAsia="Arial" w:hAnsi="Arial" w:cs="Arial"/>
        </w:rPr>
        <w:t>arroa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destructor).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Journal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Insect P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</w:rPr>
        <w:t>ysiolog</w:t>
      </w:r>
      <w:r>
        <w:rPr>
          <w:rFonts w:ascii="Arial" w:eastAsia="Arial" w:hAnsi="Arial" w:cs="Arial"/>
          <w:spacing w:val="-17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58: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0"/>
        </w:rPr>
        <w:t>1042-1049.</w:t>
      </w:r>
      <w:r>
        <w:rPr>
          <w:rFonts w:ascii="Arial" w:eastAsia="Arial" w:hAnsi="Arial" w:cs="Arial"/>
          <w:spacing w:val="42"/>
          <w:w w:val="90"/>
        </w:rPr>
        <w:t xml:space="preserve"> </w:t>
      </w:r>
      <w:hyperlink r:id="rId10">
        <w:r>
          <w:rPr>
            <w:rFonts w:ascii="Arial" w:eastAsia="Arial" w:hAnsi="Arial" w:cs="Arial"/>
            <w:spacing w:val="-6"/>
          </w:rPr>
          <w:t>h</w:t>
        </w:r>
        <w:r>
          <w:rPr>
            <w:rFonts w:ascii="Arial" w:eastAsia="Arial" w:hAnsi="Arial" w:cs="Arial"/>
          </w:rPr>
          <w:t>ttp://dx.doi.org/10.1016/j.jinsp</w:t>
        </w:r>
        <w:r>
          <w:rPr>
            <w:rFonts w:ascii="Arial" w:eastAsia="Arial" w:hAnsi="Arial" w:cs="Arial"/>
            <w:spacing w:val="-3"/>
          </w:rPr>
          <w:t>h</w:t>
        </w:r>
        <w:r>
          <w:rPr>
            <w:rFonts w:ascii="Arial" w:eastAsia="Arial" w:hAnsi="Arial" w:cs="Arial"/>
          </w:rPr>
          <w:t>ys.2012.03.015.</w:t>
        </w:r>
      </w:hyperlink>
    </w:p>
    <w:p w14:paraId="503A5793" w14:textId="77777777" w:rsidR="00DA178C" w:rsidRDefault="00DA178C">
      <w:pPr>
        <w:spacing w:before="2" w:after="0" w:line="170" w:lineRule="exact"/>
        <w:rPr>
          <w:sz w:val="17"/>
          <w:szCs w:val="17"/>
        </w:rPr>
      </w:pPr>
    </w:p>
    <w:p w14:paraId="693E7BF1" w14:textId="759D19AD" w:rsidR="00DA178C" w:rsidRDefault="00482CEA">
      <w:pPr>
        <w:spacing w:after="0" w:line="240" w:lineRule="auto"/>
        <w:ind w:left="38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  <w:r>
        <w:rPr>
          <w:rFonts w:ascii="Arial" w:eastAsia="Arial" w:hAnsi="Arial" w:cs="Arial"/>
          <w:spacing w:val="33"/>
        </w:rPr>
        <w:t xml:space="preserve"> </w:t>
      </w:r>
      <w:proofErr w:type="spellStart"/>
      <w:r>
        <w:rPr>
          <w:rFonts w:ascii="Arial" w:eastAsia="Arial" w:hAnsi="Arial" w:cs="Arial"/>
          <w:w w:val="95"/>
        </w:rPr>
        <w:t>Gregorc</w:t>
      </w:r>
      <w:proofErr w:type="spellEnd"/>
      <w:r>
        <w:rPr>
          <w:rFonts w:ascii="Arial" w:eastAsia="Arial" w:hAnsi="Arial" w:cs="Arial"/>
          <w:w w:val="95"/>
        </w:rPr>
        <w:t>,</w:t>
      </w:r>
      <w:r>
        <w:rPr>
          <w:rFonts w:ascii="Arial" w:eastAsia="Arial" w:hAnsi="Arial" w:cs="Arial"/>
          <w:spacing w:val="14"/>
          <w:w w:val="95"/>
        </w:rPr>
        <w:t xml:space="preserve"> </w:t>
      </w:r>
      <w:r>
        <w:rPr>
          <w:rFonts w:ascii="Arial" w:eastAsia="Arial" w:hAnsi="Arial" w:cs="Arial"/>
        </w:rPr>
        <w:t>A.,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b/>
          <w:bCs/>
        </w:rPr>
        <w:t>Ellis,</w:t>
      </w:r>
      <w:r>
        <w:rPr>
          <w:rFonts w:ascii="Arial" w:eastAsia="Arial" w:hAnsi="Arial" w:cs="Arial"/>
          <w:b/>
          <w:bCs/>
          <w:spacing w:val="47"/>
        </w:rPr>
        <w:t xml:space="preserve"> </w:t>
      </w:r>
      <w:r>
        <w:rPr>
          <w:rFonts w:ascii="Arial" w:eastAsia="Arial" w:hAnsi="Arial" w:cs="Arial"/>
          <w:b/>
          <w:bCs/>
        </w:rPr>
        <w:t>J.D.</w:t>
      </w:r>
      <w:del w:id="690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5"/>
          </w:rPr>
          <w:delText xml:space="preserve"> </w:delText>
        </w:r>
      </w:del>
      <w:ins w:id="691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</w:rPr>
        <w:t>2011.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Cell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death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calization in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situ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oratory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93"/>
        </w:rPr>
        <w:t>reared</w:t>
      </w:r>
      <w:r>
        <w:rPr>
          <w:rFonts w:ascii="Arial" w:eastAsia="Arial" w:hAnsi="Arial" w:cs="Arial"/>
          <w:spacing w:val="14"/>
          <w:w w:val="93"/>
        </w:rPr>
        <w:t xml:space="preserve"> </w:t>
      </w:r>
      <w:r>
        <w:rPr>
          <w:rFonts w:ascii="Arial" w:eastAsia="Arial" w:hAnsi="Arial" w:cs="Arial"/>
          <w:w w:val="93"/>
        </w:rPr>
        <w:t>honey</w:t>
      </w:r>
      <w:r>
        <w:rPr>
          <w:rFonts w:ascii="Arial" w:eastAsia="Arial" w:hAnsi="Arial" w:cs="Arial"/>
          <w:spacing w:val="14"/>
          <w:w w:val="93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79"/>
        </w:rPr>
        <w:t>ee</w:t>
      </w:r>
    </w:p>
    <w:p w14:paraId="1D25A8B7" w14:textId="77777777" w:rsidR="00DA178C" w:rsidRDefault="00482CEA">
      <w:pPr>
        <w:spacing w:before="18" w:after="0" w:line="240" w:lineRule="auto"/>
        <w:ind w:left="66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(Apis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mellifera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L.)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lar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ae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treated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esticides.</w:t>
      </w:r>
      <w:r>
        <w:rPr>
          <w:rFonts w:ascii="Arial" w:eastAsia="Arial" w:hAnsi="Arial" w:cs="Arial"/>
          <w:spacing w:val="37"/>
          <w:w w:val="93"/>
        </w:rPr>
        <w:t xml:space="preserve"> </w:t>
      </w:r>
      <w:r>
        <w:rPr>
          <w:rFonts w:ascii="Arial" w:eastAsia="Arial" w:hAnsi="Arial" w:cs="Arial"/>
          <w:spacing w:val="-6"/>
          <w:w w:val="93"/>
        </w:rPr>
        <w:t>P</w:t>
      </w:r>
      <w:r>
        <w:rPr>
          <w:rFonts w:ascii="Arial" w:eastAsia="Arial" w:hAnsi="Arial" w:cs="Arial"/>
          <w:w w:val="93"/>
        </w:rPr>
        <w:t>esticide</w:t>
      </w:r>
      <w:r>
        <w:rPr>
          <w:rFonts w:ascii="Arial" w:eastAsia="Arial" w:hAnsi="Arial" w:cs="Arial"/>
          <w:spacing w:val="28"/>
          <w:w w:val="93"/>
        </w:rPr>
        <w:t xml:space="preserve"> </w:t>
      </w:r>
      <w:r>
        <w:rPr>
          <w:rFonts w:ascii="Arial" w:eastAsia="Arial" w:hAnsi="Arial" w:cs="Arial"/>
        </w:rPr>
        <w:t>Bi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hemistry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7"/>
        </w:rPr>
        <w:t>P</w:t>
      </w:r>
      <w:r>
        <w:rPr>
          <w:rFonts w:ascii="Arial" w:eastAsia="Arial" w:hAnsi="Arial" w:cs="Arial"/>
          <w:spacing w:val="-6"/>
          <w:w w:val="97"/>
        </w:rPr>
        <w:t>h</w:t>
      </w:r>
      <w:r>
        <w:rPr>
          <w:rFonts w:ascii="Arial" w:eastAsia="Arial" w:hAnsi="Arial" w:cs="Arial"/>
          <w:w w:val="97"/>
        </w:rPr>
        <w:t>ysiolog</w:t>
      </w:r>
      <w:r>
        <w:rPr>
          <w:rFonts w:ascii="Arial" w:eastAsia="Arial" w:hAnsi="Arial" w:cs="Arial"/>
          <w:spacing w:val="-17"/>
          <w:w w:val="97"/>
        </w:rPr>
        <w:t>y</w:t>
      </w:r>
      <w:r>
        <w:rPr>
          <w:rFonts w:ascii="Arial" w:eastAsia="Arial" w:hAnsi="Arial" w:cs="Arial"/>
          <w:w w:val="97"/>
        </w:rPr>
        <w:t>,</w:t>
      </w:r>
      <w:r>
        <w:rPr>
          <w:rFonts w:ascii="Arial" w:eastAsia="Arial" w:hAnsi="Arial" w:cs="Arial"/>
          <w:spacing w:val="8"/>
          <w:w w:val="97"/>
        </w:rPr>
        <w:t xml:space="preserve"> </w:t>
      </w:r>
      <w:r>
        <w:rPr>
          <w:rFonts w:ascii="Arial" w:eastAsia="Arial" w:hAnsi="Arial" w:cs="Arial"/>
        </w:rPr>
        <w:t>99:</w:t>
      </w:r>
    </w:p>
    <w:p w14:paraId="48C637FE" w14:textId="77777777" w:rsidR="00DA178C" w:rsidRDefault="00482CEA">
      <w:pPr>
        <w:spacing w:before="18" w:after="0" w:line="240" w:lineRule="auto"/>
        <w:ind w:left="665" w:right="-20"/>
        <w:rPr>
          <w:rFonts w:ascii="Arial" w:eastAsia="Arial" w:hAnsi="Arial" w:cs="Arial"/>
        </w:rPr>
      </w:pPr>
      <w:r>
        <w:rPr>
          <w:rFonts w:ascii="Arial" w:eastAsia="Arial" w:hAnsi="Arial" w:cs="Arial"/>
          <w:w w:val="90"/>
        </w:rPr>
        <w:t>200-207.</w:t>
      </w:r>
      <w:r>
        <w:rPr>
          <w:rFonts w:ascii="Arial" w:eastAsia="Arial" w:hAnsi="Arial" w:cs="Arial"/>
          <w:spacing w:val="42"/>
          <w:w w:val="90"/>
        </w:rPr>
        <w:t xml:space="preserve"> </w:t>
      </w:r>
      <w:proofErr w:type="gramStart"/>
      <w:r>
        <w:rPr>
          <w:rFonts w:ascii="Arial" w:eastAsia="Arial" w:hAnsi="Arial" w:cs="Arial"/>
        </w:rPr>
        <w:t>doi:10.1016/j.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</w:rPr>
        <w:t>estbp</w:t>
      </w:r>
      <w:proofErr w:type="gramEnd"/>
      <w:r>
        <w:rPr>
          <w:rFonts w:ascii="Arial" w:eastAsia="Arial" w:hAnsi="Arial" w:cs="Arial"/>
        </w:rPr>
        <w:t>.2010.12.005.</w:t>
      </w:r>
    </w:p>
    <w:p w14:paraId="775ED7FF" w14:textId="77777777" w:rsidR="00DA178C" w:rsidRDefault="00DA178C">
      <w:pPr>
        <w:spacing w:before="9" w:after="0" w:line="180" w:lineRule="exact"/>
        <w:rPr>
          <w:sz w:val="18"/>
          <w:szCs w:val="18"/>
        </w:rPr>
      </w:pPr>
    </w:p>
    <w:p w14:paraId="0C9151D8" w14:textId="01BFEA2A" w:rsidR="00DA178C" w:rsidRDefault="00482CEA">
      <w:pPr>
        <w:spacing w:after="0" w:line="257" w:lineRule="auto"/>
        <w:ind w:left="665" w:right="6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Ellis,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b/>
          <w:bCs/>
        </w:rPr>
        <w:t>J.D</w:t>
      </w:r>
      <w:r>
        <w:rPr>
          <w:rFonts w:ascii="Arial" w:eastAsia="Arial" w:hAnsi="Arial" w:cs="Arial"/>
          <w:b/>
          <w:bCs/>
          <w:spacing w:val="1"/>
        </w:rPr>
        <w:t>.</w:t>
      </w:r>
      <w:r>
        <w:rPr>
          <w:rFonts w:ascii="Arial" w:eastAsia="Arial" w:hAnsi="Arial" w:cs="Arial"/>
        </w:rPr>
        <w:t>,</w:t>
      </w:r>
      <w:del w:id="69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7"/>
          </w:rPr>
          <w:delText xml:space="preserve"> </w:delText>
        </w:r>
      </w:del>
      <w:ins w:id="69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2"/>
        </w:rPr>
        <w:t>v</w:t>
      </w:r>
      <w:r>
        <w:rPr>
          <w:rFonts w:ascii="Arial" w:eastAsia="Arial" w:hAnsi="Arial" w:cs="Arial"/>
        </w:rPr>
        <w:t>ans,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J.D.,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6"/>
        </w:rPr>
        <w:t>P</w:t>
      </w:r>
      <w:r>
        <w:rPr>
          <w:rFonts w:ascii="Arial" w:eastAsia="Arial" w:hAnsi="Arial" w:cs="Arial"/>
        </w:rPr>
        <w:t>ettis,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J.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2010.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88"/>
        </w:rPr>
        <w:t>losses,</w:t>
      </w:r>
      <w:r>
        <w:rPr>
          <w:rFonts w:ascii="Arial" w:eastAsia="Arial" w:hAnsi="Arial" w:cs="Arial"/>
          <w:spacing w:val="1"/>
          <w:w w:val="88"/>
        </w:rPr>
        <w:t xml:space="preserve"> </w:t>
      </w:r>
      <w:r>
        <w:rPr>
          <w:rFonts w:ascii="Arial" w:eastAsia="Arial" w:hAnsi="Arial" w:cs="Arial"/>
          <w:w w:val="88"/>
        </w:rPr>
        <w:t>managed</w:t>
      </w:r>
      <w:del w:id="694" w:author="Ellis, James" w:date="2017-01-09T10:35:00Z">
        <w:r w:rsidDel="00175A03">
          <w:rPr>
            <w:rFonts w:ascii="Arial" w:eastAsia="Arial" w:hAnsi="Arial" w:cs="Arial"/>
            <w:w w:val="88"/>
          </w:rPr>
          <w:delText xml:space="preserve"> </w:delText>
        </w:r>
        <w:r w:rsidDel="00175A03">
          <w:rPr>
            <w:rFonts w:ascii="Arial" w:eastAsia="Arial" w:hAnsi="Arial" w:cs="Arial"/>
            <w:spacing w:val="3"/>
            <w:w w:val="88"/>
          </w:rPr>
          <w:delText xml:space="preserve"> </w:delText>
        </w:r>
      </w:del>
      <w:ins w:id="695" w:author="Ellis, James" w:date="2017-01-09T10:35:00Z">
        <w:r w:rsidR="00175A03">
          <w:rPr>
            <w:rFonts w:ascii="Arial" w:eastAsia="Arial" w:hAnsi="Arial" w:cs="Arial"/>
            <w:w w:val="88"/>
          </w:rPr>
          <w:t xml:space="preserve"> </w:t>
        </w:r>
      </w:ins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opulation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8"/>
        </w:rPr>
        <w:t>d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102"/>
        </w:rPr>
        <w:t>clin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w w:val="98"/>
        </w:rPr>
        <w:t xml:space="preserve">,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Colo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3"/>
        </w:rPr>
        <w:t>Collapse</w:t>
      </w:r>
      <w:r>
        <w:rPr>
          <w:rFonts w:ascii="Arial" w:eastAsia="Arial" w:hAnsi="Arial" w:cs="Arial"/>
          <w:spacing w:val="25"/>
          <w:w w:val="93"/>
        </w:rPr>
        <w:t xml:space="preserve"> </w:t>
      </w:r>
      <w:r>
        <w:rPr>
          <w:rFonts w:ascii="Arial" w:eastAsia="Arial" w:hAnsi="Arial" w:cs="Arial"/>
        </w:rPr>
        <w:t>Disorder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United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States.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Journal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Apicultural</w:t>
      </w:r>
      <w:del w:id="696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4"/>
          </w:rPr>
          <w:delText xml:space="preserve"> </w:delText>
        </w:r>
      </w:del>
      <w:ins w:id="69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w w:val="90"/>
        </w:rPr>
        <w:t>Resear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28"/>
          <w:w w:val="90"/>
        </w:rPr>
        <w:t xml:space="preserve"> </w:t>
      </w:r>
      <w:r>
        <w:rPr>
          <w:rFonts w:ascii="Arial" w:eastAsia="Arial" w:hAnsi="Arial" w:cs="Arial"/>
        </w:rPr>
        <w:t>49(1):</w:t>
      </w:r>
    </w:p>
    <w:p w14:paraId="3DFD76DA" w14:textId="77777777" w:rsidR="00DA178C" w:rsidRDefault="00482CEA">
      <w:pPr>
        <w:spacing w:after="0" w:line="407" w:lineRule="auto"/>
        <w:ind w:left="120" w:right="5205" w:firstLine="545"/>
        <w:rPr>
          <w:rFonts w:ascii="Arial" w:eastAsia="Arial" w:hAnsi="Arial" w:cs="Arial"/>
        </w:rPr>
      </w:pPr>
      <w:r>
        <w:rPr>
          <w:rFonts w:ascii="Arial" w:eastAsia="Arial" w:hAnsi="Arial" w:cs="Arial"/>
          <w:w w:val="90"/>
        </w:rPr>
        <w:t>134-136.</w:t>
      </w:r>
      <w:r>
        <w:rPr>
          <w:rFonts w:ascii="Arial" w:eastAsia="Arial" w:hAnsi="Arial" w:cs="Arial"/>
          <w:spacing w:val="42"/>
          <w:w w:val="90"/>
        </w:rPr>
        <w:t xml:space="preserve"> </w:t>
      </w:r>
      <w:proofErr w:type="spellStart"/>
      <w:r>
        <w:rPr>
          <w:rFonts w:ascii="Arial" w:eastAsia="Arial" w:hAnsi="Arial" w:cs="Arial"/>
        </w:rPr>
        <w:t>doi</w:t>
      </w:r>
      <w:proofErr w:type="spellEnd"/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97"/>
        </w:rPr>
        <w:t xml:space="preserve">10.3896/IBRA.1.49.1.30.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96"/>
        </w:rPr>
        <w:t>significa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ducts:</w:t>
      </w:r>
    </w:p>
    <w:p w14:paraId="3FC5698E" w14:textId="7C66D1E5" w:rsidR="00DA178C" w:rsidRDefault="00482CEA">
      <w:pPr>
        <w:spacing w:before="5" w:after="0" w:line="257" w:lineRule="auto"/>
        <w:ind w:left="665" w:right="6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V.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Dietemann;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b/>
          <w:bCs/>
        </w:rPr>
        <w:t>J.D.</w:t>
      </w:r>
      <w:del w:id="698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40"/>
          </w:rPr>
          <w:delText xml:space="preserve"> </w:delText>
        </w:r>
      </w:del>
      <w:ins w:id="699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  <w:w w:val="113"/>
        </w:rPr>
        <w:t>Ell</w:t>
      </w:r>
      <w:r>
        <w:rPr>
          <w:rFonts w:ascii="Arial" w:eastAsia="Arial" w:hAnsi="Arial" w:cs="Arial"/>
          <w:b/>
          <w:bCs/>
          <w:spacing w:val="1"/>
          <w:w w:val="113"/>
        </w:rPr>
        <w:t>i</w:t>
      </w:r>
      <w:r>
        <w:rPr>
          <w:rFonts w:ascii="Arial" w:eastAsia="Arial" w:hAnsi="Arial" w:cs="Arial"/>
          <w:b/>
          <w:bCs/>
          <w:w w:val="80"/>
        </w:rPr>
        <w:t>s</w:t>
      </w:r>
      <w:r>
        <w:rPr>
          <w:rFonts w:ascii="Arial" w:eastAsia="Arial" w:hAnsi="Arial" w:cs="Arial"/>
          <w:w w:val="98"/>
        </w:rPr>
        <w:t>,</w:t>
      </w:r>
      <w:del w:id="700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5"/>
          </w:rPr>
          <w:delText xml:space="preserve"> </w:delText>
        </w:r>
      </w:del>
      <w:ins w:id="701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18"/>
        </w:rPr>
        <w:t>P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Neumann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Eds</w:t>
      </w:r>
      <w:proofErr w:type="spellEnd"/>
      <w:r>
        <w:rPr>
          <w:rFonts w:ascii="Arial" w:eastAsia="Arial" w:hAnsi="Arial" w:cs="Arial"/>
        </w:rPr>
        <w:t>).</w:t>
      </w:r>
      <w:del w:id="70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7"/>
          </w:rPr>
          <w:delText xml:space="preserve"> </w:delText>
        </w:r>
      </w:del>
      <w:ins w:id="70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2013.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COLOSS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BEEBOOK,</w:t>
      </w:r>
      <w:del w:id="70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5"/>
          </w:rPr>
          <w:delText xml:space="preserve"> </w:delText>
        </w:r>
      </w:del>
      <w:ins w:id="70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-18"/>
          <w:w w:val="111"/>
        </w:rPr>
        <w:t>V</w:t>
      </w:r>
      <w:r>
        <w:rPr>
          <w:rFonts w:ascii="Arial" w:eastAsia="Arial" w:hAnsi="Arial" w:cs="Arial"/>
          <w:w w:val="99"/>
        </w:rPr>
        <w:t>olum</w:t>
      </w:r>
      <w:r>
        <w:rPr>
          <w:rFonts w:ascii="Arial" w:eastAsia="Arial" w:hAnsi="Arial" w:cs="Arial"/>
          <w:w w:val="79"/>
        </w:rPr>
        <w:t xml:space="preserve">e </w:t>
      </w:r>
      <w:r>
        <w:rPr>
          <w:rFonts w:ascii="Arial" w:eastAsia="Arial" w:hAnsi="Arial" w:cs="Arial"/>
        </w:rPr>
        <w:t>I: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standard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meth</w:t>
      </w:r>
      <w:r>
        <w:rPr>
          <w:rFonts w:ascii="Arial" w:eastAsia="Arial" w:hAnsi="Arial" w:cs="Arial"/>
          <w:spacing w:val="7"/>
        </w:rPr>
        <w:t>o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Apis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mellifera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resear</w:t>
      </w:r>
      <w:r>
        <w:rPr>
          <w:rFonts w:ascii="Arial" w:eastAsia="Arial" w:hAnsi="Arial" w:cs="Arial"/>
          <w:spacing w:val="-5"/>
        </w:rPr>
        <w:t>c</w:t>
      </w:r>
      <w:r>
        <w:rPr>
          <w:rFonts w:ascii="Arial" w:eastAsia="Arial" w:hAnsi="Arial" w:cs="Arial"/>
        </w:rPr>
        <w:t>h.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ternational</w:t>
      </w:r>
      <w:del w:id="706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6"/>
          </w:rPr>
          <w:delText xml:space="preserve"> </w:delText>
        </w:r>
      </w:del>
      <w:ins w:id="70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Bee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0"/>
        </w:rPr>
        <w:t>Resear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47"/>
          <w:w w:val="90"/>
        </w:rPr>
        <w:t xml:space="preserve"> 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ciation, Cardiff,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7"/>
          <w:w w:val="93"/>
        </w:rPr>
        <w:t>W</w:t>
      </w:r>
      <w:r>
        <w:rPr>
          <w:rFonts w:ascii="Arial" w:eastAsia="Arial" w:hAnsi="Arial" w:cs="Arial"/>
          <w:w w:val="93"/>
        </w:rPr>
        <w:t>ales,</w:t>
      </w:r>
      <w:r>
        <w:rPr>
          <w:rFonts w:ascii="Arial" w:eastAsia="Arial" w:hAnsi="Arial" w:cs="Arial"/>
          <w:spacing w:val="21"/>
          <w:w w:val="93"/>
        </w:rPr>
        <w:t xml:space="preserve"> </w:t>
      </w:r>
      <w:r>
        <w:rPr>
          <w:rFonts w:ascii="Arial" w:eastAsia="Arial" w:hAnsi="Arial" w:cs="Arial"/>
        </w:rPr>
        <w:t>UK,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89"/>
        </w:rPr>
        <w:t>640</w:t>
      </w:r>
      <w:r>
        <w:rPr>
          <w:rFonts w:ascii="Arial" w:eastAsia="Arial" w:hAnsi="Arial" w:cs="Arial"/>
          <w:spacing w:val="18"/>
          <w:w w:val="89"/>
        </w:rPr>
        <w:t xml:space="preserve"> </w:t>
      </w:r>
      <w:r>
        <w:rPr>
          <w:rFonts w:ascii="Arial" w:eastAsia="Arial" w:hAnsi="Arial" w:cs="Arial"/>
        </w:rPr>
        <w:t>pp.</w:t>
      </w:r>
    </w:p>
    <w:p w14:paraId="136F36B1" w14:textId="77777777" w:rsidR="00DA178C" w:rsidRDefault="00DA178C">
      <w:pPr>
        <w:spacing w:after="0"/>
        <w:jc w:val="both"/>
        <w:sectPr w:rsidR="00DA178C">
          <w:pgSz w:w="12240" w:h="15840"/>
          <w:pgMar w:top="1340" w:right="1320" w:bottom="280" w:left="1320" w:header="720" w:footer="720" w:gutter="0"/>
          <w:cols w:space="720"/>
        </w:sectPr>
      </w:pPr>
    </w:p>
    <w:p w14:paraId="2C91F06E" w14:textId="0F8F49F0" w:rsidR="00DA178C" w:rsidRDefault="00482CEA">
      <w:pPr>
        <w:spacing w:before="53" w:after="0" w:line="257" w:lineRule="auto"/>
        <w:ind w:left="385" w:right="6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2.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V.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Dietemann;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b/>
          <w:bCs/>
        </w:rPr>
        <w:t>J.D.</w:t>
      </w:r>
      <w:del w:id="708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19"/>
          </w:rPr>
          <w:delText xml:space="preserve"> </w:delText>
        </w:r>
      </w:del>
      <w:ins w:id="709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Elli</w:t>
      </w:r>
      <w:r>
        <w:rPr>
          <w:rFonts w:ascii="Arial" w:eastAsia="Arial" w:hAnsi="Arial" w:cs="Arial"/>
          <w:b/>
          <w:bCs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8"/>
        </w:rPr>
        <w:t>P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5"/>
        </w:rPr>
        <w:t>Neumann</w:t>
      </w:r>
      <w:r>
        <w:rPr>
          <w:rFonts w:ascii="Arial" w:eastAsia="Arial" w:hAnsi="Arial" w:cs="Arial"/>
          <w:spacing w:val="15"/>
          <w:w w:val="95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Eds</w:t>
      </w:r>
      <w:proofErr w:type="spellEnd"/>
      <w:r>
        <w:rPr>
          <w:rFonts w:ascii="Arial" w:eastAsia="Arial" w:hAnsi="Arial" w:cs="Arial"/>
        </w:rPr>
        <w:t>).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2013.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5"/>
        </w:rPr>
        <w:t>COLOSS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</w:rPr>
        <w:t>BEEBOOK,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spacing w:val="-18"/>
        </w:rPr>
        <w:t>V</w:t>
      </w:r>
      <w:r>
        <w:rPr>
          <w:rFonts w:ascii="Arial" w:eastAsia="Arial" w:hAnsi="Arial" w:cs="Arial"/>
        </w:rPr>
        <w:t>olume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6"/>
          <w:w w:val="128"/>
        </w:rPr>
        <w:t>I</w:t>
      </w:r>
      <w:r>
        <w:rPr>
          <w:rFonts w:ascii="Arial" w:eastAsia="Arial" w:hAnsi="Arial" w:cs="Arial"/>
          <w:w w:val="113"/>
        </w:rPr>
        <w:t xml:space="preserve">I: </w:t>
      </w:r>
      <w:r>
        <w:rPr>
          <w:rFonts w:ascii="Arial" w:eastAsia="Arial" w:hAnsi="Arial" w:cs="Arial"/>
        </w:rPr>
        <w:t>standard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4"/>
        </w:rPr>
        <w:t>meth</w:t>
      </w:r>
      <w:r>
        <w:rPr>
          <w:rFonts w:ascii="Arial" w:eastAsia="Arial" w:hAnsi="Arial" w:cs="Arial"/>
          <w:spacing w:val="7"/>
          <w:w w:val="94"/>
        </w:rPr>
        <w:t>o</w:t>
      </w:r>
      <w:r>
        <w:rPr>
          <w:rFonts w:ascii="Arial" w:eastAsia="Arial" w:hAnsi="Arial" w:cs="Arial"/>
          <w:w w:val="94"/>
        </w:rPr>
        <w:t>ds</w:t>
      </w:r>
      <w:r>
        <w:rPr>
          <w:rFonts w:ascii="Arial" w:eastAsia="Arial" w:hAnsi="Arial" w:cs="Arial"/>
          <w:spacing w:val="18"/>
          <w:w w:val="9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Apis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mellifera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2"/>
        </w:rPr>
        <w:t>pathogen</w:t>
      </w:r>
      <w:r>
        <w:rPr>
          <w:rFonts w:ascii="Arial" w:eastAsia="Arial" w:hAnsi="Arial" w:cs="Arial"/>
          <w:spacing w:val="39"/>
          <w:w w:val="92"/>
        </w:rPr>
        <w:t xml:space="preserve"> </w:t>
      </w:r>
      <w:r>
        <w:rPr>
          <w:rFonts w:ascii="Arial" w:eastAsia="Arial" w:hAnsi="Arial" w:cs="Arial"/>
          <w:w w:val="92"/>
        </w:rPr>
        <w:t>resear</w:t>
      </w:r>
      <w:r>
        <w:rPr>
          <w:rFonts w:ascii="Arial" w:eastAsia="Arial" w:hAnsi="Arial" w:cs="Arial"/>
          <w:spacing w:val="-5"/>
          <w:w w:val="92"/>
        </w:rPr>
        <w:t>c</w:t>
      </w:r>
      <w:r>
        <w:rPr>
          <w:rFonts w:ascii="Arial" w:eastAsia="Arial" w:hAnsi="Arial" w:cs="Arial"/>
          <w:w w:val="92"/>
        </w:rPr>
        <w:t>h.</w:t>
      </w:r>
      <w:r>
        <w:rPr>
          <w:rFonts w:ascii="Arial" w:eastAsia="Arial" w:hAnsi="Arial" w:cs="Arial"/>
          <w:spacing w:val="28"/>
          <w:w w:val="9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ternational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88"/>
        </w:rPr>
        <w:t>Bee</w:t>
      </w:r>
      <w:r>
        <w:rPr>
          <w:rFonts w:ascii="Arial" w:eastAsia="Arial" w:hAnsi="Arial" w:cs="Arial"/>
          <w:spacing w:val="14"/>
          <w:w w:val="88"/>
        </w:rPr>
        <w:t xml:space="preserve"> </w:t>
      </w:r>
      <w:r>
        <w:rPr>
          <w:rFonts w:ascii="Arial" w:eastAsia="Arial" w:hAnsi="Arial" w:cs="Arial"/>
          <w:w w:val="89"/>
        </w:rPr>
        <w:t>Resear</w:t>
      </w:r>
      <w:r>
        <w:rPr>
          <w:rFonts w:ascii="Arial" w:eastAsia="Arial" w:hAnsi="Arial" w:cs="Arial"/>
          <w:spacing w:val="-5"/>
          <w:w w:val="89"/>
        </w:rPr>
        <w:t>c</w:t>
      </w:r>
      <w:r>
        <w:rPr>
          <w:rFonts w:ascii="Arial" w:eastAsia="Arial" w:hAnsi="Arial" w:cs="Arial"/>
          <w:w w:val="98"/>
        </w:rPr>
        <w:t xml:space="preserve">h </w:t>
      </w:r>
      <w:r>
        <w:rPr>
          <w:rFonts w:ascii="Arial" w:eastAsia="Arial" w:hAnsi="Arial" w:cs="Arial"/>
          <w:w w:val="95"/>
        </w:rPr>
        <w:t>Ass</w:t>
      </w:r>
      <w:r>
        <w:rPr>
          <w:rFonts w:ascii="Arial" w:eastAsia="Arial" w:hAnsi="Arial" w:cs="Arial"/>
          <w:spacing w:val="6"/>
          <w:w w:val="95"/>
        </w:rPr>
        <w:t>o</w:t>
      </w:r>
      <w:r>
        <w:rPr>
          <w:rFonts w:ascii="Arial" w:eastAsia="Arial" w:hAnsi="Arial" w:cs="Arial"/>
          <w:w w:val="95"/>
        </w:rPr>
        <w:t>ciation,</w:t>
      </w:r>
      <w:r>
        <w:rPr>
          <w:rFonts w:ascii="Arial" w:eastAsia="Arial" w:hAnsi="Arial" w:cs="Arial"/>
          <w:spacing w:val="26"/>
          <w:w w:val="95"/>
        </w:rPr>
        <w:t xml:space="preserve"> </w:t>
      </w:r>
      <w:r>
        <w:rPr>
          <w:rFonts w:ascii="Arial" w:eastAsia="Arial" w:hAnsi="Arial" w:cs="Arial"/>
        </w:rPr>
        <w:t>Cardiff,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7"/>
          <w:w w:val="93"/>
        </w:rPr>
        <w:t>W</w:t>
      </w:r>
      <w:r>
        <w:rPr>
          <w:rFonts w:ascii="Arial" w:eastAsia="Arial" w:hAnsi="Arial" w:cs="Arial"/>
          <w:w w:val="93"/>
        </w:rPr>
        <w:t>ales,</w:t>
      </w:r>
      <w:r>
        <w:rPr>
          <w:rFonts w:ascii="Arial" w:eastAsia="Arial" w:hAnsi="Arial" w:cs="Arial"/>
          <w:spacing w:val="21"/>
          <w:w w:val="93"/>
        </w:rPr>
        <w:t xml:space="preserve"> </w:t>
      </w:r>
      <w:r>
        <w:rPr>
          <w:rFonts w:ascii="Arial" w:eastAsia="Arial" w:hAnsi="Arial" w:cs="Arial"/>
        </w:rPr>
        <w:t>UK,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89"/>
        </w:rPr>
        <w:t>352</w:t>
      </w:r>
      <w:r>
        <w:rPr>
          <w:rFonts w:ascii="Arial" w:eastAsia="Arial" w:hAnsi="Arial" w:cs="Arial"/>
          <w:spacing w:val="18"/>
          <w:w w:val="89"/>
        </w:rPr>
        <w:t xml:space="preserve"> </w:t>
      </w:r>
      <w:r>
        <w:rPr>
          <w:rFonts w:ascii="Arial" w:eastAsia="Arial" w:hAnsi="Arial" w:cs="Arial"/>
        </w:rPr>
        <w:t>pp.</w:t>
      </w:r>
    </w:p>
    <w:p w14:paraId="75C1746A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199BF927" w14:textId="77777777" w:rsidR="00DA178C" w:rsidRDefault="00482CEA">
      <w:pPr>
        <w:spacing w:after="0" w:line="257" w:lineRule="auto"/>
        <w:ind w:left="385" w:right="63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97"/>
        </w:rPr>
        <w:t>Graham,</w:t>
      </w:r>
      <w:r>
        <w:rPr>
          <w:rFonts w:ascii="Arial" w:eastAsia="Arial" w:hAnsi="Arial" w:cs="Arial"/>
          <w:spacing w:val="2"/>
          <w:w w:val="97"/>
        </w:rPr>
        <w:t xml:space="preserve"> </w:t>
      </w:r>
      <w:r>
        <w:rPr>
          <w:rFonts w:ascii="Arial" w:eastAsia="Arial" w:hAnsi="Arial" w:cs="Arial"/>
        </w:rPr>
        <w:t xml:space="preserve">J.R.,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an,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Q.,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w w:val="90"/>
        </w:rPr>
        <w:t>Jones,</w:t>
      </w:r>
      <w:r>
        <w:rPr>
          <w:rFonts w:ascii="Arial" w:eastAsia="Arial" w:hAnsi="Arial" w:cs="Arial"/>
          <w:spacing w:val="6"/>
          <w:w w:val="90"/>
        </w:rPr>
        <w:t xml:space="preserve"> </w:t>
      </w:r>
      <w:r>
        <w:rPr>
          <w:rFonts w:ascii="Arial" w:eastAsia="Arial" w:hAnsi="Arial" w:cs="Arial"/>
        </w:rPr>
        <w:t>L.C.,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b/>
          <w:bCs/>
        </w:rPr>
        <w:t>Ellis,</w:t>
      </w:r>
      <w:r>
        <w:rPr>
          <w:rFonts w:ascii="Arial" w:eastAsia="Arial" w:hAnsi="Arial" w:cs="Arial"/>
          <w:b/>
          <w:bCs/>
          <w:spacing w:val="35"/>
        </w:rPr>
        <w:t xml:space="preserve"> </w:t>
      </w:r>
      <w:r>
        <w:rPr>
          <w:rFonts w:ascii="Arial" w:eastAsia="Arial" w:hAnsi="Arial" w:cs="Arial"/>
          <w:b/>
          <w:bCs/>
        </w:rPr>
        <w:t>J.D.</w:t>
      </w:r>
      <w:r>
        <w:rPr>
          <w:rFonts w:ascii="Arial" w:eastAsia="Arial" w:hAnsi="Arial" w:cs="Arial"/>
          <w:b/>
          <w:bCs/>
          <w:spacing w:val="53"/>
        </w:rPr>
        <w:t xml:space="preserve"> </w:t>
      </w:r>
      <w:r>
        <w:rPr>
          <w:rFonts w:ascii="Arial" w:eastAsia="Arial" w:hAnsi="Arial" w:cs="Arial"/>
        </w:rPr>
        <w:t>2014.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w w:val="106"/>
        </w:rPr>
        <w:t>Nati</w:t>
      </w:r>
      <w:r>
        <w:rPr>
          <w:rFonts w:ascii="Arial" w:eastAsia="Arial" w:hAnsi="Arial" w:cs="Arial"/>
          <w:spacing w:val="-6"/>
          <w:w w:val="106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Buzz: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citizen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4"/>
        </w:rPr>
        <w:t>scie</w:t>
      </w:r>
      <w:r>
        <w:rPr>
          <w:rFonts w:ascii="Arial" w:eastAsia="Arial" w:hAnsi="Arial" w:cs="Arial"/>
          <w:spacing w:val="-6"/>
          <w:w w:val="94"/>
        </w:rPr>
        <w:t>n</w:t>
      </w:r>
      <w:r>
        <w:rPr>
          <w:rFonts w:ascii="Arial" w:eastAsia="Arial" w:hAnsi="Arial" w:cs="Arial"/>
          <w:w w:val="94"/>
        </w:rPr>
        <w:t>tists</w:t>
      </w:r>
      <w:r>
        <w:rPr>
          <w:rFonts w:ascii="Arial" w:eastAsia="Arial" w:hAnsi="Arial" w:cs="Arial"/>
          <w:spacing w:val="6"/>
          <w:w w:val="94"/>
        </w:rPr>
        <w:t xml:space="preserve"> </w:t>
      </w:r>
      <w:r>
        <w:rPr>
          <w:rFonts w:ascii="Arial" w:eastAsia="Arial" w:hAnsi="Arial" w:cs="Arial"/>
        </w:rPr>
        <w:t>creating nesting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habitat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solitary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5"/>
          <w:w w:val="83"/>
        </w:rPr>
        <w:t>b</w:t>
      </w:r>
      <w:r>
        <w:rPr>
          <w:rFonts w:ascii="Arial" w:eastAsia="Arial" w:hAnsi="Arial" w:cs="Arial"/>
          <w:w w:val="83"/>
        </w:rPr>
        <w:t>ees</w:t>
      </w:r>
      <w:r>
        <w:rPr>
          <w:rFonts w:ascii="Arial" w:eastAsia="Arial" w:hAnsi="Arial" w:cs="Arial"/>
          <w:spacing w:val="24"/>
          <w:w w:val="8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5"/>
          <w:w w:val="89"/>
        </w:rPr>
        <w:t>w</w:t>
      </w:r>
      <w:r>
        <w:rPr>
          <w:rFonts w:ascii="Arial" w:eastAsia="Arial" w:hAnsi="Arial" w:cs="Arial"/>
          <w:w w:val="89"/>
        </w:rPr>
        <w:t>asps.</w:t>
      </w:r>
      <w:r>
        <w:rPr>
          <w:rFonts w:ascii="Arial" w:eastAsia="Arial" w:hAnsi="Arial" w:cs="Arial"/>
          <w:spacing w:val="48"/>
          <w:w w:val="89"/>
        </w:rPr>
        <w:t xml:space="preserve"> </w:t>
      </w:r>
      <w:r>
        <w:rPr>
          <w:rFonts w:ascii="Arial" w:eastAsia="Arial" w:hAnsi="Arial" w:cs="Arial"/>
        </w:rPr>
        <w:t>Florida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Scie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tist,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77(4):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204-218.</w:t>
      </w:r>
    </w:p>
    <w:p w14:paraId="0FB1FD5A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3A51114E" w14:textId="202604B1" w:rsidR="00DA178C" w:rsidRDefault="00482CEA">
      <w:pPr>
        <w:spacing w:after="0" w:line="257" w:lineRule="auto"/>
        <w:ind w:left="385" w:right="63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Ellis,</w:t>
      </w:r>
      <w:del w:id="710" w:author="Ellis, James" w:date="2017-01-09T10:35:00Z">
        <w:r w:rsidDel="00175A03">
          <w:rPr>
            <w:rFonts w:ascii="Arial" w:eastAsia="Arial" w:hAnsi="Arial" w:cs="Arial"/>
            <w:b/>
            <w:bCs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5"/>
          </w:rPr>
          <w:delText xml:space="preserve"> </w:delText>
        </w:r>
      </w:del>
      <w:ins w:id="711" w:author="Ellis, James" w:date="2017-01-09T10:35:00Z">
        <w:r w:rsidR="00175A03">
          <w:rPr>
            <w:rFonts w:ascii="Arial" w:eastAsia="Arial" w:hAnsi="Arial" w:cs="Arial"/>
            <w:b/>
            <w:bCs/>
          </w:rPr>
          <w:t xml:space="preserve"> </w:t>
        </w:r>
      </w:ins>
      <w:r>
        <w:rPr>
          <w:rFonts w:ascii="Arial" w:eastAsia="Arial" w:hAnsi="Arial" w:cs="Arial"/>
          <w:b/>
          <w:bCs/>
        </w:rPr>
        <w:t>J.D.</w:t>
      </w:r>
      <w:r>
        <w:rPr>
          <w:rFonts w:ascii="Arial" w:eastAsia="Arial" w:hAnsi="Arial" w:cs="Arial"/>
        </w:rPr>
        <w:t>,</w:t>
      </w:r>
      <w:del w:id="712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38"/>
          </w:rPr>
          <w:delText xml:space="preserve"> </w:delText>
        </w:r>
      </w:del>
      <w:ins w:id="71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Hepburn,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H.R.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2006.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92"/>
        </w:rPr>
        <w:t>ecological</w:t>
      </w:r>
      <w:r>
        <w:rPr>
          <w:rFonts w:ascii="Arial" w:eastAsia="Arial" w:hAnsi="Arial" w:cs="Arial"/>
          <w:spacing w:val="43"/>
          <w:w w:val="92"/>
        </w:rPr>
        <w:t xml:space="preserve"> </w:t>
      </w:r>
      <w:r>
        <w:rPr>
          <w:rFonts w:ascii="Arial" w:eastAsia="Arial" w:hAnsi="Arial" w:cs="Arial"/>
        </w:rPr>
        <w:t>digest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small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105"/>
        </w:rPr>
        <w:t>hi</w:t>
      </w:r>
      <w:r>
        <w:rPr>
          <w:rFonts w:ascii="Arial" w:eastAsia="Arial" w:hAnsi="Arial" w:cs="Arial"/>
          <w:spacing w:val="-6"/>
          <w:w w:val="105"/>
        </w:rPr>
        <w:t>v</w:t>
      </w:r>
      <w:r>
        <w:rPr>
          <w:rFonts w:ascii="Arial" w:eastAsia="Arial" w:hAnsi="Arial" w:cs="Arial"/>
          <w:w w:val="79"/>
        </w:rPr>
        <w:t>e</w:t>
      </w:r>
      <w:del w:id="71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-24"/>
          </w:rPr>
          <w:delText xml:space="preserve"> </w:delText>
        </w:r>
      </w:del>
      <w:ins w:id="71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eetle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102"/>
        </w:rPr>
        <w:t xml:space="preserve">(Aethina </w:t>
      </w:r>
      <w:r>
        <w:rPr>
          <w:rFonts w:ascii="Arial" w:eastAsia="Arial" w:hAnsi="Arial" w:cs="Arial"/>
        </w:rPr>
        <w:t>tumida),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104"/>
        </w:rPr>
        <w:t>y</w:t>
      </w:r>
      <w:r>
        <w:rPr>
          <w:rFonts w:ascii="Arial" w:eastAsia="Arial" w:hAnsi="Arial" w:cs="Arial"/>
          <w:spacing w:val="-6"/>
          <w:w w:val="99"/>
        </w:rPr>
        <w:t>m</w:t>
      </w:r>
      <w:r>
        <w:rPr>
          <w:rFonts w:ascii="Arial" w:eastAsia="Arial" w:hAnsi="Arial" w:cs="Arial"/>
          <w:w w:val="99"/>
        </w:rPr>
        <w:t>bio</w:t>
      </w:r>
      <w:r>
        <w:rPr>
          <w:rFonts w:ascii="Arial" w:eastAsia="Arial" w:hAnsi="Arial" w:cs="Arial"/>
          <w:spacing w:val="-6"/>
          <w:w w:val="99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honey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ee</w:t>
      </w:r>
      <w:r>
        <w:rPr>
          <w:rFonts w:ascii="Arial" w:eastAsia="Arial" w:hAnsi="Arial" w:cs="Arial"/>
          <w:spacing w:val="17"/>
          <w:w w:val="88"/>
        </w:rPr>
        <w:t xml:space="preserve"> </w:t>
      </w:r>
      <w:r>
        <w:rPr>
          <w:rFonts w:ascii="Arial" w:eastAsia="Arial" w:hAnsi="Arial" w:cs="Arial"/>
          <w:w w:val="88"/>
        </w:rPr>
        <w:t>colonies</w:t>
      </w:r>
      <w:r>
        <w:rPr>
          <w:rFonts w:ascii="Arial" w:eastAsia="Arial" w:hAnsi="Arial" w:cs="Arial"/>
          <w:spacing w:val="51"/>
          <w:w w:val="88"/>
        </w:rPr>
        <w:t xml:space="preserve"> </w:t>
      </w:r>
      <w:r>
        <w:rPr>
          <w:rFonts w:ascii="Arial" w:eastAsia="Arial" w:hAnsi="Arial" w:cs="Arial"/>
        </w:rPr>
        <w:t>(Apis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mellifera).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w w:val="91"/>
        </w:rPr>
        <w:t>Insectes</w:t>
      </w:r>
      <w:r>
        <w:rPr>
          <w:rFonts w:ascii="Arial" w:eastAsia="Arial" w:hAnsi="Arial" w:cs="Arial"/>
          <w:spacing w:val="24"/>
          <w:w w:val="91"/>
        </w:rPr>
        <w:t xml:space="preserve"> </w:t>
      </w:r>
      <w:r>
        <w:rPr>
          <w:rFonts w:ascii="Arial" w:eastAsia="Arial" w:hAnsi="Arial" w:cs="Arial"/>
          <w:w w:val="91"/>
        </w:rPr>
        <w:t>S</w:t>
      </w:r>
      <w:r>
        <w:rPr>
          <w:rFonts w:ascii="Arial" w:eastAsia="Arial" w:hAnsi="Arial" w:cs="Arial"/>
          <w:spacing w:val="5"/>
          <w:w w:val="91"/>
        </w:rPr>
        <w:t>o</w:t>
      </w:r>
      <w:r>
        <w:rPr>
          <w:rFonts w:ascii="Arial" w:eastAsia="Arial" w:hAnsi="Arial" w:cs="Arial"/>
          <w:w w:val="91"/>
        </w:rPr>
        <w:t>ciaux</w:t>
      </w:r>
      <w:r>
        <w:rPr>
          <w:rFonts w:ascii="Arial" w:eastAsia="Arial" w:hAnsi="Arial" w:cs="Arial"/>
          <w:spacing w:val="40"/>
          <w:w w:val="91"/>
        </w:rPr>
        <w:t xml:space="preserve"> </w:t>
      </w:r>
      <w:r>
        <w:rPr>
          <w:rFonts w:ascii="Arial" w:eastAsia="Arial" w:hAnsi="Arial" w:cs="Arial"/>
        </w:rPr>
        <w:t>53: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8-19.</w:t>
      </w:r>
      <w:r>
        <w:rPr>
          <w:rFonts w:ascii="Arial" w:eastAsia="Arial" w:hAnsi="Arial" w:cs="Arial"/>
          <w:spacing w:val="12"/>
        </w:rPr>
        <w:t xml:space="preserve"> </w:t>
      </w:r>
      <w:proofErr w:type="spellStart"/>
      <w:r>
        <w:rPr>
          <w:rFonts w:ascii="Arial" w:eastAsia="Arial" w:hAnsi="Arial" w:cs="Arial"/>
        </w:rPr>
        <w:t>doi</w:t>
      </w:r>
      <w:proofErr w:type="spellEnd"/>
      <w:r>
        <w:rPr>
          <w:rFonts w:ascii="Arial" w:eastAsia="Arial" w:hAnsi="Arial" w:cs="Arial"/>
        </w:rPr>
        <w:t>:</w:t>
      </w:r>
    </w:p>
    <w:p w14:paraId="5311AC3C" w14:textId="77777777" w:rsidR="00DA178C" w:rsidRDefault="00482CEA">
      <w:pPr>
        <w:spacing w:after="0" w:line="240" w:lineRule="auto"/>
        <w:ind w:left="38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10.1007/s00040-005-0851-8.</w:t>
      </w:r>
    </w:p>
    <w:p w14:paraId="68095DE6" w14:textId="77777777" w:rsidR="00DA178C" w:rsidRDefault="00DA178C">
      <w:pPr>
        <w:spacing w:before="7" w:after="0" w:line="190" w:lineRule="exact"/>
        <w:rPr>
          <w:sz w:val="19"/>
          <w:szCs w:val="19"/>
        </w:rPr>
      </w:pPr>
    </w:p>
    <w:p w14:paraId="4A64342B" w14:textId="6D8EC12E" w:rsidR="00DA178C" w:rsidRDefault="00482CEA">
      <w:pPr>
        <w:spacing w:after="0" w:line="240" w:lineRule="auto"/>
        <w:ind w:left="107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b/>
          <w:bCs/>
        </w:rPr>
        <w:t>Ellis,</w:t>
      </w:r>
      <w:r>
        <w:rPr>
          <w:rFonts w:ascii="Arial" w:eastAsia="Arial" w:hAnsi="Arial" w:cs="Arial"/>
          <w:b/>
          <w:bCs/>
          <w:spacing w:val="44"/>
        </w:rPr>
        <w:t xml:space="preserve"> </w:t>
      </w:r>
      <w:r>
        <w:rPr>
          <w:rFonts w:ascii="Arial" w:eastAsia="Arial" w:hAnsi="Arial" w:cs="Arial"/>
          <w:b/>
          <w:bCs/>
        </w:rPr>
        <w:t>J.D.</w:t>
      </w:r>
      <w:r>
        <w:rPr>
          <w:rFonts w:ascii="Arial" w:eastAsia="Arial" w:hAnsi="Arial" w:cs="Arial"/>
        </w:rPr>
        <w:t>,</w:t>
      </w:r>
      <w:del w:id="716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2"/>
          </w:rPr>
          <w:delText xml:space="preserve"> </w:delText>
        </w:r>
      </w:del>
      <w:ins w:id="717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Munn,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8"/>
        </w:rPr>
        <w:t>P</w:t>
      </w:r>
      <w:r>
        <w:rPr>
          <w:rFonts w:ascii="Arial" w:eastAsia="Arial" w:hAnsi="Arial" w:cs="Arial"/>
        </w:rPr>
        <w:t>.A.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2005.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orldwide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health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status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w w:val="88"/>
        </w:rPr>
        <w:t>honey</w:t>
      </w:r>
      <w:r>
        <w:rPr>
          <w:rFonts w:ascii="Arial" w:eastAsia="Arial" w:hAnsi="Arial" w:cs="Arial"/>
          <w:spacing w:val="44"/>
          <w:w w:val="88"/>
        </w:rPr>
        <w:t xml:space="preserve"> </w:t>
      </w:r>
      <w:r>
        <w:rPr>
          <w:rFonts w:ascii="Arial" w:eastAsia="Arial" w:hAnsi="Arial" w:cs="Arial"/>
          <w:spacing w:val="5"/>
          <w:w w:val="88"/>
        </w:rPr>
        <w:t>b</w:t>
      </w:r>
      <w:r>
        <w:rPr>
          <w:rFonts w:ascii="Arial" w:eastAsia="Arial" w:hAnsi="Arial" w:cs="Arial"/>
          <w:w w:val="88"/>
        </w:rPr>
        <w:t>ees.</w:t>
      </w:r>
      <w:r>
        <w:rPr>
          <w:rFonts w:ascii="Arial" w:eastAsia="Arial" w:hAnsi="Arial" w:cs="Arial"/>
          <w:spacing w:val="25"/>
          <w:w w:val="88"/>
        </w:rPr>
        <w:t xml:space="preserve"> </w:t>
      </w:r>
      <w:r>
        <w:rPr>
          <w:rFonts w:ascii="Arial" w:eastAsia="Arial" w:hAnsi="Arial" w:cs="Arial"/>
          <w:w w:val="88"/>
        </w:rPr>
        <w:t>Bee</w:t>
      </w:r>
      <w:r>
        <w:rPr>
          <w:rFonts w:ascii="Arial" w:eastAsia="Arial" w:hAnsi="Arial" w:cs="Arial"/>
          <w:spacing w:val="13"/>
          <w:w w:val="88"/>
        </w:rPr>
        <w:t xml:space="preserve"> </w:t>
      </w:r>
      <w:r>
        <w:rPr>
          <w:rFonts w:ascii="Arial" w:eastAsia="Arial" w:hAnsi="Arial" w:cs="Arial"/>
          <w:spacing w:val="-18"/>
        </w:rPr>
        <w:t>W</w:t>
      </w:r>
      <w:r>
        <w:rPr>
          <w:rFonts w:ascii="Arial" w:eastAsia="Arial" w:hAnsi="Arial" w:cs="Arial"/>
        </w:rPr>
        <w:t>orld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86(4):</w:t>
      </w:r>
    </w:p>
    <w:p w14:paraId="013239E1" w14:textId="77777777" w:rsidR="00DA178C" w:rsidRDefault="00482CEA">
      <w:pPr>
        <w:spacing w:before="18" w:after="0" w:line="240" w:lineRule="auto"/>
        <w:ind w:left="38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88-101.</w:t>
      </w:r>
    </w:p>
    <w:p w14:paraId="7EE3218F" w14:textId="77777777" w:rsidR="00DA178C" w:rsidRDefault="00DA178C">
      <w:pPr>
        <w:spacing w:before="8" w:after="0" w:line="170" w:lineRule="exact"/>
        <w:rPr>
          <w:sz w:val="17"/>
          <w:szCs w:val="17"/>
        </w:rPr>
      </w:pPr>
    </w:p>
    <w:p w14:paraId="6A8B6D53" w14:textId="77777777" w:rsidR="00DA178C" w:rsidRDefault="00DA178C">
      <w:pPr>
        <w:spacing w:after="0" w:line="200" w:lineRule="exact"/>
        <w:rPr>
          <w:sz w:val="20"/>
          <w:szCs w:val="20"/>
        </w:rPr>
      </w:pPr>
    </w:p>
    <w:p w14:paraId="01EDF0A2" w14:textId="1895FB79" w:rsidR="00DA178C" w:rsidRDefault="00482CEA">
      <w:pPr>
        <w:spacing w:after="0" w:line="240" w:lineRule="auto"/>
        <w:ind w:left="2749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(d)</w:t>
      </w:r>
      <w:del w:id="718" w:author="Ellis, James" w:date="2017-01-09T10:35:00Z">
        <w:r w:rsidDel="00175A03">
          <w:rPr>
            <w:rFonts w:ascii="Arial" w:eastAsia="Arial" w:hAnsi="Arial" w:cs="Arial"/>
            <w:b/>
            <w:bCs/>
            <w:sz w:val="28"/>
            <w:szCs w:val="28"/>
          </w:rPr>
          <w:delText xml:space="preserve"> </w:delText>
        </w:r>
        <w:r w:rsidDel="00175A03">
          <w:rPr>
            <w:rFonts w:ascii="Arial" w:eastAsia="Arial" w:hAnsi="Arial" w:cs="Arial"/>
            <w:b/>
            <w:bCs/>
            <w:spacing w:val="24"/>
            <w:sz w:val="28"/>
            <w:szCs w:val="28"/>
          </w:rPr>
          <w:delText xml:space="preserve"> </w:delText>
        </w:r>
      </w:del>
      <w:ins w:id="719" w:author="Ellis, James" w:date="2017-01-09T10:35:00Z">
        <w:r w:rsidR="00175A03">
          <w:rPr>
            <w:rFonts w:ascii="Arial" w:eastAsia="Arial" w:hAnsi="Arial" w:cs="Arial"/>
            <w:b/>
            <w:bCs/>
            <w:sz w:val="28"/>
            <w:szCs w:val="28"/>
          </w:rPr>
          <w:t xml:space="preserve"> </w:t>
        </w:r>
      </w:ins>
      <w:r>
        <w:rPr>
          <w:rFonts w:ascii="Arial" w:eastAsia="Arial" w:hAnsi="Arial" w:cs="Arial"/>
          <w:b/>
          <w:bCs/>
          <w:sz w:val="28"/>
          <w:szCs w:val="28"/>
        </w:rPr>
        <w:t>Synergistic</w:t>
      </w:r>
      <w:r>
        <w:rPr>
          <w:rFonts w:ascii="Arial" w:eastAsia="Arial" w:hAnsi="Arial" w:cs="Arial"/>
          <w:b/>
          <w:bCs/>
          <w:spacing w:val="6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8"/>
          <w:sz w:val="28"/>
          <w:szCs w:val="28"/>
        </w:rPr>
        <w:t>Activities</w:t>
      </w:r>
    </w:p>
    <w:p w14:paraId="20352469" w14:textId="77777777" w:rsidR="00DA178C" w:rsidRDefault="00DA178C">
      <w:pPr>
        <w:spacing w:before="1" w:after="0" w:line="220" w:lineRule="exact"/>
      </w:pPr>
    </w:p>
    <w:p w14:paraId="31C29468" w14:textId="77777777" w:rsidR="00DA178C" w:rsidRDefault="00482CEA">
      <w:pPr>
        <w:spacing w:after="0" w:line="257" w:lineRule="auto"/>
        <w:ind w:left="385" w:right="6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2015: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  <w:w w:val="94"/>
        </w:rPr>
        <w:t>Hosted</w:t>
      </w:r>
      <w:r>
        <w:rPr>
          <w:rFonts w:ascii="Arial" w:eastAsia="Arial" w:hAnsi="Arial" w:cs="Arial"/>
          <w:spacing w:val="17"/>
          <w:w w:val="94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rnational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6"/>
          <w:w w:val="95"/>
        </w:rPr>
        <w:t>w</w:t>
      </w:r>
      <w:r>
        <w:rPr>
          <w:rFonts w:ascii="Arial" w:eastAsia="Arial" w:hAnsi="Arial" w:cs="Arial"/>
          <w:w w:val="95"/>
        </w:rPr>
        <w:t>orkshop</w:t>
      </w:r>
      <w:r>
        <w:rPr>
          <w:rFonts w:ascii="Arial" w:eastAsia="Arial" w:hAnsi="Arial" w:cs="Arial"/>
          <w:spacing w:val="22"/>
          <w:w w:val="9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89"/>
        </w:rPr>
        <w:t>g</w:t>
      </w:r>
      <w:r>
        <w:rPr>
          <w:rFonts w:ascii="Arial" w:eastAsia="Arial" w:hAnsi="Arial" w:cs="Arial"/>
          <w:spacing w:val="-6"/>
          <w:w w:val="89"/>
        </w:rPr>
        <w:t>o</w:t>
      </w:r>
      <w:r>
        <w:rPr>
          <w:rFonts w:ascii="Arial" w:eastAsia="Arial" w:hAnsi="Arial" w:cs="Arial"/>
          <w:spacing w:val="-6"/>
          <w:w w:val="104"/>
        </w:rPr>
        <w:t>v</w:t>
      </w:r>
      <w:r>
        <w:rPr>
          <w:rFonts w:ascii="Arial" w:eastAsia="Arial" w:hAnsi="Arial" w:cs="Arial"/>
          <w:w w:val="94"/>
        </w:rPr>
        <w:t>ernme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89"/>
        </w:rPr>
        <w:t>resear</w:t>
      </w:r>
      <w:r>
        <w:rPr>
          <w:rFonts w:ascii="Arial" w:eastAsia="Arial" w:hAnsi="Arial" w:cs="Arial"/>
          <w:spacing w:val="-4"/>
          <w:w w:val="89"/>
        </w:rPr>
        <w:t>c</w:t>
      </w:r>
      <w:r>
        <w:rPr>
          <w:rFonts w:ascii="Arial" w:eastAsia="Arial" w:hAnsi="Arial" w:cs="Arial"/>
          <w:w w:val="89"/>
        </w:rPr>
        <w:t>h</w:t>
      </w:r>
      <w:r>
        <w:rPr>
          <w:rFonts w:ascii="Arial" w:eastAsia="Arial" w:hAnsi="Arial" w:cs="Arial"/>
          <w:spacing w:val="30"/>
          <w:w w:val="89"/>
        </w:rPr>
        <w:t xml:space="preserve"> </w:t>
      </w:r>
      <w:r>
        <w:rPr>
          <w:rFonts w:ascii="Arial" w:eastAsia="Arial" w:hAnsi="Arial" w:cs="Arial"/>
          <w:w w:val="89"/>
        </w:rPr>
        <w:t>agencies</w:t>
      </w:r>
      <w:r>
        <w:rPr>
          <w:rFonts w:ascii="Arial" w:eastAsia="Arial" w:hAnsi="Arial" w:cs="Arial"/>
          <w:spacing w:val="11"/>
          <w:w w:val="8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learn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 xml:space="preserve">h- </w:t>
      </w:r>
      <w:proofErr w:type="spellStart"/>
      <w:r>
        <w:rPr>
          <w:rFonts w:ascii="Arial" w:eastAsia="Arial" w:hAnsi="Arial" w:cs="Arial"/>
          <w:w w:val="92"/>
        </w:rPr>
        <w:t>niques</w:t>
      </w:r>
      <w:proofErr w:type="spellEnd"/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vitro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rearing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6"/>
        </w:rPr>
        <w:t>k</w:t>
      </w:r>
      <w:r>
        <w:rPr>
          <w:rFonts w:ascii="Arial" w:eastAsia="Arial" w:hAnsi="Arial" w:cs="Arial"/>
        </w:rPr>
        <w:t xml:space="preserve">er </w:t>
      </w:r>
      <w:r>
        <w:rPr>
          <w:rFonts w:ascii="Arial" w:eastAsia="Arial" w:hAnsi="Arial" w:cs="Arial"/>
          <w:w w:val="89"/>
        </w:rPr>
        <w:t>honey</w:t>
      </w:r>
      <w:r>
        <w:rPr>
          <w:rFonts w:ascii="Arial" w:eastAsia="Arial" w:hAnsi="Arial" w:cs="Arial"/>
          <w:spacing w:val="43"/>
          <w:w w:val="89"/>
        </w:rPr>
        <w:t xml:space="preserve"> </w:t>
      </w:r>
      <w:r>
        <w:rPr>
          <w:rFonts w:ascii="Arial" w:eastAsia="Arial" w:hAnsi="Arial" w:cs="Arial"/>
          <w:spacing w:val="5"/>
          <w:w w:val="89"/>
        </w:rPr>
        <w:t>b</w:t>
      </w:r>
      <w:r>
        <w:rPr>
          <w:rFonts w:ascii="Arial" w:eastAsia="Arial" w:hAnsi="Arial" w:cs="Arial"/>
          <w:w w:val="89"/>
        </w:rPr>
        <w:t>ee</w:t>
      </w:r>
      <w:r>
        <w:rPr>
          <w:rFonts w:ascii="Arial" w:eastAsia="Arial" w:hAnsi="Arial" w:cs="Arial"/>
          <w:spacing w:val="6"/>
          <w:w w:val="89"/>
        </w:rPr>
        <w:t xml:space="preserve"> </w:t>
      </w:r>
      <w:r>
        <w:rPr>
          <w:rFonts w:ascii="Arial" w:eastAsia="Arial" w:hAnsi="Arial" w:cs="Arial"/>
        </w:rPr>
        <w:t>lar</w:t>
      </w:r>
      <w:r>
        <w:rPr>
          <w:rFonts w:ascii="Arial" w:eastAsia="Arial" w:hAnsi="Arial" w:cs="Arial"/>
          <w:spacing w:val="-11"/>
        </w:rPr>
        <w:t>v</w:t>
      </w:r>
      <w:r>
        <w:rPr>
          <w:rFonts w:ascii="Arial" w:eastAsia="Arial" w:hAnsi="Arial" w:cs="Arial"/>
        </w:rPr>
        <w:t>ae.</w:t>
      </w:r>
    </w:p>
    <w:p w14:paraId="10C43679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526A6785" w14:textId="4CDD0AE0" w:rsidR="00DA178C" w:rsidRDefault="00482CEA">
      <w:pPr>
        <w:spacing w:after="0" w:line="257" w:lineRule="auto"/>
        <w:ind w:left="385" w:right="6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2006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Prese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t: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w w:val="93"/>
        </w:rPr>
        <w:t>Created</w:t>
      </w:r>
      <w:r>
        <w:rPr>
          <w:rFonts w:ascii="Arial" w:eastAsia="Arial" w:hAnsi="Arial" w:cs="Arial"/>
          <w:spacing w:val="20"/>
          <w:w w:val="93"/>
        </w:rPr>
        <w:t xml:space="preserve"> </w:t>
      </w:r>
      <w:r>
        <w:rPr>
          <w:rFonts w:ascii="Arial" w:eastAsia="Arial" w:hAnsi="Arial" w:cs="Arial"/>
          <w:spacing w:val="-6"/>
          <w:w w:val="93"/>
        </w:rPr>
        <w:t>ov</w:t>
      </w:r>
      <w:r>
        <w:rPr>
          <w:rFonts w:ascii="Arial" w:eastAsia="Arial" w:hAnsi="Arial" w:cs="Arial"/>
          <w:w w:val="93"/>
        </w:rPr>
        <w:t>er</w:t>
      </w:r>
      <w:r>
        <w:rPr>
          <w:rFonts w:ascii="Arial" w:eastAsia="Arial" w:hAnsi="Arial" w:cs="Arial"/>
          <w:spacing w:val="2"/>
          <w:w w:val="93"/>
        </w:rPr>
        <w:t xml:space="preserve"> </w:t>
      </w:r>
      <w:r>
        <w:rPr>
          <w:rFonts w:ascii="Arial" w:eastAsia="Arial" w:hAnsi="Arial" w:cs="Arial"/>
          <w:w w:val="93"/>
        </w:rPr>
        <w:t>250</w:t>
      </w:r>
      <w:r>
        <w:rPr>
          <w:rFonts w:ascii="Arial" w:eastAsia="Arial" w:hAnsi="Arial" w:cs="Arial"/>
          <w:spacing w:val="-19"/>
          <w:w w:val="93"/>
        </w:rPr>
        <w:t xml:space="preserve"> </w:t>
      </w:r>
      <w:r>
        <w:rPr>
          <w:rFonts w:ascii="Arial" w:eastAsia="Arial" w:hAnsi="Arial" w:cs="Arial"/>
          <w:w w:val="93"/>
        </w:rPr>
        <w:t>extension</w:t>
      </w:r>
      <w:r>
        <w:rPr>
          <w:rFonts w:ascii="Arial" w:eastAsia="Arial" w:hAnsi="Arial" w:cs="Arial"/>
          <w:spacing w:val="6"/>
          <w:w w:val="93"/>
        </w:rPr>
        <w:t xml:space="preserve"> </w:t>
      </w:r>
      <w:r>
        <w:rPr>
          <w:rFonts w:ascii="Arial" w:eastAsia="Arial" w:hAnsi="Arial" w:cs="Arial"/>
          <w:w w:val="104"/>
        </w:rPr>
        <w:t>publ</w:t>
      </w:r>
      <w:r>
        <w:rPr>
          <w:rFonts w:ascii="Arial" w:eastAsia="Arial" w:hAnsi="Arial" w:cs="Arial"/>
          <w:spacing w:val="1"/>
          <w:w w:val="104"/>
        </w:rPr>
        <w:t>i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w w:val="101"/>
        </w:rPr>
        <w:t>ation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8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includi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6"/>
          <w:w w:val="94"/>
        </w:rPr>
        <w:t>c</w:t>
      </w:r>
      <w:r>
        <w:rPr>
          <w:rFonts w:ascii="Arial" w:eastAsia="Arial" w:hAnsi="Arial" w:cs="Arial"/>
          <w:w w:val="94"/>
        </w:rPr>
        <w:t>hapters</w:t>
      </w:r>
      <w:r>
        <w:rPr>
          <w:rFonts w:ascii="Arial" w:eastAsia="Arial" w:hAnsi="Arial" w:cs="Arial"/>
          <w:spacing w:val="-4"/>
          <w:w w:val="9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4"/>
        </w:rPr>
        <w:t>extension</w:t>
      </w:r>
      <w:r>
        <w:rPr>
          <w:rFonts w:ascii="Arial" w:eastAsia="Arial" w:hAnsi="Arial" w:cs="Arial"/>
          <w:spacing w:val="-4"/>
          <w:w w:val="94"/>
        </w:rPr>
        <w:t xml:space="preserve"> </w:t>
      </w:r>
      <w:r>
        <w:rPr>
          <w:rFonts w:ascii="Arial" w:eastAsia="Arial" w:hAnsi="Arial" w:cs="Arial"/>
          <w:spacing w:val="6"/>
        </w:rPr>
        <w:t>bo</w:t>
      </w:r>
      <w:r>
        <w:rPr>
          <w:rFonts w:ascii="Arial" w:eastAsia="Arial" w:hAnsi="Arial" w:cs="Arial"/>
        </w:rPr>
        <w:t>oks, curriculum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1"/>
        </w:rPr>
        <w:t>guides</w:t>
      </w:r>
      <w:r>
        <w:rPr>
          <w:rFonts w:ascii="Arial" w:eastAsia="Arial" w:hAnsi="Arial" w:cs="Arial"/>
          <w:spacing w:val="15"/>
          <w:w w:val="9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3"/>
        </w:rPr>
        <w:t>hand</w:t>
      </w:r>
      <w:r>
        <w:rPr>
          <w:rFonts w:ascii="Arial" w:eastAsia="Arial" w:hAnsi="Arial" w:cs="Arial"/>
          <w:spacing w:val="6"/>
          <w:w w:val="93"/>
        </w:rPr>
        <w:t>bo</w:t>
      </w:r>
      <w:r>
        <w:rPr>
          <w:rFonts w:ascii="Arial" w:eastAsia="Arial" w:hAnsi="Arial" w:cs="Arial"/>
          <w:w w:val="93"/>
        </w:rPr>
        <w:t>oks,</w:t>
      </w:r>
      <w:r>
        <w:rPr>
          <w:rFonts w:ascii="Arial" w:eastAsia="Arial" w:hAnsi="Arial" w:cs="Arial"/>
          <w:spacing w:val="24"/>
          <w:w w:val="93"/>
        </w:rPr>
        <w:t xml:space="preserve"> </w:t>
      </w:r>
      <w:r>
        <w:rPr>
          <w:rFonts w:ascii="Arial" w:eastAsia="Arial" w:hAnsi="Arial" w:cs="Arial"/>
        </w:rPr>
        <w:t>instructional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6"/>
        </w:rPr>
        <w:t>m</w:t>
      </w:r>
      <w:r>
        <w:rPr>
          <w:rFonts w:ascii="Arial" w:eastAsia="Arial" w:hAnsi="Arial" w:cs="Arial"/>
        </w:rPr>
        <w:t>ultimedia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93"/>
        </w:rPr>
        <w:t>pre</w:t>
      </w:r>
      <w:r>
        <w:rPr>
          <w:rFonts w:ascii="Arial" w:eastAsia="Arial" w:hAnsi="Arial" w:cs="Arial"/>
          <w:spacing w:val="1"/>
          <w:w w:val="93"/>
        </w:rPr>
        <w:t>s</w:t>
      </w:r>
      <w:r>
        <w:rPr>
          <w:rFonts w:ascii="Arial" w:eastAsia="Arial" w:hAnsi="Arial" w:cs="Arial"/>
          <w:w w:val="93"/>
        </w:rPr>
        <w:t>e</w:t>
      </w:r>
      <w:r>
        <w:rPr>
          <w:rFonts w:ascii="Arial" w:eastAsia="Arial" w:hAnsi="Arial" w:cs="Arial"/>
          <w:spacing w:val="-6"/>
          <w:w w:val="93"/>
        </w:rPr>
        <w:t>n</w:t>
      </w:r>
      <w:r>
        <w:rPr>
          <w:rFonts w:ascii="Arial" w:eastAsia="Arial" w:hAnsi="Arial" w:cs="Arial"/>
          <w:w w:val="93"/>
        </w:rPr>
        <w:t>tations,</w:t>
      </w:r>
      <w:r>
        <w:rPr>
          <w:rFonts w:ascii="Arial" w:eastAsia="Arial" w:hAnsi="Arial" w:cs="Arial"/>
          <w:spacing w:val="42"/>
          <w:w w:val="93"/>
        </w:rPr>
        <w:t xml:space="preserve"> 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eer-revie</w:t>
      </w:r>
      <w:r>
        <w:rPr>
          <w:rFonts w:ascii="Arial" w:eastAsia="Arial" w:hAnsi="Arial" w:cs="Arial"/>
          <w:spacing w:val="-5"/>
          <w:w w:val="93"/>
        </w:rPr>
        <w:t>w</w:t>
      </w:r>
      <w:r>
        <w:rPr>
          <w:rFonts w:ascii="Arial" w:eastAsia="Arial" w:hAnsi="Arial" w:cs="Arial"/>
          <w:w w:val="93"/>
        </w:rPr>
        <w:t>ed</w:t>
      </w:r>
      <w:r>
        <w:rPr>
          <w:rFonts w:ascii="Arial" w:eastAsia="Arial" w:hAnsi="Arial" w:cs="Arial"/>
          <w:spacing w:val="11"/>
          <w:w w:val="93"/>
        </w:rPr>
        <w:t xml:space="preserve"> </w:t>
      </w:r>
      <w:r>
        <w:rPr>
          <w:rFonts w:ascii="Arial" w:eastAsia="Arial" w:hAnsi="Arial" w:cs="Arial"/>
        </w:rPr>
        <w:t>ex- tension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publications,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6"/>
          <w:w w:val="92"/>
        </w:rPr>
        <w:t>w</w:t>
      </w:r>
      <w:r>
        <w:rPr>
          <w:rFonts w:ascii="Arial" w:eastAsia="Arial" w:hAnsi="Arial" w:cs="Arial"/>
          <w:w w:val="92"/>
        </w:rPr>
        <w:t>ebsites,</w:t>
      </w:r>
      <w:r>
        <w:rPr>
          <w:rFonts w:ascii="Arial" w:eastAsia="Arial" w:hAnsi="Arial" w:cs="Arial"/>
          <w:spacing w:val="21"/>
          <w:w w:val="92"/>
        </w:rPr>
        <w:t xml:space="preserve"> </w:t>
      </w:r>
      <w:r>
        <w:rPr>
          <w:rFonts w:ascii="Arial" w:eastAsia="Arial" w:hAnsi="Arial" w:cs="Arial"/>
        </w:rPr>
        <w:t>fact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1"/>
        </w:rPr>
        <w:t>she</w:t>
      </w:r>
      <w:r>
        <w:rPr>
          <w:rFonts w:ascii="Arial" w:eastAsia="Arial" w:hAnsi="Arial" w:cs="Arial"/>
          <w:spacing w:val="1"/>
          <w:w w:val="91"/>
        </w:rPr>
        <w:t>e</w:t>
      </w:r>
      <w:r>
        <w:rPr>
          <w:rFonts w:ascii="Arial" w:eastAsia="Arial" w:hAnsi="Arial" w:cs="Arial"/>
          <w:w w:val="91"/>
        </w:rPr>
        <w:t>ts,</w:t>
      </w:r>
      <w:r>
        <w:rPr>
          <w:rFonts w:ascii="Arial" w:eastAsia="Arial" w:hAnsi="Arial" w:cs="Arial"/>
          <w:spacing w:val="3"/>
          <w:w w:val="91"/>
        </w:rPr>
        <w:t xml:space="preserve"> </w:t>
      </w:r>
      <w:r>
        <w:rPr>
          <w:rFonts w:ascii="Arial" w:eastAsia="Arial" w:hAnsi="Arial" w:cs="Arial"/>
          <w:w w:val="91"/>
        </w:rPr>
        <w:t>newsletters,</w:t>
      </w:r>
      <w:del w:id="720" w:author="Ellis, James" w:date="2017-01-09T10:35:00Z">
        <w:r w:rsidDel="00175A03">
          <w:rPr>
            <w:rFonts w:ascii="Arial" w:eastAsia="Arial" w:hAnsi="Arial" w:cs="Arial"/>
            <w:w w:val="91"/>
          </w:rPr>
          <w:delText xml:space="preserve"> </w:delText>
        </w:r>
        <w:r w:rsidDel="00175A03">
          <w:rPr>
            <w:rFonts w:ascii="Arial" w:eastAsia="Arial" w:hAnsi="Arial" w:cs="Arial"/>
            <w:spacing w:val="10"/>
            <w:w w:val="91"/>
          </w:rPr>
          <w:delText xml:space="preserve"> </w:delText>
        </w:r>
      </w:del>
      <w:ins w:id="721" w:author="Ellis, James" w:date="2017-01-09T10:35:00Z">
        <w:r w:rsidR="00175A03">
          <w:rPr>
            <w:rFonts w:ascii="Arial" w:eastAsia="Arial" w:hAnsi="Arial" w:cs="Arial"/>
            <w:w w:val="91"/>
          </w:rPr>
          <w:t xml:space="preserve"> </w:t>
        </w:r>
      </w:ins>
      <w:r>
        <w:rPr>
          <w:rFonts w:ascii="Arial" w:eastAsia="Arial" w:hAnsi="Arial" w:cs="Arial"/>
        </w:rPr>
        <w:t>etc.</w:t>
      </w:r>
    </w:p>
    <w:p w14:paraId="57122F8F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6FB75D68" w14:textId="77777777" w:rsidR="00DA178C" w:rsidRDefault="00482CEA">
      <w:pPr>
        <w:spacing w:after="0" w:line="257" w:lineRule="auto"/>
        <w:ind w:left="385" w:right="6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2006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Pres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t: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92"/>
        </w:rPr>
        <w:t>Su</w:t>
      </w:r>
      <w:r>
        <w:rPr>
          <w:rFonts w:ascii="Arial" w:eastAsia="Arial" w:hAnsi="Arial" w:cs="Arial"/>
          <w:spacing w:val="6"/>
          <w:w w:val="92"/>
        </w:rPr>
        <w:t>p</w:t>
      </w:r>
      <w:r>
        <w:rPr>
          <w:rFonts w:ascii="Arial" w:eastAsia="Arial" w:hAnsi="Arial" w:cs="Arial"/>
          <w:w w:val="92"/>
        </w:rPr>
        <w:t>ervised</w:t>
      </w:r>
      <w:r>
        <w:rPr>
          <w:rFonts w:ascii="Arial" w:eastAsia="Arial" w:hAnsi="Arial" w:cs="Arial"/>
          <w:spacing w:val="30"/>
          <w:w w:val="9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90"/>
        </w:rPr>
        <w:t>ser</w:t>
      </w:r>
      <w:r>
        <w:rPr>
          <w:rFonts w:ascii="Arial" w:eastAsia="Arial" w:hAnsi="Arial" w:cs="Arial"/>
          <w:spacing w:val="-5"/>
          <w:w w:val="90"/>
        </w:rPr>
        <w:t>v</w:t>
      </w:r>
      <w:r>
        <w:rPr>
          <w:rFonts w:ascii="Arial" w:eastAsia="Arial" w:hAnsi="Arial" w:cs="Arial"/>
          <w:w w:val="90"/>
        </w:rPr>
        <w:t>ed</w:t>
      </w:r>
      <w:r>
        <w:rPr>
          <w:rFonts w:ascii="Arial" w:eastAsia="Arial" w:hAnsi="Arial" w:cs="Arial"/>
          <w:spacing w:val="28"/>
          <w:w w:val="90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committee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25+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graduate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stude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6"/>
        </w:rPr>
        <w:t>p</w:t>
      </w:r>
      <w:r>
        <w:rPr>
          <w:rFonts w:ascii="Arial" w:eastAsia="Arial" w:hAnsi="Arial" w:cs="Arial"/>
        </w:rPr>
        <w:t>er- vised</w:t>
      </w:r>
      <w:r>
        <w:rPr>
          <w:rFonts w:ascii="Arial" w:eastAsia="Arial" w:hAnsi="Arial" w:cs="Arial"/>
          <w:spacing w:val="-24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15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6"/>
        </w:rPr>
        <w:t>undergraduate</w:t>
      </w:r>
      <w:r>
        <w:rPr>
          <w:rFonts w:ascii="Arial" w:eastAsia="Arial" w:hAnsi="Arial" w:cs="Arial"/>
          <w:spacing w:val="15"/>
          <w:w w:val="96"/>
        </w:rPr>
        <w:t xml:space="preserve"> </w:t>
      </w:r>
      <w:r>
        <w:rPr>
          <w:rFonts w:ascii="Arial" w:eastAsia="Arial" w:hAnsi="Arial" w:cs="Arial"/>
          <w:w w:val="99"/>
        </w:rPr>
        <w:t>stud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99"/>
        </w:rPr>
        <w:t>ts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conducting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w w:val="96"/>
        </w:rPr>
        <w:t>inde</w:t>
      </w:r>
      <w:r>
        <w:rPr>
          <w:rFonts w:ascii="Arial" w:eastAsia="Arial" w:hAnsi="Arial" w:cs="Arial"/>
          <w:spacing w:val="7"/>
          <w:w w:val="96"/>
        </w:rPr>
        <w:t>p</w:t>
      </w:r>
      <w:r>
        <w:rPr>
          <w:rFonts w:ascii="Arial" w:eastAsia="Arial" w:hAnsi="Arial" w:cs="Arial"/>
          <w:w w:val="91"/>
        </w:rPr>
        <w:t>ende</w:t>
      </w:r>
      <w:r>
        <w:rPr>
          <w:rFonts w:ascii="Arial" w:eastAsia="Arial" w:hAnsi="Arial" w:cs="Arial"/>
          <w:spacing w:val="-6"/>
          <w:w w:val="91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0"/>
        </w:rPr>
        <w:t>re</w:t>
      </w:r>
      <w:r>
        <w:rPr>
          <w:rFonts w:ascii="Arial" w:eastAsia="Arial" w:hAnsi="Arial" w:cs="Arial"/>
          <w:spacing w:val="1"/>
          <w:w w:val="90"/>
        </w:rPr>
        <w:t>s</w:t>
      </w:r>
      <w:r>
        <w:rPr>
          <w:rFonts w:ascii="Arial" w:eastAsia="Arial" w:hAnsi="Arial" w:cs="Arial"/>
          <w:w w:val="90"/>
        </w:rPr>
        <w:t>ear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13"/>
        </w:rPr>
        <w:t>o</w:t>
      </w:r>
      <w:r>
        <w:rPr>
          <w:rFonts w:ascii="Arial" w:eastAsia="Arial" w:hAnsi="Arial" w:cs="Arial"/>
        </w:rPr>
        <w:t>jects.</w:t>
      </w:r>
    </w:p>
    <w:p w14:paraId="68876487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2D2871BA" w14:textId="56F71CDF" w:rsidR="00DA178C" w:rsidRDefault="00482CEA">
      <w:pPr>
        <w:spacing w:after="0" w:line="257" w:lineRule="auto"/>
        <w:ind w:left="385" w:right="62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1996</w:t>
      </w:r>
      <w:del w:id="722" w:author="Ellis, James" w:date="2017-01-09T10:35:00Z">
        <w:r w:rsidDel="00175A03">
          <w:rPr>
            <w:rFonts w:ascii="Arial" w:eastAsia="Arial" w:hAnsi="Arial" w:cs="Arial"/>
          </w:rPr>
          <w:delText xml:space="preserve">  </w:delText>
        </w:r>
      </w:del>
      <w:ins w:id="723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Prese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t: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Deli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</w:rPr>
        <w:t>ered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6"/>
          <w:w w:val="94"/>
        </w:rPr>
        <w:t>ov</w:t>
      </w:r>
      <w:r>
        <w:rPr>
          <w:rFonts w:ascii="Arial" w:eastAsia="Arial" w:hAnsi="Arial" w:cs="Arial"/>
          <w:w w:val="94"/>
        </w:rPr>
        <w:t>er</w:t>
      </w:r>
      <w:r>
        <w:rPr>
          <w:rFonts w:ascii="Arial" w:eastAsia="Arial" w:hAnsi="Arial" w:cs="Arial"/>
          <w:spacing w:val="33"/>
          <w:w w:val="94"/>
        </w:rPr>
        <w:t xml:space="preserve"> </w:t>
      </w:r>
      <w:r>
        <w:rPr>
          <w:rFonts w:ascii="Arial" w:eastAsia="Arial" w:hAnsi="Arial" w:cs="Arial"/>
        </w:rPr>
        <w:t>550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w w:val="94"/>
        </w:rPr>
        <w:t>extension</w:t>
      </w:r>
      <w:r>
        <w:rPr>
          <w:rFonts w:ascii="Arial" w:eastAsia="Arial" w:hAnsi="Arial" w:cs="Arial"/>
          <w:spacing w:val="32"/>
          <w:w w:val="94"/>
        </w:rPr>
        <w:t xml:space="preserve"> </w:t>
      </w:r>
      <w:r>
        <w:rPr>
          <w:rFonts w:ascii="Arial" w:eastAsia="Arial" w:hAnsi="Arial" w:cs="Arial"/>
          <w:w w:val="94"/>
        </w:rPr>
        <w:t>prese</w:t>
      </w:r>
      <w:r>
        <w:rPr>
          <w:rFonts w:ascii="Arial" w:eastAsia="Arial" w:hAnsi="Arial" w:cs="Arial"/>
          <w:spacing w:val="-5"/>
          <w:w w:val="94"/>
        </w:rPr>
        <w:t>n</w:t>
      </w:r>
      <w:r>
        <w:rPr>
          <w:rFonts w:ascii="Arial" w:eastAsia="Arial" w:hAnsi="Arial" w:cs="Arial"/>
          <w:w w:val="94"/>
        </w:rPr>
        <w:t>tations</w:t>
      </w:r>
      <w:r>
        <w:rPr>
          <w:rFonts w:ascii="Arial" w:eastAsia="Arial" w:hAnsi="Arial" w:cs="Arial"/>
          <w:spacing w:val="50"/>
          <w:w w:val="9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5"/>
          <w:w w:val="85"/>
        </w:rPr>
        <w:t>b</w:t>
      </w:r>
      <w:r>
        <w:rPr>
          <w:rFonts w:ascii="Arial" w:eastAsia="Arial" w:hAnsi="Arial" w:cs="Arial"/>
          <w:w w:val="85"/>
        </w:rPr>
        <w:t>ee</w:t>
      </w:r>
      <w:r>
        <w:rPr>
          <w:rFonts w:ascii="Arial" w:eastAsia="Arial" w:hAnsi="Arial" w:cs="Arial"/>
          <w:spacing w:val="39"/>
          <w:w w:val="85"/>
        </w:rPr>
        <w:t xml:space="preserve"> </w:t>
      </w:r>
      <w:r>
        <w:rPr>
          <w:rFonts w:ascii="Arial" w:eastAsia="Arial" w:hAnsi="Arial" w:cs="Arial"/>
        </w:rPr>
        <w:t>related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topics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30 </w:t>
      </w:r>
      <w:r>
        <w:rPr>
          <w:rFonts w:ascii="Arial" w:eastAsia="Arial" w:hAnsi="Arial" w:cs="Arial"/>
          <w:w w:val="95"/>
        </w:rPr>
        <w:t>cou</w:t>
      </w:r>
      <w:r>
        <w:rPr>
          <w:rFonts w:ascii="Arial" w:eastAsia="Arial" w:hAnsi="Arial" w:cs="Arial"/>
          <w:spacing w:val="-6"/>
          <w:w w:val="95"/>
        </w:rPr>
        <w:t>n</w:t>
      </w:r>
      <w:r>
        <w:rPr>
          <w:rFonts w:ascii="Arial" w:eastAsia="Arial" w:hAnsi="Arial" w:cs="Arial"/>
          <w:w w:val="95"/>
        </w:rPr>
        <w:t>tries</w:t>
      </w:r>
      <w:r>
        <w:rPr>
          <w:rFonts w:ascii="Arial" w:eastAsia="Arial" w:hAnsi="Arial" w:cs="Arial"/>
          <w:spacing w:val="22"/>
          <w:w w:val="95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six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tine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ts.</w:t>
      </w:r>
    </w:p>
    <w:p w14:paraId="039FA884" w14:textId="77777777" w:rsidR="00DA178C" w:rsidRDefault="00DA178C">
      <w:pPr>
        <w:spacing w:before="10" w:after="0" w:line="170" w:lineRule="exact"/>
        <w:rPr>
          <w:sz w:val="17"/>
          <w:szCs w:val="17"/>
        </w:rPr>
      </w:pPr>
    </w:p>
    <w:p w14:paraId="1F108F6B" w14:textId="611B8D9F" w:rsidR="00DA178C" w:rsidRDefault="00482CEA">
      <w:pPr>
        <w:spacing w:after="0" w:line="257" w:lineRule="auto"/>
        <w:ind w:left="385" w:right="63" w:hanging="2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2011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Prese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t: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8"/>
        </w:rPr>
        <w:t>T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95"/>
        </w:rPr>
        <w:t>distance</w:t>
      </w:r>
      <w:r>
        <w:rPr>
          <w:rFonts w:ascii="Arial" w:eastAsia="Arial" w:hAnsi="Arial" w:cs="Arial"/>
          <w:spacing w:val="10"/>
          <w:w w:val="95"/>
        </w:rPr>
        <w:t xml:space="preserve"> </w:t>
      </w:r>
      <w:r>
        <w:rPr>
          <w:rFonts w:ascii="Arial" w:eastAsia="Arial" w:hAnsi="Arial" w:cs="Arial"/>
          <w:w w:val="95"/>
        </w:rPr>
        <w:t>education,</w:t>
      </w:r>
      <w:r>
        <w:rPr>
          <w:rFonts w:ascii="Arial" w:eastAsia="Arial" w:hAnsi="Arial" w:cs="Arial"/>
          <w:spacing w:val="29"/>
          <w:w w:val="95"/>
        </w:rPr>
        <w:t xml:space="preserve"> </w:t>
      </w:r>
      <w:r>
        <w:rPr>
          <w:rFonts w:ascii="Arial" w:eastAsia="Arial" w:hAnsi="Arial" w:cs="Arial"/>
        </w:rPr>
        <w:t>3-credit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0"/>
        </w:rPr>
        <w:t>course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Apiculture.</w:t>
      </w:r>
      <w:del w:id="724" w:author="Ellis, James" w:date="2017-01-09T10:35:00Z">
        <w:r w:rsidDel="00175A03">
          <w:rPr>
            <w:rFonts w:ascii="Arial" w:eastAsia="Arial" w:hAnsi="Arial" w:cs="Arial"/>
          </w:rPr>
          <w:delText xml:space="preserve"> </w:delText>
        </w:r>
        <w:r w:rsidDel="00175A03">
          <w:rPr>
            <w:rFonts w:ascii="Arial" w:eastAsia="Arial" w:hAnsi="Arial" w:cs="Arial"/>
            <w:spacing w:val="16"/>
          </w:rPr>
          <w:delText xml:space="preserve"> </w:delText>
        </w:r>
      </w:del>
      <w:ins w:id="725" w:author="Ellis, James" w:date="2017-01-09T10:35:00Z">
        <w:r w:rsidR="00175A03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tire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90"/>
        </w:rPr>
        <w:t xml:space="preserve">course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w w:val="92"/>
        </w:rPr>
        <w:t>distance</w:t>
      </w:r>
      <w:r>
        <w:rPr>
          <w:rFonts w:ascii="Arial" w:eastAsia="Arial" w:hAnsi="Arial" w:cs="Arial"/>
          <w:spacing w:val="34"/>
          <w:w w:val="92"/>
        </w:rPr>
        <w:t xml:space="preserve"> </w:t>
      </w:r>
      <w:r>
        <w:rPr>
          <w:rFonts w:ascii="Arial" w:eastAsia="Arial" w:hAnsi="Arial" w:cs="Arial"/>
          <w:w w:val="92"/>
        </w:rPr>
        <w:t>based,</w:t>
      </w:r>
      <w:r>
        <w:rPr>
          <w:rFonts w:ascii="Arial" w:eastAsia="Arial" w:hAnsi="Arial" w:cs="Arial"/>
          <w:spacing w:val="4"/>
          <w:w w:val="92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w w:val="99"/>
        </w:rPr>
        <w:t>inn</w:t>
      </w:r>
      <w:r>
        <w:rPr>
          <w:rFonts w:ascii="Arial" w:eastAsia="Arial" w:hAnsi="Arial" w:cs="Arial"/>
          <w:spacing w:val="-6"/>
          <w:w w:val="99"/>
        </w:rPr>
        <w:t>o</w:t>
      </w:r>
      <w:r>
        <w:rPr>
          <w:rFonts w:ascii="Arial" w:eastAsia="Arial" w:hAnsi="Arial" w:cs="Arial"/>
          <w:spacing w:val="-12"/>
          <w:w w:val="104"/>
        </w:rPr>
        <w:t>v</w:t>
      </w:r>
      <w:r>
        <w:rPr>
          <w:rFonts w:ascii="Arial" w:eastAsia="Arial" w:hAnsi="Arial" w:cs="Arial"/>
          <w:w w:val="107"/>
        </w:rPr>
        <w:t>ati</w:t>
      </w:r>
      <w:r>
        <w:rPr>
          <w:rFonts w:ascii="Arial" w:eastAsia="Arial" w:hAnsi="Arial" w:cs="Arial"/>
          <w:spacing w:val="-6"/>
          <w:w w:val="107"/>
        </w:rPr>
        <w:t>v</w:t>
      </w:r>
      <w:r>
        <w:rPr>
          <w:rFonts w:ascii="Arial" w:eastAsia="Arial" w:hAnsi="Arial" w:cs="Arial"/>
          <w:w w:val="79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2"/>
        </w:rPr>
        <w:t>te</w:t>
      </w:r>
      <w:r>
        <w:rPr>
          <w:rFonts w:ascii="Arial" w:eastAsia="Arial" w:hAnsi="Arial" w:cs="Arial"/>
          <w:spacing w:val="-6"/>
          <w:w w:val="92"/>
        </w:rPr>
        <w:t>c</w:t>
      </w:r>
      <w:r>
        <w:rPr>
          <w:rFonts w:ascii="Arial" w:eastAsia="Arial" w:hAnsi="Arial" w:cs="Arial"/>
          <w:w w:val="92"/>
        </w:rPr>
        <w:t>hnologies</w:t>
      </w:r>
      <w:r>
        <w:rPr>
          <w:rFonts w:ascii="Arial" w:eastAsia="Arial" w:hAnsi="Arial" w:cs="Arial"/>
          <w:spacing w:val="22"/>
          <w:w w:val="9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tea</w:t>
      </w:r>
      <w:r>
        <w:rPr>
          <w:rFonts w:ascii="Arial" w:eastAsia="Arial" w:hAnsi="Arial" w:cs="Arial"/>
          <w:spacing w:val="-6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stude</w:t>
      </w:r>
      <w:r>
        <w:rPr>
          <w:rFonts w:ascii="Arial" w:eastAsia="Arial" w:hAnsi="Arial" w:cs="Arial"/>
          <w:spacing w:val="-5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>b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6"/>
          <w:w w:val="98"/>
        </w:rPr>
        <w:t>b</w:t>
      </w:r>
      <w:r>
        <w:rPr>
          <w:rFonts w:ascii="Arial" w:eastAsia="Arial" w:hAnsi="Arial" w:cs="Arial"/>
          <w:w w:val="87"/>
        </w:rPr>
        <w:t>ee</w:t>
      </w:r>
      <w:r>
        <w:rPr>
          <w:rFonts w:ascii="Arial" w:eastAsia="Arial" w:hAnsi="Arial" w:cs="Arial"/>
          <w:spacing w:val="-6"/>
          <w:w w:val="87"/>
        </w:rPr>
        <w:t>k</w:t>
      </w:r>
      <w:r>
        <w:rPr>
          <w:rFonts w:ascii="Arial" w:eastAsia="Arial" w:hAnsi="Arial" w:cs="Arial"/>
          <w:w w:val="79"/>
        </w:rPr>
        <w:t>ee</w:t>
      </w:r>
      <w:r>
        <w:rPr>
          <w:rFonts w:ascii="Arial" w:eastAsia="Arial" w:hAnsi="Arial" w:cs="Arial"/>
          <w:w w:val="98"/>
        </w:rPr>
        <w:t>ping.</w:t>
      </w:r>
    </w:p>
    <w:sectPr w:rsidR="00DA178C">
      <w:pgSz w:w="12240" w:h="15840"/>
      <w:pgMar w:top="1400" w:right="1320" w:bottom="280" w:left="1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11" w:author="Ellis, James" w:date="2017-01-09T10:22:00Z" w:initials="EJ">
    <w:p w14:paraId="441121FF" w14:textId="77777777" w:rsidR="00D67E31" w:rsidRDefault="00D67E31">
      <w:pPr>
        <w:pStyle w:val="CommentText"/>
      </w:pPr>
      <w:r>
        <w:rPr>
          <w:rStyle w:val="CommentReference"/>
        </w:rPr>
        <w:annotationRef/>
      </w:r>
      <w:r>
        <w:t xml:space="preserve">This sentence is a bit hard to understand. Can you brake it into multiple sentences? </w:t>
      </w:r>
    </w:p>
  </w:comment>
  <w:comment w:id="347" w:author="Ellis, James" w:date="2017-01-09T10:28:00Z" w:initials="EJ">
    <w:p w14:paraId="3A80A482" w14:textId="414F90F2" w:rsidR="00482CEA" w:rsidRDefault="00482CEA">
      <w:pPr>
        <w:pStyle w:val="CommentText"/>
      </w:pPr>
      <w:r>
        <w:rPr>
          <w:rStyle w:val="CommentReference"/>
        </w:rPr>
        <w:annotationRef/>
      </w:r>
      <w:r>
        <w:t xml:space="preserve">I like the pitfalls you note. However, you might follow each pitfall with a one sentence workaround. How do you plan to address each pitfall if you encounter them?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1121FF" w15:done="0"/>
  <w15:commentEx w15:paraId="3A80A4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lis, James">
    <w15:presenceInfo w15:providerId="AD" w15:userId="S-1-5-21-1308237860-4193317556-336787646-3366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A178C"/>
    <w:rsid w:val="001660F9"/>
    <w:rsid w:val="00175A03"/>
    <w:rsid w:val="001B41B4"/>
    <w:rsid w:val="00242DA8"/>
    <w:rsid w:val="00482CEA"/>
    <w:rsid w:val="004C2963"/>
    <w:rsid w:val="00AD0AC4"/>
    <w:rsid w:val="00D67E31"/>
    <w:rsid w:val="00DA178C"/>
    <w:rsid w:val="00F4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4892"/>
  <w15:docId w15:val="{8CEBEF2B-BBFC-4AFB-93CD-69127CA3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B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7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E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E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E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80/00218839.2016.115329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mailto:jdellis@ufl.edu" TargetMode="External"/><Relationship Id="rId10" Type="http://schemas.openxmlformats.org/officeDocument/2006/relationships/hyperlink" Target="http://dx.doi.org/10.1016/j.jinsphys.2012.03.015" TargetMode="External"/><Relationship Id="rId4" Type="http://schemas.openxmlformats.org/officeDocument/2006/relationships/hyperlink" Target="mailto:jcasa@ufl.edu" TargetMode="External"/><Relationship Id="rId9" Type="http://schemas.openxmlformats.org/officeDocument/2006/relationships/hyperlink" Target="http://dx.doi.org/10.1080/00218839.2016.1203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17</Pages>
  <Words>5143</Words>
  <Characters>29319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UF/IFAS</Company>
  <LinksUpToDate>false</LinksUpToDate>
  <CharactersWithSpaces>34394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Ellis, James</cp:lastModifiedBy>
  <cp:revision>9</cp:revision>
  <dcterms:created xsi:type="dcterms:W3CDTF">2017-01-06T15:52:00Z</dcterms:created>
  <dcterms:modified xsi:type="dcterms:W3CDTF">2017-01-09T15:37:00Z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LastSaved">
    <vt:filetime>2017-01-06T00:00:00Z</vt:filetime>
  </property>
</Properties>
</file>