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4"/>
          <w:szCs w:val="24"/>
        </w:rPr>
      </w:pPr>
      <w:del w:id="0" w:author="Unknown Author" w:date="2016-09-14T14:21:00Z">
        <w:r>
          <w:rPr>
            <w:sz w:val="24"/>
            <w:szCs w:val="24"/>
          </w:rPr>
          <w:tab/>
          <w:delText xml:space="preserve"> </w:delText>
          <w:tab/>
          <w:delText xml:space="preserve"> </w:delText>
          <w:tab/>
        </w:r>
      </w:del>
    </w:p>
    <w:p>
      <w:pPr>
        <w:pStyle w:val="Normal"/>
        <w:jc w:val="center"/>
        <w:rPr>
          <w:sz w:val="24"/>
          <w:szCs w:val="24"/>
        </w:rPr>
      </w:pPr>
      <w:del w:id="1" w:author="Unknown Author" w:date="2016-09-14T14:21:00Z">
        <w:r>
          <w:rPr>
            <w:sz w:val="24"/>
            <w:szCs w:val="24"/>
          </w:rPr>
          <w:delText>M</w:delText>
        </w:r>
      </w:del>
      <w:ins w:id="2" w:author="Unknown Author" w:date="2016-09-14T14:21:00Z">
        <w:r>
          <w:rPr>
            <w:sz w:val="24"/>
            <w:szCs w:val="24"/>
          </w:rPr>
          <w:t>M</w:t>
        </w:r>
      </w:ins>
      <w:r>
        <w:rPr>
          <w:sz w:val="24"/>
          <w:szCs w:val="24"/>
          <w:rPrChange w:id="0" w:author="Unknown Author" w:date="2016-09-14T14:20:00Z"/>
        </w:rPr>
        <w:t>ulti-Sensor Robot Swarm for Human Rescue and Vital Signs Monitoring</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1. Abstract</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 xml:space="preserve">Locating victims after a natural or man-made disaster is a dangerous and difficult task. Many environments after an earthquake, storm, or terrorist attack may contain unstable debris, toxic gases, or confined spaces created by collapsed structures. Not only does it place additional human lives at risk, humans may not be able to find buried or obscured victims using our limited senses. Robots have been used in search and rescue operations for two decades, but still suffer from key limitations. Recent advancements in swarm robotics, vital signs radar, computer vision, and thermal imagery can provide a potential improvement to the state of the art in rescue robotics. The goal of this research is to develop a </w:t>
      </w:r>
      <w:ins w:id="8" w:author="Lin,Jenshan" w:date="2016-09-12T15:31:00Z">
        <w:r>
          <w:rPr>
            <w:sz w:val="24"/>
            <w:szCs w:val="24"/>
          </w:rPr>
          <w:t xml:space="preserve">small </w:t>
        </w:r>
      </w:ins>
      <w:r>
        <w:rPr>
          <w:sz w:val="24"/>
          <w:szCs w:val="24"/>
          <w:rPrChange w:id="0" w:author="Unknown Author" w:date="2016-09-14T14:20:00Z"/>
        </w:rPr>
        <w:t>robot</w:t>
      </w:r>
      <w:ins w:id="10" w:author="Lin,Jenshan" w:date="2016-09-12T15:34:00Z">
        <w:r>
          <w:rPr>
            <w:sz w:val="24"/>
            <w:szCs w:val="24"/>
          </w:rPr>
          <w:t>ic distributed sensor</w:t>
        </w:r>
      </w:ins>
      <w:r>
        <w:rPr>
          <w:sz w:val="24"/>
          <w:szCs w:val="24"/>
          <w:rPrChange w:id="0" w:author="Unknown Author" w:date="2016-09-14T14:20:00Z"/>
        </w:rPr>
        <w:t xml:space="preserve"> platform </w:t>
      </w:r>
      <w:ins w:id="12" w:author="Lin,Jenshan" w:date="2016-09-12T15:34:00Z">
        <w:r>
          <w:rPr>
            <w:sz w:val="24"/>
            <w:szCs w:val="24"/>
          </w:rPr>
          <w:t xml:space="preserve">by </w:t>
        </w:r>
      </w:ins>
      <w:del w:id="13" w:author="Lin,Jenshan" w:date="2016-09-12T15:34:00Z">
        <w:r>
          <w:rPr>
            <w:sz w:val="24"/>
            <w:szCs w:val="24"/>
          </w:rPr>
          <w:delText xml:space="preserve">using </w:delText>
        </w:r>
      </w:del>
      <w:ins w:id="14" w:author="Lin,Jenshan" w:date="2016-09-12T15:34:00Z">
        <w:r>
          <w:rPr>
            <w:sz w:val="24"/>
            <w:szCs w:val="24"/>
          </w:rPr>
          <w:t xml:space="preserve">integrating </w:t>
        </w:r>
      </w:ins>
      <w:r>
        <w:rPr>
          <w:sz w:val="24"/>
          <w:szCs w:val="24"/>
          <w:rPrChange w:id="0" w:author="Unknown Author" w:date="2016-09-14T14:20:00Z"/>
        </w:rPr>
        <w:t xml:space="preserve">four sensor modalities: audio, radar, color vision, </w:t>
      </w:r>
      <w:del w:id="16" w:author="Lin,Jenshan" w:date="2016-09-12T15:33:00Z">
        <w:r>
          <w:rPr>
            <w:sz w:val="24"/>
            <w:szCs w:val="24"/>
          </w:rPr>
          <w:delText xml:space="preserve">or </w:delText>
        </w:r>
      </w:del>
      <w:ins w:id="17" w:author="Lin,Jenshan" w:date="2016-09-12T15:33:00Z">
        <w:r>
          <w:rPr>
            <w:sz w:val="24"/>
            <w:szCs w:val="24"/>
          </w:rPr>
          <w:t xml:space="preserve">and </w:t>
        </w:r>
      </w:ins>
      <w:r>
        <w:rPr>
          <w:sz w:val="24"/>
          <w:szCs w:val="24"/>
          <w:rPrChange w:id="0" w:author="Unknown Author" w:date="2016-09-14T14:20:00Z"/>
        </w:rPr>
        <w:t xml:space="preserve">thermal imagery, into a </w:t>
      </w:r>
      <w:del w:id="19" w:author="Lin,Jenshan" w:date="2016-09-12T15:35:00Z">
        <w:r>
          <w:rPr>
            <w:sz w:val="24"/>
            <w:szCs w:val="24"/>
          </w:rPr>
          <w:delText>robot platform</w:delText>
        </w:r>
      </w:del>
      <w:ins w:id="20" w:author="Lin,Jenshan" w:date="2016-09-12T15:35:00Z">
        <w:r>
          <w:rPr>
            <w:sz w:val="24"/>
            <w:szCs w:val="24"/>
          </w:rPr>
          <w:t>group of small robots</w:t>
        </w:r>
      </w:ins>
      <w:r>
        <w:rPr>
          <w:sz w:val="24"/>
          <w:szCs w:val="24"/>
          <w:rPrChange w:id="0" w:author="Unknown Author" w:date="2016-09-14T14:20:00Z"/>
        </w:rPr>
        <w:t xml:space="preserve">. The different sensor modalities </w:t>
      </w:r>
      <w:ins w:id="22" w:author="Lin,Jenshan" w:date="2016-09-12T15:36:00Z">
        <w:r>
          <w:rPr>
            <w:sz w:val="24"/>
            <w:szCs w:val="24"/>
          </w:rPr>
          <w:t xml:space="preserve">on different robots </w:t>
        </w:r>
      </w:ins>
      <w:r>
        <w:rPr>
          <w:sz w:val="24"/>
          <w:szCs w:val="24"/>
          <w:rPrChange w:id="0" w:author="Unknown Author" w:date="2016-09-14T14:20:00Z"/>
        </w:rPr>
        <w:t>will work together to accomplish the task of mapping an unknown interior space and locating and monitoring the vital signs of obscured humans, relaying this information to a remote human operator.</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2. Need/Goals</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Natural disasters or terrorist attacks present a great hazard to humans dealing with the aftermath. One solution to limiting the human risk is through the use of robots. Two excellent examples of this are after the 2011 Japan earthquake and after the 9/11 2001 terrorist attacks [1,2]. [2] offers a detailed post-hoc analysis of the strengths and weakness of real world search and rescue robots. First, robots are typically human-transported and human-operated, and most observed problems resulted from human error</w:t>
      </w:r>
      <w:ins w:id="28" w:author="Lin,Jenshan" w:date="2016-09-12T15:37:00Z">
        <w:r>
          <w:rPr>
            <w:sz w:val="24"/>
            <w:szCs w:val="24"/>
          </w:rPr>
          <w:t>s</w:t>
        </w:r>
      </w:ins>
      <w:r>
        <w:rPr>
          <w:sz w:val="24"/>
          <w:szCs w:val="24"/>
          <w:rPrChange w:id="0" w:author="Unknown Author" w:date="2016-09-14T14:20:00Z"/>
        </w:rPr>
        <w:t xml:space="preserve"> due to cognitive fatigue in a highly stressed and sleep-deprived state. Second, due to necessary human operators, robots were inefficiently used, as they could not operate autonomously. Finally, they had too few sensors to be useful, at most containing a visible and infrared camera, both of which simply relayed images rather than exploiting any on-board computer vision. Additionally, there is still a dearth of commercial search and rescue robots [3]. Clearly, this shows the need for a type of search and rescue robot which is at least semi-autonomous, is low-power, has multiple sensor modalities, and is relatively inexpensive. Any robot in this situation has three primary tasks: mapping an unknown interior space, locating human victims, and assessing their health status. The goal of this proposal is to design, build and test a multi-sensor, multi-robot system to accomplish these tasks. A full implementation would also consider the mechanical robustness and navigability in rough terrain</w:t>
      </w:r>
      <w:ins w:id="30" w:author="Lin,Jenshan" w:date="2016-09-12T15:39:00Z">
        <w:r>
          <w:rPr>
            <w:sz w:val="24"/>
            <w:szCs w:val="24"/>
          </w:rPr>
          <w:t>,</w:t>
        </w:r>
      </w:ins>
      <w:del w:id="31" w:author="Lin,Jenshan" w:date="2016-09-12T15:39:00Z">
        <w:r>
          <w:rPr>
            <w:sz w:val="24"/>
            <w:szCs w:val="24"/>
          </w:rPr>
          <w:delText>;</w:delText>
        </w:r>
      </w:del>
      <w:r>
        <w:rPr>
          <w:sz w:val="24"/>
          <w:szCs w:val="24"/>
          <w:rPrChange w:id="0" w:author="Unknown Author" w:date="2016-09-14T14:20:00Z"/>
        </w:rPr>
        <w:t xml:space="preserve"> </w:t>
      </w:r>
      <w:ins w:id="33" w:author="Lin,Jenshan" w:date="2016-09-12T15:39:00Z">
        <w:r>
          <w:rPr>
            <w:sz w:val="24"/>
            <w:szCs w:val="24"/>
          </w:rPr>
          <w:t xml:space="preserve">but </w:t>
        </w:r>
      </w:ins>
      <w:r>
        <w:rPr>
          <w:sz w:val="24"/>
          <w:szCs w:val="24"/>
          <w:rPrChange w:id="0" w:author="Unknown Author" w:date="2016-09-14T14:20:00Z"/>
        </w:rPr>
        <w:t xml:space="preserve">this mechatronic design is beyond the scope of </w:t>
      </w:r>
      <w:del w:id="35" w:author="Lin,Jenshan" w:date="2016-09-12T15:40:00Z">
        <w:r>
          <w:rPr>
            <w:sz w:val="24"/>
            <w:szCs w:val="24"/>
          </w:rPr>
          <w:delText xml:space="preserve">the </w:delText>
        </w:r>
      </w:del>
      <w:ins w:id="36" w:author="Lin,Jenshan" w:date="2016-09-12T15:40:00Z">
        <w:r>
          <w:rPr>
            <w:sz w:val="24"/>
            <w:szCs w:val="24"/>
          </w:rPr>
          <w:t>this</w:t>
        </w:r>
      </w:ins>
      <w:ins w:id="37" w:author="Lin,Jenshan" w:date="2016-09-12T15:39:00Z">
        <w:r>
          <w:rPr>
            <w:sz w:val="24"/>
            <w:szCs w:val="24"/>
          </w:rPr>
          <w:t xml:space="preserve"> proposed </w:t>
        </w:r>
      </w:ins>
      <w:r>
        <w:rPr>
          <w:sz w:val="24"/>
          <w:szCs w:val="24"/>
          <w:rPrChange w:id="0" w:author="Unknown Author" w:date="2016-09-14T14:20:00Z"/>
        </w:rPr>
        <w:t>work.</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3. Method</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 xml:space="preserve">Our proposed solution is to use a swarm-based approach, with </w:t>
      </w:r>
      <w:ins w:id="43" w:author="Lin,Jenshan" w:date="2016-09-12T15:44:00Z">
        <w:r>
          <w:rPr>
            <w:sz w:val="24"/>
            <w:szCs w:val="24"/>
          </w:rPr>
          <w:t xml:space="preserve">three </w:t>
        </w:r>
      </w:ins>
      <w:r>
        <w:rPr>
          <w:sz w:val="24"/>
          <w:szCs w:val="24"/>
          <w:rPrChange w:id="0" w:author="Unknown Author" w:date="2016-09-14T14:20:00Z"/>
        </w:rPr>
        <w:t xml:space="preserve">teams of robots individually equipped with either visible imaging, thermal imaging, or vital signs radar. </w:t>
      </w:r>
      <w:ins w:id="45" w:author="Lin,Jenshan" w:date="2016-09-12T15:58:00Z">
        <w:r>
          <w:rPr>
            <w:sz w:val="24"/>
            <w:szCs w:val="24"/>
          </w:rPr>
          <w:t xml:space="preserve">The distributed sensing approach </w:t>
        </w:r>
      </w:ins>
      <w:ins w:id="46" w:author="Lin,Jenshan" w:date="2016-09-12T15:55:00Z">
        <w:r>
          <w:rPr>
            <w:sz w:val="24"/>
            <w:szCs w:val="24"/>
          </w:rPr>
          <w:t xml:space="preserve">separates sensor modalities in three teams </w:t>
        </w:r>
      </w:ins>
      <w:ins w:id="47" w:author="Lin,Jenshan" w:date="2016-09-12T15:58:00Z">
        <w:r>
          <w:rPr>
            <w:sz w:val="24"/>
            <w:szCs w:val="24"/>
          </w:rPr>
          <w:t xml:space="preserve">to </w:t>
        </w:r>
      </w:ins>
      <w:ins w:id="48" w:author="Lin,Jenshan" w:date="2016-09-12T15:55:00Z">
        <w:r>
          <w:rPr>
            <w:sz w:val="24"/>
            <w:szCs w:val="24"/>
          </w:rPr>
          <w:t xml:space="preserve">reduce the payload </w:t>
        </w:r>
      </w:ins>
      <w:ins w:id="49" w:author="Lin,Jenshan" w:date="2016-09-12T15:56:00Z">
        <w:r>
          <w:rPr>
            <w:sz w:val="24"/>
            <w:szCs w:val="24"/>
          </w:rPr>
          <w:t xml:space="preserve">and power consumption </w:t>
        </w:r>
      </w:ins>
      <w:ins w:id="50" w:author="Lin,Jenshan" w:date="2016-09-12T15:55:00Z">
        <w:r>
          <w:rPr>
            <w:sz w:val="24"/>
            <w:szCs w:val="24"/>
          </w:rPr>
          <w:t>on each small robot</w:t>
        </w:r>
      </w:ins>
      <w:ins w:id="51" w:author="Lin,Jenshan" w:date="2016-09-12T15:57:00Z">
        <w:r>
          <w:rPr>
            <w:sz w:val="24"/>
            <w:szCs w:val="24"/>
          </w:rPr>
          <w:t xml:space="preserve">, yet the robots </w:t>
        </w:r>
      </w:ins>
      <w:ins w:id="52" w:author="Lin,Jenshan" w:date="2016-09-12T16:02:00Z">
        <w:r>
          <w:rPr>
            <w:sz w:val="24"/>
            <w:szCs w:val="24"/>
          </w:rPr>
          <w:t>will</w:t>
        </w:r>
      </w:ins>
      <w:ins w:id="53" w:author="Lin,Jenshan" w:date="2016-09-12T15:57:00Z">
        <w:r>
          <w:rPr>
            <w:sz w:val="24"/>
            <w:szCs w:val="24"/>
          </w:rPr>
          <w:t xml:space="preserve"> work together to perform three </w:t>
        </w:r>
      </w:ins>
      <w:ins w:id="54" w:author="Lin,Jenshan" w:date="2016-09-12T15:59:00Z">
        <w:r>
          <w:rPr>
            <w:sz w:val="24"/>
            <w:szCs w:val="24"/>
          </w:rPr>
          <w:t xml:space="preserve">sensor </w:t>
        </w:r>
      </w:ins>
      <w:ins w:id="55" w:author="Lin,Jenshan" w:date="2016-09-12T15:57:00Z">
        <w:r>
          <w:rPr>
            <w:sz w:val="24"/>
            <w:szCs w:val="24"/>
          </w:rPr>
          <w:t>functions</w:t>
        </w:r>
      </w:ins>
      <w:ins w:id="56" w:author="Lin,Jenshan" w:date="2016-09-12T15:59:00Z">
        <w:r>
          <w:rPr>
            <w:sz w:val="24"/>
            <w:szCs w:val="24"/>
          </w:rPr>
          <w:t xml:space="preserve"> and accomplish the mission</w:t>
        </w:r>
      </w:ins>
      <w:ins w:id="57" w:author="Lin,Jenshan" w:date="2016-09-12T15:55:00Z">
        <w:r>
          <w:rPr>
            <w:sz w:val="24"/>
            <w:szCs w:val="24"/>
          </w:rPr>
          <w:t xml:space="preserve">. </w:t>
        </w:r>
      </w:ins>
      <w:r>
        <w:rPr>
          <w:sz w:val="24"/>
          <w:szCs w:val="24"/>
          <w:rPrChange w:id="0" w:author="Unknown Author" w:date="2016-09-14T14:20:00Z"/>
        </w:rPr>
        <w:t>Additionally, each robot would be equipped with two-way audio for communication and monitoring of victims; and wireless communication between robots and between individual robots and the operator. Each robot team would perform different tasks, and work to form a consensus on the map of the interior space location and status of victims. The actions and abilities of each team along with the current state of the art are described below.</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 xml:space="preserve">For this initial iteration, there are three teams of unmanned ground vehicles (UGVs) (four-wheel drive robots), although the same approach could use </w:t>
      </w:r>
      <w:del w:id="61" w:author="Lin,Jenshan" w:date="2016-09-12T15:41:00Z">
        <w:r>
          <w:rPr>
            <w:sz w:val="24"/>
            <w:szCs w:val="24"/>
          </w:rPr>
          <w:delText xml:space="preserve">and </w:delText>
        </w:r>
      </w:del>
      <w:ins w:id="62" w:author="Lin,Jenshan" w:date="2016-09-12T15:41:00Z">
        <w:r>
          <w:rPr>
            <w:sz w:val="24"/>
            <w:szCs w:val="24"/>
          </w:rPr>
          <w:t xml:space="preserve">a </w:t>
        </w:r>
      </w:ins>
      <w:r>
        <w:rPr>
          <w:sz w:val="24"/>
          <w:szCs w:val="24"/>
          <w:rPrChange w:id="0" w:author="Unknown Author" w:date="2016-09-14T14:20:00Z"/>
        </w:rPr>
        <w:t>combination of unmanned aerial vehicles and UGVs. Robot-robot and robot-operator communication will be accomplished by ZigBee (http://www.zigbee.org/en/index.asp). Additionally, intra-robot distances can be measured via received signal strength indication (RSSI) as in [4]. If available, RTK GPS can be used to provide absolute coordinates, though this may not always be reliable in a deeply buried space.</w:t>
      </w:r>
    </w:p>
    <w:p>
      <w:pPr>
        <w:pStyle w:val="Normal"/>
        <w:rPr>
          <w:sz w:val="24"/>
          <w:szCs w:val="24"/>
        </w:rPr>
      </w:pPr>
      <w:r>
        <w:rPr>
          <w:sz w:val="24"/>
          <w:szCs w:val="24"/>
          <w:rPrChange w:id="0" w:author="Unknown Author" w:date="2016-09-14T14:20:00Z"/>
        </w:rPr>
      </w:r>
    </w:p>
    <w:p>
      <w:pPr>
        <w:pStyle w:val="Normal"/>
        <w:rPr/>
      </w:pPr>
      <w:r>
        <w:rPr>
          <w:sz w:val="24"/>
          <w:szCs w:val="24"/>
          <w:rPrChange w:id="0" w:author="Unknown Author" w:date="2016-09-14T14:20:00Z"/>
        </w:rPr>
        <w:t xml:space="preserve">The tasks of the teams consist of: first, mapping the space; second, locating potential victims; finally, confirming the health status of the victims. The mapping function is initially performed by the </w:t>
      </w:r>
      <w:del w:id="66" w:author="Lin,Jenshan" w:date="2016-09-12T15:45:00Z">
        <w:r>
          <w:rPr>
            <w:sz w:val="24"/>
            <w:szCs w:val="24"/>
          </w:rPr>
          <w:delText xml:space="preserve">visible </w:delText>
        </w:r>
      </w:del>
      <w:ins w:id="67" w:author="Lin,Jenshan" w:date="2016-09-12T15:45:00Z">
        <w:r>
          <w:rPr>
            <w:sz w:val="24"/>
            <w:szCs w:val="24"/>
          </w:rPr>
          <w:t xml:space="preserve">vision </w:t>
        </w:r>
      </w:ins>
      <w:r>
        <w:rPr>
          <w:sz w:val="24"/>
          <w:szCs w:val="24"/>
          <w:rPrChange w:id="0" w:author="Unknown Author" w:date="2016-09-14T14:20:00Z"/>
        </w:rPr>
        <w:t xml:space="preserve">team, using two broad strategies. In the well-studied field of swarm robotics, the first strategy is known as “collective exploration,” in particular, area coverage and swarm-guided navigation, similar to the behavior of ants or bees [5]. Agents act to maximally cover the space and map it out. This has been accomplished previously with pre-deployed sensor nodes [4,6]. </w:t>
      </w:r>
      <w:commentRangeStart w:id="0"/>
      <w:r>
        <w:rPr>
          <w:sz w:val="24"/>
          <w:szCs w:val="24"/>
          <w:rPrChange w:id="0" w:author="Unknown Author" w:date="2016-09-14T14:20:00Z"/>
        </w:rPr>
        <w:t>In our case, by combining computer vision from multiple camera-equipped UGVs, we can achieve stereoscopic vision, effectively creating a three dimensional map of the interior space.</w:t>
      </w:r>
      <w:ins w:id="70" w:author="Unknown Author" w:date="2016-09-14T14:22:00Z">
        <w:r>
          <w:rPr>
            <w:sz w:val="24"/>
            <w:szCs w:val="24"/>
          </w:rPr>
          <w:t xml:space="preserve"> </w:t>
        </w:r>
      </w:ins>
      <w:ins w:id="71" w:author="Unknown Author" w:date="2016-09-14T14:22:00Z">
        <w:r>
          <w:rPr>
            <w:sz w:val="24"/>
            <w:szCs w:val="24"/>
          </w:rPr>
          <w:t>The computational load is well within the capababilities of the Jetson  (www.nvidia.com/object/jetson-tk1-embedded-dev-kit.html). Additionally, radar ca</w:t>
        </w:r>
      </w:ins>
      <w:ins w:id="72" w:author="Unknown Author" w:date="2016-09-14T14:23:00Z">
        <w:r>
          <w:rPr>
            <w:sz w:val="24"/>
            <w:szCs w:val="24"/>
          </w:rPr>
          <w:t>n be used to map the space, as in [7].</w:t>
        </w:r>
      </w:ins>
      <w:r>
        <w:rPr>
          <w:sz w:val="24"/>
          <w:szCs w:val="24"/>
          <w:rPrChange w:id="0" w:author="Unknown Author" w:date="2016-09-14T14:20:00Z"/>
        </w:rPr>
        <w:t xml:space="preserve"> </w:t>
      </w:r>
      <w:ins w:id="74" w:author="Unknown Author" w:date="2016-09-14T14:23:00Z">
        <w:r>
          <w:rPr>
            <w:sz w:val="24"/>
            <w:szCs w:val="24"/>
          </w:rPr>
          <w:t>This offers redundancy an</w:t>
        </w:r>
      </w:ins>
      <w:ins w:id="75" w:author="Unknown Author" w:date="2016-09-14T14:24:00Z">
        <w:r>
          <w:rPr>
            <w:sz w:val="24"/>
            <w:szCs w:val="24"/>
          </w:rPr>
          <w:t xml:space="preserve">d the ability to see glass. </w:t>
        </w:r>
      </w:ins>
      <w:del w:id="76" w:author="Unknown Author" w:date="2016-09-14T14:24:00Z">
        <w:r>
          <w:rPr>
            <w:sz w:val="24"/>
            <w:szCs w:val="24"/>
          </w:rPr>
          <w:commentReference w:id="1"/>
        </w:r>
      </w:del>
      <w:commentRangeEnd w:id="0"/>
      <w:r>
        <w:commentReference w:id="0"/>
      </w:r>
      <w:r>
        <w:rPr>
          <w:sz w:val="24"/>
          <w:szCs w:val="24"/>
          <w:rPrChange w:id="0" w:author="Unknown Author" w:date="2016-09-14T14:20:00Z"/>
        </w:rPr>
        <w:t xml:space="preserve">Combined with RSSI, area coverage is achieved without pre-deployed nodes. </w:t>
      </w:r>
      <w:del w:id="78" w:author="Unknown Author" w:date="2016-09-14T14:23:00Z">
        <w:r>
          <w:rPr>
            <w:sz w:val="24"/>
            <w:szCs w:val="24"/>
          </w:rPr>
          <w:delText>If necessary, radar can be used to gauge absolute distances, though it may be more efficacious to reserve the radar team for vital signs estimation.</w:delText>
          <w:rPrChange w:id="0" w:author="Unknown Author" w:date="2016-09-14T14:20:00Z"/>
        </w:r>
      </w:del>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In the second step, the goal is localization of victims. There are six possible scenarios: unobscured victim, partially obscured victim, and fully obscured victim; the victim may be alive or dead. In all three scenarios with a living victim, cries for help may be detected through audio. If the victim is fully or partially visible, the now area-covered</w:t>
      </w:r>
      <w:ins w:id="81" w:author="Lin,Jenshan" w:date="2016-09-12T15:49:00Z">
        <w:r>
          <w:rPr>
            <w:sz w:val="24"/>
            <w:szCs w:val="24"/>
          </w:rPr>
          <w:t xml:space="preserve"> robots</w:t>
        </w:r>
      </w:ins>
      <w:r>
        <w:rPr>
          <w:sz w:val="24"/>
          <w:szCs w:val="24"/>
          <w:rPrChange w:id="0" w:author="Unknown Author" w:date="2016-09-14T14:20:00Z"/>
        </w:rPr>
        <w:t xml:space="preserve"> can use computer vision to detect them [</w:t>
      </w:r>
      <w:del w:id="83" w:author="Unknown Author" w:date="2016-09-14T14:31:00Z">
        <w:r>
          <w:rPr>
            <w:sz w:val="24"/>
            <w:szCs w:val="24"/>
          </w:rPr>
          <w:delText>7</w:delText>
        </w:r>
      </w:del>
      <w:ins w:id="84" w:author="Unknown Author" w:date="2016-09-14T14:31:00Z">
        <w:r>
          <w:rPr>
            <w:sz w:val="24"/>
            <w:szCs w:val="24"/>
          </w:rPr>
          <w:t>8</w:t>
        </w:r>
      </w:ins>
      <w:r>
        <w:rPr>
          <w:sz w:val="24"/>
          <w:szCs w:val="24"/>
          <w:rPrChange w:id="0" w:author="Unknown Author" w:date="2016-09-14T14:20:00Z"/>
        </w:rPr>
        <w:t xml:space="preserve">], perhaps using the recently developed and extremely powerful technique of </w:t>
      </w:r>
      <w:commentRangeStart w:id="2"/>
      <w:r>
        <w:rPr>
          <w:sz w:val="24"/>
          <w:szCs w:val="24"/>
          <w:rPrChange w:id="0" w:author="Unknown Author" w:date="2016-09-14T14:20:00Z"/>
        </w:rPr>
        <w:t xml:space="preserve">convolutional neural networks </w:t>
      </w:r>
      <w:del w:id="87" w:author="Unknown Author" w:date="2016-09-14T14:27:00Z">
        <w:r>
          <w:rPr>
            <w:sz w:val="24"/>
            <w:szCs w:val="24"/>
          </w:rPr>
          <w:commentReference w:id="3"/>
        </w:r>
      </w:del>
      <w:commentRangeEnd w:id="2"/>
      <w:r>
        <w:commentReference w:id="2"/>
      </w:r>
      <w:r>
        <w:rPr>
          <w:sz w:val="24"/>
          <w:szCs w:val="24"/>
          <w:rPrChange w:id="0" w:author="Unknown Author" w:date="2016-09-14T14:20:00Z"/>
        </w:rPr>
        <w:t>[</w:t>
      </w:r>
      <w:del w:id="89" w:author="Unknown Author" w:date="2016-09-14T14:31:00Z">
        <w:r>
          <w:rPr>
            <w:sz w:val="24"/>
            <w:szCs w:val="24"/>
          </w:rPr>
          <w:delText>8</w:delText>
        </w:r>
      </w:del>
      <w:ins w:id="90" w:author="Unknown Author" w:date="2016-09-14T14:31:00Z">
        <w:r>
          <w:rPr>
            <w:sz w:val="24"/>
            <w:szCs w:val="24"/>
          </w:rPr>
          <w:t>9</w:t>
        </w:r>
      </w:ins>
      <w:r>
        <w:rPr>
          <w:sz w:val="24"/>
          <w:szCs w:val="24"/>
          <w:rPrChange w:id="0" w:author="Unknown Author" w:date="2016-09-14T14:20:00Z"/>
        </w:rPr>
        <w:t xml:space="preserve">]. The thermal imaging team uses the interior map established by the </w:t>
      </w:r>
      <w:del w:id="92" w:author="Lin,Jenshan" w:date="2016-09-12T15:49:00Z">
        <w:r>
          <w:rPr>
            <w:sz w:val="24"/>
            <w:szCs w:val="24"/>
          </w:rPr>
          <w:delText xml:space="preserve">visible </w:delText>
        </w:r>
      </w:del>
      <w:ins w:id="93" w:author="Lin,Jenshan" w:date="2016-09-12T15:49:00Z">
        <w:r>
          <w:rPr>
            <w:sz w:val="24"/>
            <w:szCs w:val="24"/>
          </w:rPr>
          <w:t xml:space="preserve">vision </w:t>
        </w:r>
      </w:ins>
      <w:r>
        <w:rPr>
          <w:sz w:val="24"/>
          <w:szCs w:val="24"/>
          <w:rPrChange w:id="0" w:author="Unknown Author" w:date="2016-09-14T14:20:00Z"/>
        </w:rPr>
        <w:t>team to locate victims by body heat, a well</w:t>
      </w:r>
      <w:ins w:id="95" w:author="Lin,Jenshan" w:date="2016-09-12T15:50:00Z">
        <w:r>
          <w:rPr>
            <w:sz w:val="24"/>
            <w:szCs w:val="24"/>
          </w:rPr>
          <w:t>-</w:t>
        </w:r>
      </w:ins>
      <w:del w:id="96" w:author="Lin,Jenshan" w:date="2016-09-12T15:50:00Z">
        <w:r>
          <w:rPr>
            <w:sz w:val="24"/>
            <w:szCs w:val="24"/>
          </w:rPr>
          <w:delText xml:space="preserve"> </w:delText>
        </w:r>
      </w:del>
      <w:r>
        <w:rPr>
          <w:sz w:val="24"/>
          <w:szCs w:val="24"/>
          <w:rPrChange w:id="0" w:author="Unknown Author" w:date="2016-09-14T14:20:00Z"/>
        </w:rPr>
        <w:t>established technique in search and rescue robotics [</w:t>
      </w:r>
      <w:del w:id="98" w:author="Unknown Author" w:date="2016-09-14T14:31:00Z">
        <w:r>
          <w:rPr>
            <w:sz w:val="24"/>
            <w:szCs w:val="24"/>
          </w:rPr>
          <w:delText>9</w:delText>
        </w:r>
      </w:del>
      <w:ins w:id="99" w:author="Unknown Author" w:date="2016-09-14T14:31:00Z">
        <w:r>
          <w:rPr>
            <w:sz w:val="24"/>
            <w:szCs w:val="24"/>
          </w:rPr>
          <w:t>10</w:t>
        </w:r>
      </w:ins>
      <w:r>
        <w:rPr>
          <w:sz w:val="24"/>
          <w:szCs w:val="24"/>
          <w:rPrChange w:id="0" w:author="Unknown Author" w:date="2016-09-14T14:20:00Z"/>
        </w:rPr>
        <w:t>].</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At this step, the teams act in the swarm behaviors of “aggregation” and “consensus forming” [5]. Potential victims are surrounded by UGVs from all three teams. It would be undesirable for all agents to surround one victim and cease searching, so the technique of probabilistic finite state machines (PFSM) [1</w:t>
      </w:r>
      <w:del w:id="103" w:author="Unknown Author" w:date="2016-09-14T14:31:00Z">
        <w:r>
          <w:rPr>
            <w:sz w:val="24"/>
            <w:szCs w:val="24"/>
          </w:rPr>
          <w:delText>0</w:delText>
        </w:r>
      </w:del>
      <w:ins w:id="104" w:author="Unknown Author" w:date="2016-09-14T14:31:00Z">
        <w:r>
          <w:rPr>
            <w:sz w:val="24"/>
            <w:szCs w:val="24"/>
          </w:rPr>
          <w:t>1</w:t>
        </w:r>
      </w:ins>
      <w:r>
        <w:rPr>
          <w:sz w:val="24"/>
          <w:szCs w:val="24"/>
          <w:rPrChange w:id="0" w:author="Unknown Author" w:date="2016-09-14T14:20:00Z"/>
        </w:rPr>
        <w:t>] can be used to permit some robots to randomly continue the search effort. Computer vision, thermal imaging, and vital signs radar can be used simultaneously to confirm the presence and health of a victim using data fusion [1</w:t>
      </w:r>
      <w:del w:id="106" w:author="Unknown Author" w:date="2016-09-14T14:31:00Z">
        <w:r>
          <w:rPr>
            <w:sz w:val="24"/>
            <w:szCs w:val="24"/>
          </w:rPr>
          <w:delText>1</w:delText>
        </w:r>
      </w:del>
      <w:ins w:id="107" w:author="Unknown Author" w:date="2016-09-14T14:31:00Z">
        <w:r>
          <w:rPr>
            <w:sz w:val="24"/>
            <w:szCs w:val="24"/>
          </w:rPr>
          <w:t>2</w:t>
        </w:r>
      </w:ins>
      <w:r>
        <w:rPr>
          <w:sz w:val="24"/>
          <w:szCs w:val="24"/>
          <w:rPrChange w:id="0" w:author="Unknown Author" w:date="2016-09-14T14:20:00Z"/>
        </w:rPr>
        <w:t xml:space="preserve">]. Most important among these is vital signs radar, a long established technique for measuring heartbeat and respiration using radar. Recent advancements allow for chip-scale radar systems, as well as cancellation of random body movements </w:t>
      </w:r>
      <w:ins w:id="109" w:author="Unknown Author" w:date="2016-09-14T14:27:00Z">
        <w:r>
          <w:rPr>
            <w:sz w:val="24"/>
            <w:szCs w:val="24"/>
          </w:rPr>
          <w:t>an</w:t>
        </w:r>
      </w:ins>
      <w:ins w:id="110" w:author="Unknown Author" w:date="2016-09-14T14:28:00Z">
        <w:r>
          <w:rPr>
            <w:sz w:val="24"/>
            <w:szCs w:val="24"/>
          </w:rPr>
          <w:t xml:space="preserve">d vibration motion cancellation of the platform </w:t>
        </w:r>
      </w:ins>
      <w:r>
        <w:rPr>
          <w:sz w:val="24"/>
          <w:szCs w:val="24"/>
          <w:rPrChange w:id="0" w:author="Unknown Author" w:date="2016-09-14T14:20:00Z"/>
        </w:rPr>
        <w:t>[1</w:t>
      </w:r>
      <w:del w:id="112" w:author="Unknown Author" w:date="2016-09-14T14:31:00Z">
        <w:r>
          <w:rPr>
            <w:sz w:val="24"/>
            <w:szCs w:val="24"/>
          </w:rPr>
          <w:delText>2</w:delText>
        </w:r>
      </w:del>
      <w:ins w:id="113" w:author="Unknown Author" w:date="2016-09-14T14:31:00Z">
        <w:r>
          <w:rPr>
            <w:sz w:val="24"/>
            <w:szCs w:val="24"/>
          </w:rPr>
          <w:t>3</w:t>
        </w:r>
      </w:ins>
      <w:ins w:id="114" w:author="Unknown Author" w:date="2016-09-14T14:28:00Z">
        <w:r>
          <w:rPr>
            <w:sz w:val="24"/>
            <w:szCs w:val="24"/>
          </w:rPr>
          <w:t xml:space="preserve">, </w:t>
        </w:r>
      </w:ins>
      <w:ins w:id="115" w:author="Unknown Author" w:date="2016-09-14T14:28:00Z">
        <w:r>
          <w:rPr>
            <w:sz w:val="24"/>
            <w:szCs w:val="24"/>
          </w:rPr>
          <w:t>1</w:t>
        </w:r>
      </w:ins>
      <w:ins w:id="116" w:author="Unknown Author" w:date="2016-09-14T14:31:00Z">
        <w:r>
          <w:rPr>
            <w:sz w:val="24"/>
            <w:szCs w:val="24"/>
          </w:rPr>
          <w:t>4</w:t>
        </w:r>
      </w:ins>
      <w:r>
        <w:rPr>
          <w:sz w:val="24"/>
          <w:szCs w:val="24"/>
          <w:rPrChange w:id="0" w:author="Unknown Author" w:date="2016-09-14T14:20:00Z"/>
        </w:rPr>
        <w:t xml:space="preserve">]. Using the information from the </w:t>
      </w:r>
      <w:del w:id="118" w:author="Lin,Jenshan" w:date="2016-09-12T15:51:00Z">
        <w:r>
          <w:rPr>
            <w:sz w:val="24"/>
            <w:szCs w:val="24"/>
          </w:rPr>
          <w:delText xml:space="preserve">visible </w:delText>
        </w:r>
      </w:del>
      <w:ins w:id="119" w:author="Lin,Jenshan" w:date="2016-09-12T15:51:00Z">
        <w:r>
          <w:rPr>
            <w:sz w:val="24"/>
            <w:szCs w:val="24"/>
          </w:rPr>
          <w:t xml:space="preserve">vision </w:t>
        </w:r>
      </w:ins>
      <w:r>
        <w:rPr>
          <w:sz w:val="24"/>
          <w:szCs w:val="24"/>
          <w:rPrChange w:id="0" w:author="Unknown Author" w:date="2016-09-14T14:20:00Z"/>
        </w:rPr>
        <w:t>and thermal teams, the radar agents can optimally position themselves for measurements. These measurements can be relayed to a remote human operator.</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 xml:space="preserve">The development and testing process consists of modular chassis design, computer vision system programming, thermal infrared programming, vital signs </w:t>
      </w:r>
      <w:del w:id="123" w:author="Lin,Jenshan" w:date="2016-09-12T15:52:00Z">
        <w:r>
          <w:rPr>
            <w:sz w:val="24"/>
            <w:szCs w:val="24"/>
          </w:rPr>
          <w:delText xml:space="preserve">sign </w:delText>
        </w:r>
      </w:del>
      <w:r>
        <w:rPr>
          <w:sz w:val="24"/>
          <w:szCs w:val="24"/>
          <w:rPrChange w:id="0" w:author="Unknown Author" w:date="2016-09-14T14:20:00Z"/>
        </w:rPr>
        <w:t xml:space="preserve">radar implementation, swarm programming, and testing. </w:t>
      </w:r>
      <w:commentRangeStart w:id="4"/>
      <w:r>
        <w:rPr>
          <w:sz w:val="24"/>
          <w:szCs w:val="24"/>
          <w:rPrChange w:id="0" w:author="Unknown Author" w:date="2016-09-14T14:20:00Z"/>
        </w:rPr>
        <w:t xml:space="preserve">A single off-the-shelf four-wheel drive chassis </w:t>
      </w:r>
      <w:del w:id="126" w:author="Unknown Author" w:date="2016-09-14T14:25:00Z">
        <w:r>
          <w:rPr>
            <w:sz w:val="24"/>
            <w:szCs w:val="24"/>
          </w:rPr>
          <w:commentReference w:id="5"/>
        </w:r>
      </w:del>
      <w:commentRangeEnd w:id="4"/>
      <w:r>
        <w:commentReference w:id="4"/>
      </w:r>
      <w:r>
        <w:rPr>
          <w:sz w:val="24"/>
          <w:szCs w:val="24"/>
          <w:rPrChange w:id="0" w:author="Unknown Author" w:date="2016-09-14T14:20:00Z"/>
        </w:rPr>
        <w:t>with servo control and a pan-tilt platform would s</w:t>
      </w:r>
      <w:del w:id="128" w:author="Unknown Author" w:date="2016-09-14T14:25:00Z">
        <w:r>
          <w:rPr>
            <w:sz w:val="24"/>
            <w:szCs w:val="24"/>
          </w:rPr>
          <w:delText xml:space="preserve">uffice </w:delText>
        </w:r>
      </w:del>
      <w:ins w:id="129" w:author="Unknown Author" w:date="2016-09-14T14:25:00Z">
        <w:r>
          <w:rPr>
            <w:sz w:val="24"/>
            <w:szCs w:val="24"/>
          </w:rPr>
          <w:t xml:space="preserve">erve as a common platform </w:t>
        </w:r>
      </w:ins>
      <w:r>
        <w:rPr>
          <w:sz w:val="24"/>
          <w:szCs w:val="24"/>
          <w:rPrChange w:id="0" w:author="Unknown Author" w:date="2016-09-14T14:20:00Z"/>
        </w:rPr>
        <w:t>for all three teams. A powerful single-board computer, such as the Jetson</w:t>
      </w:r>
      <w:del w:id="131" w:author="Unknown Author" w:date="2016-09-14T14:25:00Z">
        <w:r>
          <w:rPr>
            <w:sz w:val="24"/>
            <w:szCs w:val="24"/>
          </w:rPr>
          <w:delText xml:space="preserve"> (www.nvidia.com/object/jetson-tk1-embedded-dev-kit.html)</w:delText>
        </w:r>
      </w:del>
      <w:r>
        <w:rPr>
          <w:sz w:val="24"/>
          <w:szCs w:val="24"/>
          <w:rPrChange w:id="0" w:author="Unknown Author" w:date="2016-09-14T14:20:00Z"/>
        </w:rPr>
        <w:t>, may be used as the computational platform for all three. Communications may be by ZigBee</w:t>
      </w:r>
      <w:ins w:id="133" w:author="Lin,Jenshan" w:date="2016-09-12T16:03:00Z">
        <w:r>
          <w:rPr>
            <w:sz w:val="24"/>
            <w:szCs w:val="24"/>
          </w:rPr>
          <w:t xml:space="preserve"> or Bluetooth LE</w:t>
        </w:r>
      </w:ins>
      <w:r>
        <w:rPr>
          <w:sz w:val="24"/>
          <w:szCs w:val="24"/>
          <w:rPrChange w:id="0" w:author="Unknown Author" w:date="2016-09-14T14:20:00Z"/>
        </w:rPr>
        <w:t xml:space="preserve">. Inexpensive </w:t>
      </w:r>
      <w:commentRangeStart w:id="6"/>
      <w:r>
        <w:rPr>
          <w:sz w:val="24"/>
          <w:szCs w:val="24"/>
          <w:rPrChange w:id="0" w:author="Unknown Author" w:date="2016-09-14T14:20:00Z"/>
        </w:rPr>
        <w:t>digital cameras</w:t>
      </w:r>
      <w:ins w:id="136" w:author="Unknown Author" w:date="2016-09-14T14:29:00Z">
        <w:r>
          <w:rPr>
            <w:sz w:val="24"/>
            <w:szCs w:val="24"/>
          </w:rPr>
          <w:t xml:space="preserve"> </w:t>
        </w:r>
      </w:ins>
      <w:ins w:id="137" w:author="Unknown Author" w:date="2016-09-14T14:29:00Z">
        <w:r>
          <w:rPr>
            <w:sz w:val="24"/>
            <w:szCs w:val="24"/>
          </w:rPr>
          <w:t>without I</w:t>
        </w:r>
      </w:ins>
      <w:ins w:id="138" w:author="Unknown Author" w:date="2016-09-14T14:30:00Z">
        <w:r>
          <w:rPr>
            <w:sz w:val="24"/>
            <w:szCs w:val="24"/>
          </w:rPr>
          <w:t>R filters allow vision in dark environments</w:t>
        </w:r>
      </w:ins>
      <w:del w:id="139" w:author="Unknown Author" w:date="2016-09-14T14:30:00Z">
        <w:r>
          <w:rPr>
            <w:sz w:val="24"/>
            <w:szCs w:val="24"/>
          </w:rPr>
          <w:commentReference w:id="7"/>
        </w:r>
      </w:del>
      <w:commentRangeEnd w:id="6"/>
      <w:r>
        <w:commentReference w:id="6"/>
      </w:r>
      <w:r>
        <w:rPr>
          <w:sz w:val="24"/>
          <w:szCs w:val="24"/>
          <w:rPrChange w:id="0" w:author="Unknown Author" w:date="2016-09-14T14:20:00Z"/>
        </w:rPr>
        <w:t xml:space="preserve"> and thermal imaging systems exist, and our labs have extensive experience in the design and construction of vital signs radar systems. As an initial test, the technique may be tested in a lab environment using increasingly difficult circumstances, in terms of level of obscured human targets.</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4. Differentiation</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While we use techniques that ind</w:t>
      </w:r>
      <w:bookmarkStart w:id="0" w:name="_GoBack"/>
      <w:bookmarkEnd w:id="0"/>
      <w:r>
        <w:rPr>
          <w:sz w:val="24"/>
          <w:szCs w:val="24"/>
          <w:rPrChange w:id="0" w:author="Unknown Author" w:date="2016-09-14T14:20:00Z"/>
        </w:rPr>
        <w:t>ividually have been explored previously, no system has incorporated the</w:t>
      </w:r>
      <w:ins w:id="146" w:author="Lin,Jenshan" w:date="2016-09-12T16:06:00Z">
        <w:r>
          <w:rPr>
            <w:sz w:val="24"/>
            <w:szCs w:val="24"/>
          </w:rPr>
          <w:t>se</w:t>
        </w:r>
      </w:ins>
      <w:r>
        <w:rPr>
          <w:sz w:val="24"/>
          <w:szCs w:val="24"/>
          <w:rPrChange w:id="0" w:author="Unknown Author" w:date="2016-09-14T14:20:00Z"/>
        </w:rPr>
        <w:t xml:space="preserve"> techniques </w:t>
      </w:r>
      <w:del w:id="148" w:author="Lin,Jenshan" w:date="2016-09-12T16:06:00Z">
        <w:r>
          <w:rPr>
            <w:sz w:val="24"/>
            <w:szCs w:val="24"/>
          </w:rPr>
          <w:delText xml:space="preserve">described </w:delText>
        </w:r>
      </w:del>
      <w:r>
        <w:rPr>
          <w:sz w:val="24"/>
          <w:szCs w:val="24"/>
          <w:rPrChange w:id="0" w:author="Unknown Author" w:date="2016-09-14T14:20:00Z"/>
        </w:rPr>
        <w:t>simultaneously. Cooperative UAV and UGV search teams have been demonstrated in [1</w:t>
      </w:r>
      <w:del w:id="150" w:author="Unknown Author" w:date="2016-09-14T14:31:00Z">
        <w:r>
          <w:rPr>
            <w:sz w:val="24"/>
            <w:szCs w:val="24"/>
          </w:rPr>
          <w:delText>3</w:delText>
        </w:r>
      </w:del>
      <w:ins w:id="151" w:author="Unknown Author" w:date="2016-09-14T14:34:00Z">
        <w:r>
          <w:rPr>
            <w:sz w:val="24"/>
            <w:szCs w:val="24"/>
          </w:rPr>
          <w:t>4</w:t>
        </w:r>
      </w:ins>
      <w:r>
        <w:rPr>
          <w:sz w:val="24"/>
          <w:szCs w:val="24"/>
          <w:rPrChange w:id="0" w:author="Unknown Author" w:date="2016-09-14T14:20:00Z"/>
        </w:rPr>
        <w:t>,1</w:t>
      </w:r>
      <w:del w:id="153" w:author="Unknown Author" w:date="2016-09-14T14:31:00Z">
        <w:r>
          <w:rPr>
            <w:sz w:val="24"/>
            <w:szCs w:val="24"/>
          </w:rPr>
          <w:delText>4</w:delText>
        </w:r>
      </w:del>
      <w:ins w:id="154" w:author="Unknown Author" w:date="2016-09-14T14:34:00Z">
        <w:r>
          <w:rPr>
            <w:sz w:val="24"/>
            <w:szCs w:val="24"/>
          </w:rPr>
          <w:t>5</w:t>
        </w:r>
      </w:ins>
      <w:r>
        <w:rPr>
          <w:sz w:val="24"/>
          <w:szCs w:val="24"/>
          <w:rPrChange w:id="0" w:author="Unknown Author" w:date="2016-09-14T14:20:00Z"/>
        </w:rPr>
        <w:t xml:space="preserve">], but lack the advanced sensor implementation we propose. Swarm behaviors have been demonstrated in robots [5], but rely on previously deployed sensor nodes. Vital signs radar, thermal imaging, and computer vision for human detection and navigation have all been </w:t>
      </w:r>
      <w:del w:id="156" w:author="Lin,Jenshan" w:date="2016-09-12T16:06:00Z">
        <w:r>
          <w:rPr>
            <w:sz w:val="24"/>
            <w:szCs w:val="24"/>
          </w:rPr>
          <w:delText xml:space="preserve">done </w:delText>
        </w:r>
      </w:del>
      <w:ins w:id="157" w:author="Lin,Jenshan" w:date="2016-09-12T16:06:00Z">
        <w:r>
          <w:rPr>
            <w:sz w:val="24"/>
            <w:szCs w:val="24"/>
          </w:rPr>
          <w:t xml:space="preserve">developed </w:t>
        </w:r>
      </w:ins>
      <w:r>
        <w:rPr>
          <w:sz w:val="24"/>
          <w:szCs w:val="24"/>
          <w:rPrChange w:id="0" w:author="Unknown Author" w:date="2016-09-14T14:20:00Z"/>
        </w:rPr>
        <w:t>[1</w:t>
      </w:r>
      <w:del w:id="159" w:author="Unknown Author" w:date="2016-09-14T14:32:00Z">
        <w:r>
          <w:rPr>
            <w:sz w:val="24"/>
            <w:szCs w:val="24"/>
          </w:rPr>
          <w:delText>5</w:delText>
        </w:r>
      </w:del>
      <w:ins w:id="160" w:author="Unknown Author" w:date="2016-09-14T14:33:00Z">
        <w:r>
          <w:rPr>
            <w:sz w:val="24"/>
            <w:szCs w:val="24"/>
          </w:rPr>
          <w:t>6</w:t>
        </w:r>
      </w:ins>
      <w:r>
        <w:rPr>
          <w:sz w:val="24"/>
          <w:szCs w:val="24"/>
          <w:rPrChange w:id="0" w:author="Unknown Author" w:date="2016-09-14T14:20:00Z"/>
        </w:rPr>
        <w:t>,</w:t>
      </w:r>
      <w:del w:id="162" w:author="Unknown Author" w:date="2016-09-14T14:32:00Z">
        <w:r>
          <w:rPr>
            <w:sz w:val="24"/>
            <w:szCs w:val="24"/>
          </w:rPr>
          <w:delText>9</w:delText>
        </w:r>
      </w:del>
      <w:ins w:id="163" w:author="Unknown Author" w:date="2016-09-14T14:32:00Z">
        <w:r>
          <w:rPr>
            <w:sz w:val="24"/>
            <w:szCs w:val="24"/>
          </w:rPr>
          <w:t>10</w:t>
        </w:r>
      </w:ins>
      <w:r>
        <w:rPr>
          <w:sz w:val="24"/>
          <w:szCs w:val="24"/>
          <w:rPrChange w:id="0" w:author="Unknown Author" w:date="2016-09-14T14:20:00Z"/>
        </w:rPr>
        <w:t>,</w:t>
      </w:r>
      <w:del w:id="165" w:author="Unknown Author" w:date="2016-09-14T14:32:00Z">
        <w:r>
          <w:rPr>
            <w:sz w:val="24"/>
            <w:szCs w:val="24"/>
          </w:rPr>
          <w:delText>7</w:delText>
        </w:r>
      </w:del>
      <w:ins w:id="166" w:author="Unknown Author" w:date="2016-09-14T14:32:00Z">
        <w:r>
          <w:rPr>
            <w:sz w:val="24"/>
            <w:szCs w:val="24"/>
          </w:rPr>
          <w:t>8</w:t>
        </w:r>
      </w:ins>
      <w:r>
        <w:rPr>
          <w:sz w:val="24"/>
          <w:szCs w:val="24"/>
          <w:rPrChange w:id="0" w:author="Unknown Author" w:date="2016-09-14T14:20:00Z"/>
        </w:rPr>
        <w:t xml:space="preserve">], but not on mobile teams of </w:t>
      </w:r>
      <w:ins w:id="168" w:author="Lin,Jenshan" w:date="2016-09-12T16:07:00Z">
        <w:r>
          <w:rPr>
            <w:sz w:val="24"/>
            <w:szCs w:val="24"/>
          </w:rPr>
          <w:t xml:space="preserve">small </w:t>
        </w:r>
      </w:ins>
      <w:r>
        <w:rPr>
          <w:sz w:val="24"/>
          <w:szCs w:val="24"/>
          <w:rPrChange w:id="0" w:author="Unknown Author" w:date="2016-09-14T14:20:00Z"/>
        </w:rPr>
        <w:t xml:space="preserve">robots in a </w:t>
      </w:r>
      <w:del w:id="170" w:author="Lin,Jenshan" w:date="2016-09-12T16:07:00Z">
        <w:r>
          <w:rPr>
            <w:sz w:val="24"/>
            <w:szCs w:val="24"/>
          </w:rPr>
          <w:delText xml:space="preserve">search </w:delText>
        </w:r>
      </w:del>
      <w:ins w:id="171" w:author="Lin,Jenshan" w:date="2016-09-12T16:07:00Z">
        <w:r>
          <w:rPr>
            <w:sz w:val="24"/>
            <w:szCs w:val="24"/>
          </w:rPr>
          <w:t>search-</w:t>
        </w:r>
      </w:ins>
      <w:del w:id="172" w:author="Lin,Jenshan" w:date="2016-09-12T16:07:00Z">
        <w:r>
          <w:rPr>
            <w:sz w:val="24"/>
            <w:szCs w:val="24"/>
          </w:rPr>
          <w:delText xml:space="preserve">and </w:delText>
        </w:r>
      </w:del>
      <w:ins w:id="173" w:author="Lin,Jenshan" w:date="2016-09-12T16:07:00Z">
        <w:r>
          <w:rPr>
            <w:sz w:val="24"/>
            <w:szCs w:val="24"/>
          </w:rPr>
          <w:t>and-</w:t>
        </w:r>
      </w:ins>
      <w:r>
        <w:rPr>
          <w:sz w:val="24"/>
          <w:szCs w:val="24"/>
          <w:rPrChange w:id="0" w:author="Unknown Author" w:date="2016-09-14T14:20:00Z"/>
        </w:rPr>
        <w:t>rescue capacity, working in teams as proposed. Commercial search robots are bulky, power-intensive, and remotely operated (from Inuktun, and iRobot, for example [2]). In short, this proposal is for a novel implementation of existing technologies, exploiting recent advances in all fields.</w:t>
      </w:r>
      <w:ins w:id="175" w:author="Lin,Jenshan" w:date="2016-09-12T16:08:00Z">
        <w:r>
          <w:rPr>
            <w:sz w:val="24"/>
            <w:szCs w:val="24"/>
          </w:rPr>
          <w:t xml:space="preserve"> It is anticipated that new algorithms </w:t>
        </w:r>
      </w:ins>
      <w:ins w:id="176" w:author="Lin,Jenshan" w:date="2016-09-12T16:09:00Z">
        <w:r>
          <w:rPr>
            <w:sz w:val="24"/>
            <w:szCs w:val="24"/>
          </w:rPr>
          <w:t xml:space="preserve">of </w:t>
        </w:r>
      </w:ins>
      <w:ins w:id="177" w:author="Lin,Jenshan" w:date="2016-09-12T16:10:00Z">
        <w:r>
          <w:rPr>
            <w:sz w:val="24"/>
            <w:szCs w:val="24"/>
          </w:rPr>
          <w:t xml:space="preserve">search-and-rescue </w:t>
        </w:r>
      </w:ins>
      <w:ins w:id="178" w:author="Lin,Jenshan" w:date="2016-09-12T16:09:00Z">
        <w:r>
          <w:rPr>
            <w:sz w:val="24"/>
            <w:szCs w:val="24"/>
          </w:rPr>
          <w:t xml:space="preserve">swarm robots </w:t>
        </w:r>
      </w:ins>
      <w:ins w:id="179" w:author="Lin,Jenshan" w:date="2016-09-12T16:10:00Z">
        <w:r>
          <w:rPr>
            <w:sz w:val="24"/>
            <w:szCs w:val="24"/>
          </w:rPr>
          <w:t>will be developed</w:t>
        </w:r>
      </w:ins>
      <w:ins w:id="180" w:author="Lin,Jenshan" w:date="2016-09-12T16:12:00Z">
        <w:r>
          <w:rPr>
            <w:sz w:val="24"/>
            <w:szCs w:val="24"/>
          </w:rPr>
          <w:t xml:space="preserve"> from this research</w:t>
        </w:r>
      </w:ins>
      <w:ins w:id="181" w:author="Lin,Jenshan" w:date="2016-09-12T16:10:00Z">
        <w:r>
          <w:rPr>
            <w:sz w:val="24"/>
            <w:szCs w:val="24"/>
          </w:rPr>
          <w:t xml:space="preserve">. </w:t>
          <w:rPrChange w:id="0" w:author="Unknown Author" w:date="2016-09-14T14:20:00Z"/>
        </w:r>
      </w:ins>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5. Personnel/resources</w:t>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Normal"/>
        <w:rPr>
          <w:sz w:val="24"/>
          <w:szCs w:val="24"/>
          <w:ins w:id="185" w:author="Unknown Author" w:date="2016-09-14T14:19:00Z"/>
        </w:rPr>
      </w:pPr>
      <w:ins w:id="184" w:author="Unknown Author" w:date="2016-09-14T14:19:00Z">
        <w:r>
          <w:rPr>
            <w:sz w:val="24"/>
            <w:szCs w:val="24"/>
          </w:rPr>
        </w:r>
      </w:ins>
    </w:p>
    <w:p>
      <w:pPr>
        <w:pStyle w:val="Normal"/>
        <w:rPr>
          <w:rFonts w:ascii="Arial" w:hAnsi="Arial" w:cs="Arial"/>
          <w:b/>
          <w:b/>
          <w:bCs/>
          <w:lang w:eastAsia="ja-JP"/>
        </w:rPr>
      </w:pPr>
      <w:ins w:id="186" w:author="Unknown Author" w:date="2016-09-14T14:20:00Z">
        <w:r>
          <w:rPr>
            <w:sz w:val="24"/>
            <w:szCs w:val="24"/>
            <w:lang w:eastAsia="ja-JP"/>
          </w:rPr>
        </w:r>
      </w:ins>
    </w:p>
    <w:p>
      <w:pPr>
        <w:pStyle w:val="Normal"/>
        <w:rPr>
          <w:sz w:val="24"/>
          <w:szCs w:val="24"/>
        </w:rPr>
      </w:pPr>
      <w:ins w:id="187" w:author="Unknown Author" w:date="2016-09-14T14:20:00Z">
        <w:r>
          <w:rPr>
            <w:sz w:val="24"/>
            <w:szCs w:val="24"/>
            <w:lang w:eastAsia="ja-JP"/>
          </w:rPr>
          <w:t>The Radio Frequency Circuits and Systems Research Lab, led by Prof. Jenshan Lin and Prof. Joaquin Casanova,</w:t>
        </w:r>
      </w:ins>
      <w:ins w:id="188" w:author="Unknown Author" w:date="2016-09-14T14:20:00Z">
        <w:bookmarkStart w:id="1" w:name="_GoBack1"/>
        <w:bookmarkEnd w:id="1"/>
        <w:r>
          <w:rPr>
            <w:sz w:val="24"/>
            <w:szCs w:val="24"/>
            <w:lang w:eastAsia="ja-JP"/>
          </w:rPr>
          <w:t xml:space="preserve"> is equipped with RF/Microwave/mixed-signal test instruments and accessories. The lab is also equipped with computers with popular EDA tools (Agilent ADS, ANSYS Ansoft, Cadence) for designing RF wireless circuits, antennas, and systems.  </w:t>
        </w:r>
      </w:ins>
    </w:p>
    <w:p>
      <w:pPr>
        <w:pStyle w:val="Normal"/>
        <w:tabs>
          <w:tab w:val="left" w:pos="5511" w:leader="none"/>
        </w:tabs>
        <w:rPr>
          <w:sz w:val="24"/>
          <w:szCs w:val="24"/>
        </w:rPr>
      </w:pPr>
      <w:ins w:id="189" w:author="Unknown Author" w:date="2016-09-14T14:20:00Z">
        <w:r>
          <w:rPr>
            <w:sz w:val="24"/>
            <w:szCs w:val="24"/>
            <w:lang w:eastAsia="ja-JP"/>
          </w:rPr>
          <w:tab/>
        </w:r>
      </w:ins>
    </w:p>
    <w:p>
      <w:pPr>
        <w:pStyle w:val="Normal"/>
        <w:rPr>
          <w:sz w:val="24"/>
          <w:szCs w:val="24"/>
        </w:rPr>
      </w:pPr>
      <w:ins w:id="190" w:author="Unknown Author" w:date="2016-09-14T14:20:00Z">
        <w:r>
          <w:rPr>
            <w:sz w:val="24"/>
            <w:szCs w:val="24"/>
            <w:lang w:eastAsia="ja-JP"/>
          </w:rPr>
          <w:t>The lab has an extensive array of test equipment, including the following major research instrumentations:</w:t>
        </w:r>
      </w:ins>
    </w:p>
    <w:p>
      <w:pPr>
        <w:pStyle w:val="Normal"/>
        <w:rPr>
          <w:sz w:val="24"/>
          <w:szCs w:val="24"/>
        </w:rPr>
      </w:pPr>
      <w:ins w:id="191" w:author="Unknown Author" w:date="2016-09-14T14:20:00Z">
        <w:r>
          <w:rPr>
            <w:sz w:val="24"/>
            <w:szCs w:val="24"/>
            <w:lang w:eastAsia="ja-JP"/>
          </w:rPr>
          <w:t xml:space="preserve">• </w:t>
        </w:r>
      </w:ins>
      <w:ins w:id="192" w:author="Unknown Author" w:date="2016-09-14T14:20:00Z">
        <w:r>
          <w:rPr>
            <w:sz w:val="24"/>
            <w:szCs w:val="24"/>
            <w:lang w:eastAsia="ja-JP"/>
          </w:rPr>
          <w:t>Millimeter-Wave Vector Network Analyzer: 110GHz.</w:t>
        </w:r>
      </w:ins>
    </w:p>
    <w:p>
      <w:pPr>
        <w:pStyle w:val="Normal"/>
        <w:rPr>
          <w:sz w:val="24"/>
          <w:szCs w:val="24"/>
        </w:rPr>
      </w:pPr>
      <w:ins w:id="193" w:author="Unknown Author" w:date="2016-09-14T14:20:00Z">
        <w:r>
          <w:rPr>
            <w:sz w:val="24"/>
            <w:szCs w:val="24"/>
            <w:lang w:eastAsia="ja-JP"/>
          </w:rPr>
          <w:t xml:space="preserve">• </w:t>
        </w:r>
      </w:ins>
      <w:ins w:id="194" w:author="Unknown Author" w:date="2016-09-14T14:20:00Z">
        <w:r>
          <w:rPr>
            <w:sz w:val="24"/>
            <w:szCs w:val="24"/>
            <w:lang w:eastAsia="ja-JP"/>
          </w:rPr>
          <w:t xml:space="preserve">Millimeter-Wave Spectrum Analyzer: 50GHz, extended to </w:t>
        </w:r>
      </w:ins>
      <w:ins w:id="195" w:author="Unknown Author" w:date="2016-09-14T14:20:00Z">
        <w:r>
          <w:rPr>
            <w:color w:val="000000"/>
            <w:sz w:val="24"/>
            <w:szCs w:val="24"/>
            <w:lang w:eastAsia="ja-JP"/>
          </w:rPr>
          <w:t>325GHz with external mixers</w:t>
        </w:r>
      </w:ins>
      <w:ins w:id="196" w:author="Unknown Author" w:date="2016-09-14T14:20:00Z">
        <w:r>
          <w:rPr>
            <w:sz w:val="24"/>
            <w:szCs w:val="24"/>
            <w:lang w:eastAsia="ja-JP"/>
          </w:rPr>
          <w:t>.</w:t>
        </w:r>
      </w:ins>
    </w:p>
    <w:p>
      <w:pPr>
        <w:pStyle w:val="Normal"/>
        <w:rPr>
          <w:sz w:val="24"/>
          <w:szCs w:val="24"/>
        </w:rPr>
      </w:pPr>
      <w:ins w:id="197" w:author="Unknown Author" w:date="2016-09-14T14:20:00Z">
        <w:r>
          <w:rPr>
            <w:sz w:val="24"/>
            <w:szCs w:val="24"/>
            <w:lang w:eastAsia="ja-JP"/>
          </w:rPr>
          <w:t xml:space="preserve">• </w:t>
        </w:r>
      </w:ins>
      <w:ins w:id="198" w:author="Unknown Author" w:date="2016-09-14T14:20:00Z">
        <w:r>
          <w:rPr>
            <w:sz w:val="24"/>
            <w:szCs w:val="24"/>
            <w:lang w:eastAsia="ja-JP"/>
          </w:rPr>
          <w:t>RF Signal Generator: 250kHz-40GHz, +15dBm output power.</w:t>
        </w:r>
      </w:ins>
    </w:p>
    <w:p>
      <w:pPr>
        <w:pStyle w:val="Normal"/>
        <w:rPr>
          <w:sz w:val="24"/>
          <w:szCs w:val="24"/>
        </w:rPr>
      </w:pPr>
      <w:ins w:id="199" w:author="Unknown Author" w:date="2016-09-14T14:20:00Z">
        <w:r>
          <w:rPr>
            <w:sz w:val="24"/>
            <w:szCs w:val="24"/>
            <w:lang w:eastAsia="ja-JP"/>
          </w:rPr>
          <w:t xml:space="preserve">• </w:t>
        </w:r>
      </w:ins>
      <w:ins w:id="200" w:author="Unknown Author" w:date="2016-09-14T14:20:00Z">
        <w:r>
          <w:rPr>
            <w:sz w:val="24"/>
            <w:szCs w:val="24"/>
            <w:lang w:eastAsia="ja-JP"/>
          </w:rPr>
          <w:t>RF Spectrum Analyzer: 9kHz-26.5GHz.</w:t>
        </w:r>
      </w:ins>
    </w:p>
    <w:p>
      <w:pPr>
        <w:pStyle w:val="Normal"/>
        <w:rPr>
          <w:sz w:val="24"/>
          <w:szCs w:val="24"/>
        </w:rPr>
      </w:pPr>
      <w:ins w:id="201" w:author="Unknown Author" w:date="2016-09-14T14:20:00Z">
        <w:r>
          <w:rPr>
            <w:sz w:val="24"/>
            <w:szCs w:val="24"/>
            <w:lang w:eastAsia="ja-JP"/>
          </w:rPr>
          <w:t xml:space="preserve">• </w:t>
        </w:r>
      </w:ins>
      <w:ins w:id="202" w:author="Unknown Author" w:date="2016-09-14T14:20:00Z">
        <w:r>
          <w:rPr>
            <w:sz w:val="24"/>
            <w:szCs w:val="24"/>
            <w:lang w:eastAsia="ja-JP"/>
          </w:rPr>
          <w:t>Digital Sampling Oscilloscope: DC-26.5GHz.</w:t>
        </w:r>
      </w:ins>
    </w:p>
    <w:p>
      <w:pPr>
        <w:pStyle w:val="Normal"/>
        <w:rPr>
          <w:sz w:val="24"/>
          <w:szCs w:val="24"/>
        </w:rPr>
      </w:pPr>
      <w:ins w:id="203" w:author="Unknown Author" w:date="2016-09-14T14:20:00Z">
        <w:r>
          <w:rPr>
            <w:sz w:val="24"/>
            <w:szCs w:val="24"/>
            <w:lang w:eastAsia="ja-JP"/>
          </w:rPr>
          <w:t xml:space="preserve">• </w:t>
        </w:r>
      </w:ins>
      <w:ins w:id="204" w:author="Unknown Author" w:date="2016-09-14T14:20:00Z">
        <w:r>
          <w:rPr>
            <w:sz w:val="24"/>
            <w:szCs w:val="24"/>
            <w:lang w:eastAsia="ja-JP"/>
          </w:rPr>
          <w:t>Phase Noise Analyzer: DC-26.5GHz, expandable to millimeter-wave and higher with external mixer.</w:t>
        </w:r>
      </w:ins>
    </w:p>
    <w:p>
      <w:pPr>
        <w:pStyle w:val="Normal"/>
        <w:rPr>
          <w:sz w:val="24"/>
          <w:szCs w:val="24"/>
        </w:rPr>
      </w:pPr>
      <w:ins w:id="205" w:author="Unknown Author" w:date="2016-09-14T14:20:00Z">
        <w:r>
          <w:rPr>
            <w:sz w:val="24"/>
            <w:szCs w:val="24"/>
            <w:lang w:eastAsia="ja-JP"/>
          </w:rPr>
          <w:t xml:space="preserve">• </w:t>
        </w:r>
      </w:ins>
      <w:ins w:id="206" w:author="Unknown Author" w:date="2016-09-14T14:20:00Z">
        <w:r>
          <w:rPr>
            <w:sz w:val="24"/>
            <w:szCs w:val="24"/>
            <w:lang w:eastAsia="ja-JP"/>
          </w:rPr>
          <w:t>Cascade Semi-automatic RF Probe Station: capable of on-wafer testing of RF devices.</w:t>
        </w:r>
      </w:ins>
    </w:p>
    <w:p>
      <w:pPr>
        <w:pStyle w:val="Normal"/>
        <w:rPr>
          <w:rFonts w:ascii="Arial" w:hAnsi="Arial"/>
          <w:sz w:val="24"/>
          <w:szCs w:val="24"/>
          <w:lang w:eastAsia="ja-JP"/>
        </w:rPr>
      </w:pPr>
      <w:ins w:id="207" w:author="Unknown Author" w:date="2016-09-14T14:20:00Z">
        <w:r>
          <w:rPr>
            <w:sz w:val="24"/>
            <w:szCs w:val="24"/>
            <w:lang w:eastAsia="ja-JP"/>
          </w:rPr>
        </w:r>
      </w:ins>
    </w:p>
    <w:p>
      <w:pPr>
        <w:pStyle w:val="Normal"/>
        <w:rPr>
          <w:sz w:val="24"/>
          <w:szCs w:val="24"/>
        </w:rPr>
      </w:pPr>
      <w:ins w:id="208" w:author="Unknown Author" w:date="2016-09-14T14:20:00Z">
        <w:r>
          <w:rPr>
            <w:sz w:val="24"/>
            <w:szCs w:val="24"/>
            <w:lang w:eastAsia="ja-JP"/>
          </w:rPr>
          <w:t>In addition, the following three research service centers in College of Engineering provide state-of-the-art fabrication facilities and analytical instruments. They can be used on hourly fee basis:</w:t>
        </w:r>
      </w:ins>
    </w:p>
    <w:p>
      <w:pPr>
        <w:pStyle w:val="Normal"/>
        <w:rPr/>
      </w:pPr>
      <w:ins w:id="209" w:author="Unknown Author" w:date="2016-09-14T14:20:00Z">
        <w:r>
          <w:rPr>
            <w:sz w:val="24"/>
            <w:szCs w:val="24"/>
            <w:lang w:eastAsia="ja-JP"/>
          </w:rPr>
          <w:t xml:space="preserve">Nanoscale Research Facility (NRF) </w:t>
        </w:r>
      </w:ins>
      <w:hyperlink r:id="rId2">
        <w:ins w:id="210" w:author="Unknown Author" w:date="2016-09-14T14:20:00Z">
          <w:r>
            <w:rPr>
              <w:rStyle w:val="InternetLink"/>
              <w:sz w:val="24"/>
              <w:szCs w:val="24"/>
              <w:lang w:eastAsia="ja-JP"/>
            </w:rPr>
            <w:t>https://nrf.aux.eng.ufl.edu</w:t>
          </w:r>
        </w:ins>
      </w:hyperlink>
      <w:ins w:id="211" w:author="Unknown Author" w:date="2016-09-14T14:20:00Z">
        <w:r>
          <w:rPr>
            <w:sz w:val="24"/>
            <w:szCs w:val="24"/>
            <w:lang w:eastAsia="ja-JP"/>
          </w:rPr>
          <w:t xml:space="preserve"> </w:t>
        </w:r>
      </w:ins>
    </w:p>
    <w:p>
      <w:pPr>
        <w:pStyle w:val="Normal"/>
        <w:rPr/>
      </w:pPr>
      <w:ins w:id="212" w:author="Unknown Author" w:date="2016-09-14T14:20:00Z">
        <w:r>
          <w:rPr>
            <w:sz w:val="24"/>
            <w:szCs w:val="24"/>
            <w:lang w:eastAsia="ja-JP"/>
          </w:rPr>
          <w:t xml:space="preserve">Major Analytical Instrumentation Center (MAIC) </w:t>
        </w:r>
      </w:ins>
      <w:hyperlink r:id="rId3">
        <w:ins w:id="213" w:author="Unknown Author" w:date="2016-09-14T14:20:00Z">
          <w:r>
            <w:rPr>
              <w:rStyle w:val="InternetLink"/>
              <w:sz w:val="24"/>
              <w:szCs w:val="24"/>
              <w:lang w:eastAsia="ja-JP"/>
            </w:rPr>
            <w:t>https://maic.aux.eng.ufl.edu</w:t>
          </w:r>
        </w:ins>
      </w:hyperlink>
    </w:p>
    <w:p>
      <w:pPr>
        <w:pStyle w:val="Normal"/>
        <w:rPr/>
      </w:pPr>
      <w:ins w:id="214" w:author="Unknown Author" w:date="2016-09-14T14:20:00Z">
        <w:r>
          <w:rPr>
            <w:sz w:val="24"/>
            <w:szCs w:val="24"/>
            <w:lang w:eastAsia="ja-JP"/>
          </w:rPr>
          <w:t xml:space="preserve">Particle Analysis Instrumentation Center (PAIC) </w:t>
        </w:r>
      </w:ins>
      <w:hyperlink r:id="rId4">
        <w:ins w:id="215" w:author="Unknown Author" w:date="2016-09-14T14:20:00Z">
          <w:r>
            <w:rPr>
              <w:rStyle w:val="InternetLink"/>
              <w:sz w:val="24"/>
              <w:szCs w:val="24"/>
              <w:lang w:eastAsia="ja-JP"/>
            </w:rPr>
            <w:t>http://maic.aux.eng.ufl.edu</w:t>
          </w:r>
        </w:ins>
      </w:hyperlink>
      <w:ins w:id="216" w:author="Unknown Author" w:date="2016-09-14T14:20:00Z">
        <w:r>
          <w:rPr>
            <w:sz w:val="24"/>
            <w:szCs w:val="24"/>
            <w:lang w:eastAsia="ja-JP"/>
          </w:rPr>
          <w:t xml:space="preserve"> </w:t>
        </w:r>
      </w:ins>
    </w:p>
    <w:p>
      <w:pPr>
        <w:pStyle w:val="Normal"/>
        <w:rPr>
          <w:rFonts w:ascii="Arial" w:hAnsi="Arial"/>
          <w:sz w:val="24"/>
          <w:szCs w:val="24"/>
          <w:lang w:eastAsia="ja-JP"/>
        </w:rPr>
      </w:pPr>
      <w:ins w:id="217" w:author="Unknown Author" w:date="2016-09-14T14:20:00Z">
        <w:r>
          <w:rPr>
            <w:sz w:val="24"/>
            <w:szCs w:val="24"/>
            <w:lang w:eastAsia="ja-JP"/>
          </w:rPr>
        </w:r>
      </w:ins>
    </w:p>
    <w:p>
      <w:pPr>
        <w:pStyle w:val="Normal"/>
        <w:rPr>
          <w:sz w:val="24"/>
          <w:szCs w:val="24"/>
        </w:rPr>
      </w:pPr>
      <w:del w:id="218" w:author="Unknown Author" w:date="2016-09-14T14:20:00Z">
        <w:r>
          <w:rPr>
            <w:sz w:val="24"/>
            <w:szCs w:val="24"/>
          </w:rPr>
        </w:r>
      </w:del>
    </w:p>
    <w:p>
      <w:pPr>
        <w:pStyle w:val="Normal"/>
        <w:rPr>
          <w:sz w:val="24"/>
          <w:szCs w:val="24"/>
        </w:rPr>
      </w:pPr>
      <w:del w:id="219" w:author="Unknown Author" w:date="2016-09-14T14:20:00Z">
        <w:r>
          <w:rPr>
            <w:sz w:val="24"/>
            <w:szCs w:val="24"/>
          </w:rPr>
          <w:delText>Dr. Jenshan Lin</w:delText>
        </w:r>
      </w:del>
    </w:p>
    <w:p>
      <w:pPr>
        <w:pStyle w:val="Normal"/>
        <w:rPr>
          <w:sz w:val="24"/>
          <w:szCs w:val="24"/>
        </w:rPr>
      </w:pPr>
      <w:ins w:id="220" w:author="Unknown Author" w:date="2016-09-14T14:19:00Z">
        <w:r>
          <w:rPr>
            <w:sz w:val="24"/>
            <w:szCs w:val="24"/>
          </w:rPr>
          <w:t>Dr. Changzhi Li’s research group at Texas Tech University is located in a fully ESD-protected Microwave and Analog Circuits Laboratory. The following major equipment is available for use in this project:</w:t>
        </w:r>
      </w:ins>
    </w:p>
    <w:p>
      <w:pPr>
        <w:pStyle w:val="Normal"/>
        <w:rPr>
          <w:sz w:val="24"/>
          <w:szCs w:val="24"/>
        </w:rPr>
      </w:pPr>
      <w:ins w:id="221" w:author="Unknown Author" w:date="2016-09-14T14:19:00Z">
        <w:r>
          <w:rPr>
            <w:sz w:val="24"/>
            <w:szCs w:val="24"/>
          </w:rPr>
        </w:r>
      </w:ins>
    </w:p>
    <w:p>
      <w:pPr>
        <w:pStyle w:val="Normal"/>
        <w:rPr>
          <w:sz w:val="24"/>
          <w:szCs w:val="24"/>
        </w:rPr>
      </w:pPr>
      <w:ins w:id="222" w:author="Unknown Author" w:date="2016-09-14T14:19:00Z">
        <w:r>
          <w:rPr>
            <w:sz w:val="24"/>
            <w:szCs w:val="24"/>
          </w:rPr>
          <w:t>HP Agilent 8722ES Network Analyzer (40 GHz)</w:t>
        </w:r>
      </w:ins>
    </w:p>
    <w:p>
      <w:pPr>
        <w:pStyle w:val="Normal"/>
        <w:rPr>
          <w:sz w:val="24"/>
          <w:szCs w:val="24"/>
        </w:rPr>
      </w:pPr>
      <w:ins w:id="223" w:author="Unknown Author" w:date="2016-09-14T14:19:00Z">
        <w:r>
          <w:rPr>
            <w:sz w:val="24"/>
            <w:szCs w:val="24"/>
          </w:rPr>
          <w:t>HP 83630A Synthesized Sweeper (26.5 GHz)</w:t>
        </w:r>
      </w:ins>
    </w:p>
    <w:p>
      <w:pPr>
        <w:pStyle w:val="Normal"/>
        <w:rPr>
          <w:sz w:val="24"/>
          <w:szCs w:val="24"/>
        </w:rPr>
      </w:pPr>
      <w:ins w:id="224" w:author="Unknown Author" w:date="2016-09-14T14:19:00Z">
        <w:r>
          <w:rPr>
            <w:sz w:val="24"/>
            <w:szCs w:val="24"/>
          </w:rPr>
          <w:t>ZABER KT-NA08A50 Linear Actuator</w:t>
        </w:r>
      </w:ins>
    </w:p>
    <w:p>
      <w:pPr>
        <w:pStyle w:val="Normal"/>
        <w:rPr>
          <w:sz w:val="24"/>
          <w:szCs w:val="24"/>
        </w:rPr>
      </w:pPr>
      <w:ins w:id="225" w:author="Unknown Author" w:date="2016-09-14T14:19:00Z">
        <w:r>
          <w:rPr>
            <w:sz w:val="24"/>
            <w:szCs w:val="24"/>
          </w:rPr>
          <w:t>Rohde &amp; Schwarz FSU26 Spectrum Analyzer (26 GHz)</w:t>
        </w:r>
      </w:ins>
    </w:p>
    <w:p>
      <w:pPr>
        <w:pStyle w:val="Normal"/>
        <w:rPr>
          <w:sz w:val="24"/>
          <w:szCs w:val="24"/>
        </w:rPr>
      </w:pPr>
      <w:ins w:id="226" w:author="Unknown Author" w:date="2016-09-14T14:19:00Z">
        <w:r>
          <w:rPr>
            <w:sz w:val="24"/>
            <w:szCs w:val="24"/>
          </w:rPr>
          <w:t>Rohde &amp; Schwarz SMR20 Microwave Signal Generator (20 GHz, with B25 built-in upconverter for 40 MHz to 6 GHz digitally modulated IF signals option)</w:t>
        </w:r>
      </w:ins>
    </w:p>
    <w:p>
      <w:pPr>
        <w:pStyle w:val="Normal"/>
        <w:rPr>
          <w:sz w:val="24"/>
          <w:szCs w:val="24"/>
        </w:rPr>
      </w:pPr>
      <w:ins w:id="227" w:author="Unknown Author" w:date="2016-09-14T14:19:00Z">
        <w:r>
          <w:rPr>
            <w:sz w:val="24"/>
            <w:szCs w:val="24"/>
          </w:rPr>
          <w:t>Rohde &amp; Schwarz AMIQ I/Q Modulation Generator</w:t>
        </w:r>
      </w:ins>
    </w:p>
    <w:p>
      <w:pPr>
        <w:pStyle w:val="Normal"/>
        <w:rPr>
          <w:sz w:val="24"/>
          <w:szCs w:val="24"/>
        </w:rPr>
      </w:pPr>
      <w:ins w:id="228" w:author="Unknown Author" w:date="2016-09-14T14:19:00Z">
        <w:r>
          <w:rPr>
            <w:sz w:val="24"/>
            <w:szCs w:val="24"/>
          </w:rPr>
          <w:t>Rohde &amp; Schwarz CMU200 Universal Radio Communication Tester</w:t>
        </w:r>
      </w:ins>
    </w:p>
    <w:p>
      <w:pPr>
        <w:pStyle w:val="Normal"/>
        <w:rPr>
          <w:sz w:val="24"/>
          <w:szCs w:val="24"/>
        </w:rPr>
      </w:pPr>
      <w:ins w:id="229" w:author="Unknown Author" w:date="2016-09-14T14:19:00Z">
        <w:r>
          <w:rPr>
            <w:sz w:val="24"/>
            <w:szCs w:val="24"/>
          </w:rPr>
          <w:t>Agilent Technologies MSO9254A Mixed Signal Oscilloscope</w:t>
        </w:r>
      </w:ins>
    </w:p>
    <w:p>
      <w:pPr>
        <w:pStyle w:val="Normal"/>
        <w:rPr>
          <w:sz w:val="24"/>
          <w:szCs w:val="24"/>
        </w:rPr>
      </w:pPr>
      <w:ins w:id="230" w:author="Unknown Author" w:date="2016-09-14T14:19:00Z">
        <w:r>
          <w:rPr>
            <w:sz w:val="24"/>
            <w:szCs w:val="24"/>
          </w:rPr>
          <w:t>APS Dynamics Long-Stroke Shaker</w:t>
        </w:r>
      </w:ins>
    </w:p>
    <w:p>
      <w:pPr>
        <w:pStyle w:val="Normal"/>
        <w:rPr>
          <w:sz w:val="24"/>
          <w:szCs w:val="24"/>
        </w:rPr>
      </w:pPr>
      <w:ins w:id="231" w:author="Unknown Author" w:date="2016-09-14T14:19:00Z">
        <w:r>
          <w:rPr>
            <w:sz w:val="24"/>
            <w:szCs w:val="24"/>
          </w:rPr>
          <w:t>National Instruments PXI with PXIe-8133 Controller, PXIe-5663 Vector Signal Analyzer, PXIe-5673 Vector Signal Generator, PXIe-5630 Vector Network Analyzer</w:t>
        </w:r>
      </w:ins>
    </w:p>
    <w:p>
      <w:pPr>
        <w:pStyle w:val="Normal"/>
        <w:rPr>
          <w:sz w:val="24"/>
          <w:szCs w:val="24"/>
        </w:rPr>
      </w:pPr>
      <w:ins w:id="232" w:author="Unknown Author" w:date="2016-09-14T14:19:00Z">
        <w:r>
          <w:rPr>
            <w:sz w:val="24"/>
            <w:szCs w:val="24"/>
          </w:rPr>
          <w:t xml:space="preserve">National Instruments PXIe-8135 Controller, PXIe-5645R Vector Signal Transceiver, PXI-4130 Power SMU </w:t>
        </w:r>
      </w:ins>
    </w:p>
    <w:p>
      <w:pPr>
        <w:pStyle w:val="Normal"/>
        <w:rPr>
          <w:sz w:val="24"/>
          <w:szCs w:val="24"/>
        </w:rPr>
      </w:pPr>
      <w:ins w:id="233" w:author="Unknown Author" w:date="2016-09-14T14:19:00Z">
        <w:r>
          <w:rPr>
            <w:sz w:val="24"/>
            <w:szCs w:val="24"/>
          </w:rPr>
        </w:r>
      </w:ins>
    </w:p>
    <w:p>
      <w:pPr>
        <w:pStyle w:val="Normal"/>
        <w:rPr>
          <w:sz w:val="24"/>
          <w:szCs w:val="24"/>
        </w:rPr>
      </w:pPr>
      <w:ins w:id="234" w:author="Unknown Author" w:date="2016-09-14T14:19:00Z">
        <w:r>
          <w:rPr>
            <w:sz w:val="24"/>
            <w:szCs w:val="24"/>
          </w:rPr>
          <w:t xml:space="preserve">The following major software will be used in the proposed project: </w:t>
        </w:r>
      </w:ins>
    </w:p>
    <w:p>
      <w:pPr>
        <w:pStyle w:val="Normal"/>
        <w:rPr>
          <w:sz w:val="24"/>
          <w:szCs w:val="24"/>
        </w:rPr>
      </w:pPr>
      <w:ins w:id="235" w:author="Unknown Author" w:date="2016-09-14T14:19:00Z">
        <w:r>
          <w:rPr>
            <w:sz w:val="24"/>
            <w:szCs w:val="24"/>
          </w:rPr>
        </w:r>
      </w:ins>
    </w:p>
    <w:p>
      <w:pPr>
        <w:pStyle w:val="Normal"/>
        <w:rPr>
          <w:sz w:val="24"/>
          <w:szCs w:val="24"/>
        </w:rPr>
      </w:pPr>
      <w:ins w:id="236" w:author="Unknown Author" w:date="2016-09-14T14:19:00Z">
        <w:r>
          <w:rPr>
            <w:sz w:val="24"/>
            <w:szCs w:val="24"/>
          </w:rPr>
          <w:t>AWR Microwave Office</w:t>
        </w:r>
      </w:ins>
    </w:p>
    <w:p>
      <w:pPr>
        <w:pStyle w:val="Normal"/>
        <w:rPr>
          <w:sz w:val="24"/>
          <w:szCs w:val="24"/>
        </w:rPr>
      </w:pPr>
      <w:ins w:id="237" w:author="Unknown Author" w:date="2016-09-14T14:19:00Z">
        <w:r>
          <w:rPr>
            <w:sz w:val="24"/>
            <w:szCs w:val="24"/>
          </w:rPr>
          <w:t>Cadence Virtuoso IC Design Tool</w:t>
        </w:r>
      </w:ins>
    </w:p>
    <w:p>
      <w:pPr>
        <w:pStyle w:val="Normal"/>
        <w:rPr>
          <w:sz w:val="24"/>
          <w:szCs w:val="24"/>
        </w:rPr>
      </w:pPr>
      <w:ins w:id="238" w:author="Unknown Author" w:date="2016-09-14T14:19:00Z">
        <w:r>
          <w:rPr>
            <w:sz w:val="24"/>
            <w:szCs w:val="24"/>
          </w:rPr>
          <w:t>Calibre DRC and LVS Tools</w:t>
        </w:r>
      </w:ins>
    </w:p>
    <w:p>
      <w:pPr>
        <w:pStyle w:val="Normal"/>
        <w:rPr>
          <w:sz w:val="24"/>
          <w:szCs w:val="24"/>
        </w:rPr>
      </w:pPr>
      <w:ins w:id="239" w:author="Unknown Author" w:date="2016-09-14T14:19:00Z">
        <w:r>
          <w:rPr>
            <w:sz w:val="24"/>
            <w:szCs w:val="24"/>
          </w:rPr>
          <w:t>Advanced Design System</w:t>
        </w:r>
      </w:ins>
    </w:p>
    <w:p>
      <w:pPr>
        <w:pStyle w:val="Normal"/>
        <w:rPr>
          <w:sz w:val="24"/>
          <w:szCs w:val="24"/>
        </w:rPr>
      </w:pPr>
      <w:ins w:id="240" w:author="Unknown Author" w:date="2016-09-14T14:19:00Z">
        <w:r>
          <w:rPr>
            <w:sz w:val="24"/>
            <w:szCs w:val="24"/>
          </w:rPr>
          <w:t>MATLAB</w:t>
        </w:r>
      </w:ins>
    </w:p>
    <w:p>
      <w:pPr>
        <w:pStyle w:val="Normal"/>
        <w:rPr>
          <w:sz w:val="24"/>
          <w:szCs w:val="24"/>
        </w:rPr>
      </w:pPr>
      <w:ins w:id="241" w:author="Unknown Author" w:date="2016-09-14T14:19:00Z">
        <w:r>
          <w:rPr>
            <w:sz w:val="24"/>
            <w:szCs w:val="24"/>
          </w:rPr>
          <w:t>LabVIEW</w:t>
        </w:r>
      </w:ins>
    </w:p>
    <w:p>
      <w:pPr>
        <w:pStyle w:val="Normal"/>
        <w:rPr>
          <w:sz w:val="24"/>
          <w:szCs w:val="24"/>
        </w:rPr>
      </w:pPr>
      <w:ins w:id="242" w:author="Unknown Author" w:date="2016-09-14T14:19:00Z">
        <w:r>
          <w:rPr>
            <w:sz w:val="24"/>
            <w:szCs w:val="24"/>
          </w:rPr>
        </w:r>
      </w:ins>
    </w:p>
    <w:p>
      <w:pPr>
        <w:pStyle w:val="Normal"/>
        <w:rPr>
          <w:sz w:val="24"/>
          <w:szCs w:val="24"/>
        </w:rPr>
      </w:pPr>
      <w:ins w:id="243" w:author="Unknown Author" w:date="2016-09-14T14:19:00Z">
        <w:r>
          <w:rPr>
            <w:sz w:val="24"/>
            <w:szCs w:val="24"/>
          </w:rPr>
          <w:t>Texas Tech University and Dr. Li’s research group have licenses to access all of these software tools. The research group is part of the Electrical and Computer Engineering Department at the Texas Tech University. The infrastructure and equipment of the department (electronic shop, secretarial and accounting support) will be available for this project. Faculty and graduate students working on this project will be provided adequate office space. Dr. Li is a lead user of National Instruments, and receives continuous equipment donation and technical support from National Instruments and AWR.</w:t>
        </w:r>
      </w:ins>
    </w:p>
    <w:p>
      <w:pPr>
        <w:pStyle w:val="Normal"/>
        <w:rPr>
          <w:sz w:val="24"/>
          <w:szCs w:val="24"/>
        </w:rPr>
      </w:pPr>
      <w:r>
        <w:rPr>
          <w:sz w:val="24"/>
          <w:szCs w:val="24"/>
          <w:rPrChange w:id="0" w:author="Unknown Author" w:date="2016-09-14T14:20:00Z"/>
        </w:rPr>
        <w:rPrChange w:id="0" w:author="Unknown Author" w:date="2016-09-14T14:20:00Z"/>
      </w:r>
    </w:p>
    <w:p>
      <w:pPr>
        <w:pStyle w:val="Normal"/>
        <w:rPr>
          <w:sz w:val="24"/>
          <w:szCs w:val="24"/>
        </w:rPr>
      </w:pPr>
      <w:r>
        <w:rPr>
          <w:sz w:val="24"/>
          <w:szCs w:val="24"/>
          <w:rPrChange w:id="0" w:author="Unknown Author" w:date="2016-09-14T14:20:00Z"/>
        </w:rPr>
        <w:t>Dr. Changzhi Li</w:t>
      </w:r>
    </w:p>
    <w:p>
      <w:pPr>
        <w:pStyle w:val="Normal"/>
        <w:rPr>
          <w:sz w:val="24"/>
          <w:szCs w:val="24"/>
        </w:rPr>
      </w:pPr>
      <w:r>
        <w:rPr>
          <w:sz w:val="24"/>
          <w:szCs w:val="24"/>
          <w:rPrChange w:id="0" w:author="Unknown Author" w:date="2016-09-14T14:20:00Z"/>
        </w:rPr>
        <w:t>Dr. Joaquin Casanova</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6. Bibliography</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[1] Guizzo, Erico. "Japan earthquake: Robots help search for survivors." IEEE Spectrum 3 (2011).</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[2] Casper, Jennifer, and Robin R. Murphy. "Human-robot interactions during the robot-assisted urban search and rescue response at the World Trade Center." IEEE Transactions on Systems, Man, and Cybernetics, Part B (Cybernetics) 33.3 (2003): 367-385.</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[3] Magnuson, Stew. "Search-and-Rescue Robots Needed, But Market Has Yet to Develop." National Defense Magazine. N.p., Oct. 2011. Web. 8 Sept. 2016.</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[4] Ko, Albert, and Henry YK Lau. "Robot assisted emergency search and rescue system with a wireless sensor network." International Journal of Advanced Science and Technology 3 (2009): 69-78.</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[5] Brambilla, Manuele, et al. “Swarm robotics: a review from the swarm engineering</w:t>
      </w:r>
    </w:p>
    <w:p>
      <w:pPr>
        <w:pStyle w:val="Normal"/>
        <w:rPr>
          <w:sz w:val="24"/>
          <w:szCs w:val="24"/>
        </w:rPr>
      </w:pPr>
      <w:r>
        <w:rPr>
          <w:sz w:val="24"/>
          <w:szCs w:val="24"/>
          <w:rPrChange w:id="0" w:author="Unknown Author" w:date="2016-09-14T14:20:00Z"/>
        </w:rPr>
        <w:t>perspective.” Swarm Intelligence 7 (2013): 1-41.</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[6] Kantor, George, et al. "Distributed search and rescue with robot and sensor teams." Field and Service Robotics. Springer Berlin Heidelberg, 2003.</w:t>
      </w:r>
    </w:p>
    <w:p>
      <w:pPr>
        <w:pStyle w:val="Normal"/>
        <w:rPr>
          <w:sz w:val="24"/>
          <w:szCs w:val="24"/>
        </w:rPr>
      </w:pPr>
      <w:ins w:id="262" w:author="Unknown Author" w:date="2016-09-14T14:28:00Z">
        <w:r>
          <w:rPr>
            <w:sz w:val="24"/>
            <w:szCs w:val="24"/>
          </w:rPr>
        </w:r>
      </w:ins>
    </w:p>
    <w:p>
      <w:pPr>
        <w:pStyle w:val="Normal"/>
        <w:rPr>
          <w:sz w:val="24"/>
          <w:szCs w:val="24"/>
        </w:rPr>
      </w:pPr>
      <w:ins w:id="263" w:author="Unknown Author" w:date="2016-09-14T14:28:00Z">
        <w:r>
          <w:rPr>
            <w:sz w:val="24"/>
            <w:szCs w:val="24"/>
          </w:rPr>
          <w:t>[7] Wang, Guochao, et al. "A hybrid FMCW-interferometry radar for indoor precise positioning and versatile life activity monitoring." IEEE Transactions on Microwave Theory and Techniques 62.11 (2014): 2812-2822.</w:t>
        </w:r>
      </w:ins>
    </w:p>
    <w:p>
      <w:pPr>
        <w:pStyle w:val="Normal"/>
        <w:rPr>
          <w:sz w:val="24"/>
          <w:szCs w:val="24"/>
        </w:rPr>
      </w:pPr>
      <w:r>
        <w:rPr>
          <w:sz w:val="24"/>
          <w:szCs w:val="24"/>
          <w:rPrChange w:id="0" w:author="Unknown Author" w:date="2016-09-14T14:20:00Z"/>
        </w:rPr>
        <w:rPrChange w:id="0" w:author="Unknown Author" w:date="2016-09-14T14:20:00Z"/>
      </w:r>
    </w:p>
    <w:p>
      <w:pPr>
        <w:pStyle w:val="Normal"/>
        <w:rPr>
          <w:sz w:val="24"/>
          <w:szCs w:val="24"/>
        </w:rPr>
      </w:pPr>
      <w:r>
        <w:rPr>
          <w:sz w:val="24"/>
          <w:szCs w:val="24"/>
          <w:rPrChange w:id="0" w:author="Unknown Author" w:date="2016-09-14T14:20:00Z"/>
        </w:rPr>
        <w:t>[</w:t>
      </w:r>
      <w:del w:id="266" w:author="Unknown Author" w:date="2016-09-14T14:32:00Z">
        <w:r>
          <w:rPr>
            <w:sz w:val="24"/>
            <w:szCs w:val="24"/>
          </w:rPr>
          <w:delText>7</w:delText>
        </w:r>
      </w:del>
      <w:ins w:id="267" w:author="Unknown Author" w:date="2016-09-14T14:32:00Z">
        <w:r>
          <w:rPr>
            <w:sz w:val="24"/>
            <w:szCs w:val="24"/>
          </w:rPr>
          <w:t>8</w:t>
        </w:r>
      </w:ins>
      <w:r>
        <w:rPr>
          <w:sz w:val="24"/>
          <w:szCs w:val="24"/>
          <w:rPrChange w:id="0" w:author="Unknown Author" w:date="2016-09-14T14:20:00Z"/>
        </w:rPr>
        <w:t>] Moeslund, Thomas B., and Erik Granum. "A survey of computer vision-based human motion capture." Computer vision and image understanding 81.3 (2001): 231-268.</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w:t>
      </w:r>
      <w:del w:id="271" w:author="Unknown Author" w:date="2016-09-14T14:32:00Z">
        <w:r>
          <w:rPr>
            <w:sz w:val="24"/>
            <w:szCs w:val="24"/>
          </w:rPr>
          <w:delText>8</w:delText>
        </w:r>
      </w:del>
      <w:ins w:id="272" w:author="Unknown Author" w:date="2016-09-14T14:32:00Z">
        <w:r>
          <w:rPr>
            <w:sz w:val="24"/>
            <w:szCs w:val="24"/>
          </w:rPr>
          <w:t>9</w:t>
        </w:r>
      </w:ins>
      <w:r>
        <w:rPr>
          <w:sz w:val="24"/>
          <w:szCs w:val="24"/>
          <w:rPrChange w:id="0" w:author="Unknown Author" w:date="2016-09-14T14:20:00Z"/>
        </w:rPr>
        <w:t>] Krizhevsky, Alex, Ilya Sutskever, and Geoffrey E. Hinton. "Imagenet classification with deep convolutional neural networks." Advances in neural information processing systems. 2012.</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w:t>
      </w:r>
      <w:del w:id="276" w:author="Unknown Author" w:date="2016-09-14T14:32:00Z">
        <w:r>
          <w:rPr>
            <w:sz w:val="24"/>
            <w:szCs w:val="24"/>
          </w:rPr>
          <w:delText>9</w:delText>
        </w:r>
      </w:del>
      <w:ins w:id="277" w:author="Unknown Author" w:date="2016-09-14T14:32:00Z">
        <w:r>
          <w:rPr>
            <w:sz w:val="24"/>
            <w:szCs w:val="24"/>
          </w:rPr>
          <w:t>10</w:t>
        </w:r>
      </w:ins>
      <w:r>
        <w:rPr>
          <w:sz w:val="24"/>
          <w:szCs w:val="24"/>
          <w:rPrChange w:id="0" w:author="Unknown Author" w:date="2016-09-14T14:20:00Z"/>
        </w:rPr>
        <w:t>] Rudol, Piotr, and Patrick Doherty. "Human body detection and geolocalization for UAV search and rescue missions using color and thermal imagery." Aerospace Conference, 2008 IEEE. IEEE, 2008.</w:t>
        <w:rPrChange w:id="0" w:author="Unknown Author" w:date="2016-09-14T14:20:00Z"/>
      </w:r>
    </w:p>
    <w:p>
      <w:pPr>
        <w:pStyle w:val="Normal"/>
        <w:rPr>
          <w:sz w:val="24"/>
          <w:szCs w:val="24"/>
          <w:ins w:id="280" w:author="Unknown Author" w:date="2016-09-14T14:32:00Z"/>
        </w:rPr>
      </w:pPr>
      <w:ins w:id="279" w:author="Unknown Author" w:date="2016-09-14T14:32:00Z">
        <w:r>
          <w:rPr>
            <w:sz w:val="24"/>
            <w:szCs w:val="24"/>
          </w:rPr>
        </w:r>
      </w:ins>
    </w:p>
    <w:p>
      <w:pPr>
        <w:pStyle w:val="Normal"/>
        <w:rPr>
          <w:sz w:val="24"/>
          <w:szCs w:val="24"/>
        </w:rPr>
      </w:pPr>
      <w:r>
        <w:rPr>
          <w:sz w:val="24"/>
          <w:szCs w:val="24"/>
          <w:rPrChange w:id="0" w:author="Unknown Author" w:date="2016-09-14T14:20:00Z"/>
        </w:rPr>
        <w:t>[1</w:t>
      </w:r>
      <w:del w:id="282" w:author="Unknown Author" w:date="2016-09-14T14:32:00Z">
        <w:r>
          <w:rPr>
            <w:sz w:val="24"/>
            <w:szCs w:val="24"/>
          </w:rPr>
          <w:delText>0</w:delText>
        </w:r>
      </w:del>
      <w:ins w:id="283" w:author="Unknown Author" w:date="2016-09-14T14:32:00Z">
        <w:r>
          <w:rPr>
            <w:sz w:val="24"/>
            <w:szCs w:val="24"/>
          </w:rPr>
          <w:t>1</w:t>
        </w:r>
      </w:ins>
      <w:r>
        <w:rPr>
          <w:sz w:val="24"/>
          <w:szCs w:val="24"/>
          <w:rPrChange w:id="0" w:author="Unknown Author" w:date="2016-09-14T14:20:00Z"/>
        </w:rPr>
        <w:t>] Garnier, S., et al. “Aggregation behaviour as a source of collective decision in a group of cockroach-like robots.” In Lecture notes in artificial intelligence: Vol. 3630. Advances in artificial life (2005): 169–178. Berlin: Springer.</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[11] Xiao, Lin, Stephen Boyd, and Sanjay Lall. "A scheme for robust distributed sensor fusion based on average consensus." IPSN 2005. Fourth International Symposium on Information Processing in Sensor Networks, 2005.. IEEE, 2005.</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[12] Li, Changzhi, et al. "A review on recent advances in Doppler radar sensors for noncontact healthcare monitoring." IEEE Transactions on microwave theory and techniques 61.5 (2013): 2046-2060.</w:t>
      </w:r>
    </w:p>
    <w:p>
      <w:pPr>
        <w:pStyle w:val="Normal"/>
        <w:rPr>
          <w:sz w:val="24"/>
          <w:szCs w:val="24"/>
        </w:rPr>
      </w:pPr>
      <w:ins w:id="289" w:author="Unknown Author" w:date="2016-09-14T14:29:00Z">
        <w:r>
          <w:rPr>
            <w:sz w:val="24"/>
            <w:szCs w:val="24"/>
          </w:rPr>
        </w:r>
      </w:ins>
    </w:p>
    <w:p>
      <w:pPr>
        <w:pStyle w:val="Normal"/>
        <w:rPr>
          <w:sz w:val="24"/>
          <w:szCs w:val="24"/>
        </w:rPr>
      </w:pPr>
      <w:ins w:id="290" w:author="Unknown Author" w:date="2016-09-14T14:29:00Z">
        <w:r>
          <w:rPr>
            <w:sz w:val="24"/>
            <w:szCs w:val="24"/>
          </w:rPr>
          <w:t>[13] Nakata, Robert, et al. "RF techniques for motion compensation of an Unmanned Aerial Vehicle for remote radar life sensing." 2016 IEEE MTT-S International Microwave Symposium (IMS). IEEE, 2016.</w:t>
        </w:r>
      </w:ins>
    </w:p>
    <w:p>
      <w:pPr>
        <w:pStyle w:val="Normal"/>
        <w:rPr>
          <w:sz w:val="24"/>
          <w:szCs w:val="24"/>
        </w:rPr>
      </w:pPr>
      <w:r>
        <w:rPr>
          <w:sz w:val="24"/>
          <w:szCs w:val="24"/>
          <w:rPrChange w:id="0" w:author="Unknown Author" w:date="2016-09-14T14:20:00Z"/>
        </w:rPr>
        <w:rPrChange w:id="0" w:author="Unknown Author" w:date="2016-09-14T14:20:00Z"/>
      </w:r>
    </w:p>
    <w:p>
      <w:pPr>
        <w:pStyle w:val="Normal"/>
        <w:rPr>
          <w:sz w:val="24"/>
          <w:szCs w:val="24"/>
        </w:rPr>
      </w:pPr>
      <w:r>
        <w:rPr>
          <w:sz w:val="24"/>
          <w:szCs w:val="24"/>
          <w:rPrChange w:id="0" w:author="Unknown Author" w:date="2016-09-14T14:20:00Z"/>
        </w:rPr>
        <w:t>[1</w:t>
      </w:r>
      <w:del w:id="293" w:author="Unknown Author" w:date="2016-09-14T14:32:00Z">
        <w:r>
          <w:rPr>
            <w:sz w:val="24"/>
            <w:szCs w:val="24"/>
          </w:rPr>
          <w:delText>3</w:delText>
        </w:r>
      </w:del>
      <w:ins w:id="294" w:author="Unknown Author" w:date="2016-09-14T14:32:00Z">
        <w:r>
          <w:rPr>
            <w:sz w:val="24"/>
            <w:szCs w:val="24"/>
          </w:rPr>
          <w:t>4</w:t>
        </w:r>
      </w:ins>
      <w:r>
        <w:rPr>
          <w:sz w:val="24"/>
          <w:szCs w:val="24"/>
          <w:rPrChange w:id="0" w:author="Unknown Author" w:date="2016-09-14T14:20:00Z"/>
        </w:rPr>
        <w:t>] Jennings, James S., Greg Whelan, and William F. Evans. "Cooperative search and rescue with a team of mobile robots." Advanced Robotics, 1997. ICAR'97. Proceedings., 8th International Conference on. IEEE, 1997.</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[1</w:t>
      </w:r>
      <w:del w:id="298" w:author="Unknown Author" w:date="2016-09-14T14:33:00Z">
        <w:r>
          <w:rPr>
            <w:sz w:val="24"/>
            <w:szCs w:val="24"/>
          </w:rPr>
          <w:delText>4</w:delText>
        </w:r>
      </w:del>
      <w:ins w:id="299" w:author="Unknown Author" w:date="2016-09-14T14:33:00Z">
        <w:r>
          <w:rPr>
            <w:sz w:val="24"/>
            <w:szCs w:val="24"/>
          </w:rPr>
          <w:t>5</w:t>
        </w:r>
      </w:ins>
      <w:r>
        <w:rPr>
          <w:sz w:val="24"/>
          <w:szCs w:val="24"/>
          <w:rPrChange w:id="0" w:author="Unknown Author" w:date="2016-09-14T14:20:00Z"/>
        </w:rPr>
        <w:t>] Bernard, Markus, et al. "Autonomous transportation and deployment with aerial robots for search and rescue missions." Journal of Field Robotics 28.6 (2011): 914-931.</w:t>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t>[1</w:t>
      </w:r>
      <w:del w:id="303" w:author="Unknown Author" w:date="2016-09-14T14:33:00Z">
        <w:r>
          <w:rPr>
            <w:sz w:val="24"/>
            <w:szCs w:val="24"/>
          </w:rPr>
          <w:delText>5</w:delText>
        </w:r>
      </w:del>
      <w:ins w:id="304" w:author="Unknown Author" w:date="2016-09-14T14:33:00Z">
        <w:r>
          <w:rPr>
            <w:sz w:val="24"/>
            <w:szCs w:val="24"/>
          </w:rPr>
          <w:t>6</w:t>
        </w:r>
      </w:ins>
      <w:r>
        <w:rPr>
          <w:sz w:val="24"/>
          <w:szCs w:val="24"/>
          <w:rPrChange w:id="0" w:author="Unknown Author" w:date="2016-09-14T14:20:00Z"/>
        </w:rPr>
        <w:t>] Gu, Changzhan, et al. "Instrument-based noncontact Doppler radar vital sign detection system using heterodyne digital quadrature demodulation architecture." IEEE Transactions on Instrumentation and Measurement 59.6 (2010): 1580-1588.</w:t>
        <w:rPrChange w:id="0" w:author="Unknown Author" w:date="2016-09-14T14:20:00Z"/>
      </w:r>
    </w:p>
    <w:p>
      <w:pPr>
        <w:pStyle w:val="Normal"/>
        <w:rPr>
          <w:sz w:val="24"/>
          <w:szCs w:val="24"/>
        </w:rPr>
      </w:pPr>
      <w:del w:id="306" w:author="Unknown Author" w:date="2016-09-14T14:11:00Z">
        <w:r>
          <w:rPr>
            <w:sz w:val="24"/>
            <w:szCs w:val="24"/>
          </w:rPr>
        </w:r>
      </w:del>
    </w:p>
    <w:p>
      <w:pPr>
        <w:pStyle w:val="Normal"/>
        <w:rPr/>
      </w:pPr>
      <w:del w:id="307" w:author="Unknown Author" w:date="2016-09-14T14:11:00Z">
        <w:r>
          <w:rPr/>
        </w:r>
      </w:del>
    </w:p>
    <w:p>
      <w:pPr>
        <w:pStyle w:val="Normal"/>
        <w:rPr>
          <w:sz w:val="24"/>
          <w:szCs w:val="24"/>
        </w:rPr>
      </w:pPr>
      <w:r>
        <w:rPr>
          <w:sz w:val="24"/>
          <w:szCs w:val="24"/>
          <w:rPrChange w:id="0" w:author="Unknown Author" w:date="2016-09-14T14:20:00Z"/>
        </w:rPr>
        <w:rPrChange w:id="0" w:author="Unknown Author" w:date="2016-09-14T14:20:00Z"/>
      </w:r>
    </w:p>
    <w:p>
      <w:pPr>
        <w:pStyle w:val="Normal"/>
        <w:rPr>
          <w:sz w:val="24"/>
          <w:szCs w:val="24"/>
          <w:ins w:id="310" w:author="Unknown Author" w:date="2016-09-14T14:11:00Z"/>
        </w:rPr>
      </w:pPr>
      <w:ins w:id="309" w:author="Unknown Author" w:date="2016-09-14T14:11:00Z">
        <w:r>
          <w:rPr>
            <w:sz w:val="24"/>
            <w:szCs w:val="24"/>
          </w:rPr>
        </w:r>
      </w:ins>
    </w:p>
    <w:p>
      <w:pPr>
        <w:pStyle w:val="Normal"/>
        <w:rPr>
          <w:sz w:val="24"/>
          <w:szCs w:val="24"/>
        </w:rPr>
      </w:pPr>
      <w:r>
        <w:rPr>
          <w:sz w:val="24"/>
          <w:szCs w:val="24"/>
          <w:rPrChange w:id="0" w:author="Unknown Author" w:date="2016-09-14T14:20:00Z"/>
        </w:rPr>
        <w:rPrChange w:id="0" w:author="Unknown Author" w:date="2016-09-14T14:20:00Z"/>
      </w:r>
    </w:p>
    <w:p>
      <w:pPr>
        <w:pStyle w:val="Normal"/>
        <w:rPr>
          <w:sz w:val="24"/>
          <w:szCs w:val="24"/>
        </w:rPr>
      </w:pPr>
      <w:r>
        <w:rPr>
          <w:sz w:val="24"/>
          <w:szCs w:val="24"/>
          <w:rPrChange w:id="0" w:author="Unknown Author" w:date="2016-09-14T14:20:00Z"/>
        </w:rPr>
      </w:r>
    </w:p>
    <w:p>
      <w:pPr>
        <w:pStyle w:val="Normal"/>
        <w:rPr>
          <w:sz w:val="24"/>
          <w:szCs w:val="24"/>
        </w:rPr>
      </w:pPr>
      <w:r>
        <w:rPr>
          <w:sz w:val="24"/>
          <w:szCs w:val="24"/>
          <w:rPrChange w:id="0" w:author="Unknown Author" w:date="2016-09-14T14:20:00Z"/>
        </w:rPr>
      </w:r>
    </w:p>
    <w:p>
      <w:pPr>
        <w:pStyle w:val="Normal"/>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Li, Changzhi" w:date="2016-09-12T16:24:00Z" w:initials="LC">
    <w:p>
      <w:r>
        <w:rPr>
          <w:rFonts w:ascii="Liberation Serif" w:hAnsi="Liberation Serif" w:eastAsia="DejaVu Sans" w:cs="DejaVu Sans"/>
          <w:color w:val="auto"/>
          <w:sz w:val="24"/>
          <w:szCs w:val="24"/>
          <w:lang w:val="en-US" w:eastAsia="en-US" w:bidi="en-US"/>
        </w:rPr>
        <w:t>What is the computational load, is it practical for onboard computation? Alternatively, radar can be also used for mapping of interior/exterior space, which may require less computation resources. Here are two recent works we did, please feel free to include/cite them if that helps:</w:t>
      </w:r>
    </w:p>
    <w:p>
      <w:r>
        <w:rPr>
          <w:rFonts w:ascii="Liberation Serif" w:hAnsi="Liberation Serif" w:eastAsia="DejaVu Sans" w:cs="DejaVu Sans"/>
          <w:color w:val="auto"/>
          <w:sz w:val="24"/>
          <w:szCs w:val="24"/>
          <w:lang w:val="en-US" w:eastAsia="en-US" w:bidi="en-US"/>
        </w:rPr>
        <w:t>Indoor mapping using mechanical steering antenna: https://www.dropbox.com/s/wcid78lqicmwd4b/TMTT_Indoor_2014.pdf?dl=0 . The system has been shrank to portable size.</w:t>
      </w:r>
    </w:p>
    <w:p>
      <w:r>
        <w:rPr>
          <w:rFonts w:ascii="Liberation Serif" w:hAnsi="Liberation Serif" w:eastAsia="DejaVu Sans" w:cs="DejaVu Sans"/>
          <w:color w:val="auto"/>
          <w:sz w:val="24"/>
          <w:szCs w:val="24"/>
          <w:lang w:val="en-US" w:eastAsia="en-US" w:bidi="en-US"/>
        </w:rPr>
        <w:t xml:space="preserve">Outdoor mapping (also can be applied to indoor) using portable electronical beam steering radar: https://www.dropbox.com/s/d648t5tgtf7zqkl/2016%20TMTT_Phased_Array.pdf?dl=0 </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auto"/>
          <w:sz w:val="24"/>
          <w:szCs w:val="24"/>
          <w:lang w:val="en-US" w:eastAsia="en-US" w:bidi="en-US"/>
        </w:rPr>
        <w:t>Besides, radar has advantage of being able to see glass obstacles, whereas cameras may have difficulty, here is a recent work:</w:t>
      </w:r>
    </w:p>
    <w:p>
      <w:r>
        <w:rPr>
          <w:rFonts w:ascii="Liberation Serif" w:hAnsi="Liberation Serif" w:eastAsia="DejaVu Sans" w:cs="DejaVu Sans"/>
          <w:color w:val="auto"/>
          <w:sz w:val="24"/>
          <w:szCs w:val="24"/>
          <w:lang w:val="en-US" w:eastAsia="en-US" w:bidi="en-US"/>
        </w:rPr>
        <w:t>https://www.dropbox.com/s/5jucyb991mw91am/TMTT_5_8G_Radar__nohighlight_.pdf?dl=0</w:t>
      </w:r>
    </w:p>
    <w:p>
      <w:r>
        <w:rPr>
          <w:rFonts w:ascii="Liberation Serif" w:hAnsi="Liberation Serif" w:eastAsia="DejaVu Sans" w:cs="DejaVu Sans"/>
          <w:color w:val="auto"/>
          <w:sz w:val="24"/>
          <w:szCs w:val="24"/>
          <w:lang w:val="en-US" w:eastAsia="en-US" w:bidi="en-US"/>
        </w:rPr>
      </w:r>
    </w:p>
  </w:comment>
  <w:comment w:id="3" w:author="Li, Changzhi" w:date="2016-09-12T16:34:00Z" w:initials="LC">
    <w:p>
      <w:r>
        <w:rPr>
          <w:rFonts w:ascii="Liberation Serif" w:hAnsi="Liberation Serif" w:eastAsia="DejaVu Sans" w:cs="DejaVu Sans"/>
          <w:color w:val="auto"/>
          <w:sz w:val="24"/>
          <w:szCs w:val="24"/>
          <w:lang w:val="en-US" w:eastAsia="en-US" w:bidi="en-US"/>
        </w:rPr>
        <w:t>Is the computational load OK for real-time onboard processing?</w:t>
      </w:r>
    </w:p>
  </w:comment>
  <w:comment w:id="5" w:author="Li, Changzhi" w:date="2016-09-12T16:43:00Z" w:initials="LC">
    <w:p>
      <w:r>
        <w:rPr>
          <w:rFonts w:ascii="Liberation Serif" w:hAnsi="Liberation Serif" w:eastAsia="DejaVu Sans" w:cs="DejaVu Sans"/>
          <w:color w:val="auto"/>
          <w:sz w:val="24"/>
          <w:szCs w:val="24"/>
          <w:lang w:val="en-US" w:eastAsia="en-US" w:bidi="en-US"/>
        </w:rPr>
        <w:t>With a single one, can we test the collaboration among the three teams?</w:t>
      </w:r>
    </w:p>
  </w:comment>
  <w:comment w:id="7" w:author="Li, Changzhi" w:date="2016-09-12T16:44:00Z" w:initials="LC">
    <w:p>
      <w:r>
        <w:rPr>
          <w:rFonts w:ascii="Liberation Serif" w:hAnsi="Liberation Serif" w:eastAsia="DejaVu Sans" w:cs="DejaVu Sans"/>
          <w:color w:val="auto"/>
          <w:sz w:val="24"/>
          <w:szCs w:val="24"/>
          <w:lang w:val="en-US" w:eastAsia="en-US" w:bidi="en-US"/>
        </w:rPr>
        <w:t>Do we need infrared cameras for operation in dark environment?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9"/>
  <w:displayBackgroundShape/>
  <w:trackRevisions/>
  <w:defaultTabStop w:val="720"/>
  <w:compat>
    <w:compatSetting w:name="compatibilityMode" w:uri="http://schemas.microsoft.com/office/word" w:val="14"/>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zh-TW"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2afb"/>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617198"/>
    <w:rPr>
      <w:sz w:val="16"/>
      <w:szCs w:val="16"/>
    </w:rPr>
  </w:style>
  <w:style w:type="character" w:styleId="CommentTextChar" w:customStyle="1">
    <w:name w:val="Comment Text Char"/>
    <w:basedOn w:val="DefaultParagraphFont"/>
    <w:link w:val="CommentText"/>
    <w:uiPriority w:val="99"/>
    <w:semiHidden/>
    <w:qFormat/>
    <w:rsid w:val="00617198"/>
    <w:rPr>
      <w:sz w:val="20"/>
      <w:szCs w:val="20"/>
    </w:rPr>
  </w:style>
  <w:style w:type="character" w:styleId="CommentSubjectChar" w:customStyle="1">
    <w:name w:val="Comment Subject Char"/>
    <w:basedOn w:val="CommentTextChar"/>
    <w:link w:val="CommentSubject"/>
    <w:uiPriority w:val="99"/>
    <w:semiHidden/>
    <w:qFormat/>
    <w:rsid w:val="00617198"/>
    <w:rPr>
      <w:b/>
      <w:bCs/>
      <w:sz w:val="20"/>
      <w:szCs w:val="20"/>
    </w:rPr>
  </w:style>
  <w:style w:type="character" w:styleId="InternetLink">
    <w:name w:val="Internet Link"/>
    <w:basedOn w:val="DefaultParagraphFont"/>
    <w:uiPriority w:val="99"/>
    <w:unhideWhenUsed/>
    <w:rsid w:val="00617198"/>
    <w:rPr>
      <w:color w:val="0563C1" w:themeColor="hyperlink"/>
      <w:u w:val="single"/>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f32afb"/>
    <w:pPr>
      <w:spacing w:lineRule="auto" w:line="240"/>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61719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1719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rf.aux.eng.ufl.edu/" TargetMode="External"/><Relationship Id="rId3" Type="http://schemas.openxmlformats.org/officeDocument/2006/relationships/hyperlink" Target="https://maic.aux.eng.ufl.edu/" TargetMode="External"/><Relationship Id="rId4" Type="http://schemas.openxmlformats.org/officeDocument/2006/relationships/hyperlink" Target="http://maic.aux.eng.ufl.edu/"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LibreOffice/5.1.4.2$Linux_X86_64 LibreOffice_project/10m0$Build-2</Application>
  <Pages>8</Pages>
  <Words>2225</Words>
  <Characters>12996</Characters>
  <CharactersWithSpaces>15161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2016-09-12T21:05:00Z</dcterms:created>
  <dc:creator>Li, Changzhi</dc:creator>
  <dc:description/>
  <dc:language>en-US</dc:language>
  <cp:lastModifiedBy/>
  <dcterms:modified xsi:type="dcterms:W3CDTF">2016-09-14T14:35:35Z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